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EB8EC" w14:textId="77777777" w:rsidR="00C01659" w:rsidRPr="004E21E1" w:rsidRDefault="00C01659" w:rsidP="00C01659">
      <w:pPr>
        <w:spacing w:before="0" w:after="0" w:line="240" w:lineRule="auto"/>
        <w:ind w:firstLine="0"/>
        <w:jc w:val="center"/>
        <w:rPr>
          <w:rFonts w:eastAsia="Times New Roman"/>
          <w:sz w:val="36"/>
          <w:lang w:eastAsia="pl-PL"/>
        </w:rPr>
      </w:pPr>
      <w:bookmarkStart w:id="0" w:name="abstract"/>
      <w:bookmarkStart w:id="1" w:name="title-in-polish"/>
      <w:r w:rsidRPr="004E21E1">
        <w:rPr>
          <w:rFonts w:eastAsia="Times New Roman"/>
          <w:sz w:val="36"/>
          <w:lang w:eastAsia="pl-PL"/>
        </w:rPr>
        <w:t>University of Warsaw</w:t>
      </w:r>
    </w:p>
    <w:p w14:paraId="71091138" w14:textId="77777777" w:rsidR="00C01659" w:rsidRPr="004E21E1" w:rsidRDefault="00C01659" w:rsidP="00C01659">
      <w:pPr>
        <w:spacing w:before="0" w:after="0" w:line="240" w:lineRule="auto"/>
        <w:ind w:firstLine="0"/>
        <w:jc w:val="center"/>
        <w:rPr>
          <w:rFonts w:eastAsia="Times New Roman"/>
          <w:b/>
          <w:sz w:val="36"/>
          <w:lang w:eastAsia="pl-PL"/>
        </w:rPr>
      </w:pPr>
      <w:r w:rsidRPr="004E21E1">
        <w:rPr>
          <w:rFonts w:eastAsia="Times New Roman"/>
          <w:sz w:val="36"/>
          <w:lang w:eastAsia="pl-PL"/>
        </w:rPr>
        <w:t>Faculty of Economic Sciences</w:t>
      </w:r>
    </w:p>
    <w:p w14:paraId="03E6893C" w14:textId="77777777" w:rsidR="00C01659" w:rsidRPr="004E21E1" w:rsidRDefault="00C01659" w:rsidP="00C01659">
      <w:pPr>
        <w:spacing w:before="0" w:after="0" w:line="240" w:lineRule="auto"/>
        <w:ind w:firstLine="0"/>
        <w:jc w:val="center"/>
        <w:rPr>
          <w:rFonts w:eastAsia="Times New Roman"/>
          <w:lang w:eastAsia="pl-PL"/>
        </w:rPr>
      </w:pPr>
    </w:p>
    <w:p w14:paraId="3E2B67E3" w14:textId="77777777" w:rsidR="00C01659" w:rsidRPr="004E21E1" w:rsidRDefault="00C01659" w:rsidP="00C01659">
      <w:pPr>
        <w:spacing w:before="0" w:after="0" w:line="240" w:lineRule="auto"/>
        <w:ind w:firstLine="0"/>
        <w:jc w:val="center"/>
        <w:rPr>
          <w:rFonts w:eastAsia="Times New Roman"/>
          <w:lang w:eastAsia="pl-PL"/>
        </w:rPr>
      </w:pPr>
    </w:p>
    <w:p w14:paraId="223D45EF" w14:textId="77777777" w:rsidR="00C01659" w:rsidRPr="004E21E1" w:rsidRDefault="00C01659" w:rsidP="00C01659">
      <w:pPr>
        <w:spacing w:before="0" w:after="0" w:line="240" w:lineRule="auto"/>
        <w:ind w:firstLine="0"/>
        <w:jc w:val="center"/>
        <w:rPr>
          <w:rFonts w:eastAsia="Times New Roman"/>
          <w:lang w:eastAsia="pl-PL"/>
        </w:rPr>
      </w:pPr>
    </w:p>
    <w:p w14:paraId="23B0ACD4" w14:textId="77777777" w:rsidR="00C01659" w:rsidRPr="004E21E1" w:rsidRDefault="00C01659" w:rsidP="00C01659">
      <w:pPr>
        <w:spacing w:before="0" w:after="0" w:line="240" w:lineRule="auto"/>
        <w:ind w:firstLine="0"/>
        <w:jc w:val="center"/>
        <w:rPr>
          <w:rFonts w:eastAsia="Times New Roman"/>
          <w:lang w:eastAsia="pl-PL"/>
        </w:rPr>
      </w:pPr>
    </w:p>
    <w:p w14:paraId="4BE31409" w14:textId="77777777" w:rsidR="00C01659" w:rsidRPr="004E21E1" w:rsidRDefault="00C01659" w:rsidP="00C01659">
      <w:pPr>
        <w:spacing w:before="0" w:after="0" w:line="240" w:lineRule="auto"/>
        <w:ind w:firstLine="0"/>
        <w:jc w:val="center"/>
        <w:rPr>
          <w:rFonts w:eastAsia="Times New Roman"/>
          <w:lang w:eastAsia="pl-PL"/>
        </w:rPr>
      </w:pPr>
    </w:p>
    <w:p w14:paraId="618480FF" w14:textId="77777777" w:rsidR="00C01659" w:rsidRPr="00C01659" w:rsidRDefault="00C01659" w:rsidP="00C01659">
      <w:pPr>
        <w:spacing w:before="0" w:after="0" w:line="240" w:lineRule="auto"/>
        <w:ind w:firstLine="0"/>
        <w:jc w:val="center"/>
        <w:rPr>
          <w:rFonts w:eastAsia="Times New Roman"/>
          <w:sz w:val="28"/>
          <w:lang w:val="pl-PL" w:eastAsia="pl-PL"/>
        </w:rPr>
      </w:pPr>
      <w:r w:rsidRPr="00C01659">
        <w:rPr>
          <w:rFonts w:eastAsia="Times New Roman"/>
          <w:sz w:val="28"/>
          <w:lang w:val="pl-PL" w:eastAsia="pl-PL"/>
        </w:rPr>
        <w:t>Kamil Matuszelański</w:t>
      </w:r>
    </w:p>
    <w:p w14:paraId="3355ADC6" w14:textId="77777777" w:rsidR="00C01659" w:rsidRPr="00C01659" w:rsidRDefault="00C01659" w:rsidP="00C01659">
      <w:pPr>
        <w:spacing w:before="0" w:after="0" w:line="240" w:lineRule="auto"/>
        <w:ind w:firstLine="0"/>
        <w:jc w:val="center"/>
        <w:rPr>
          <w:rFonts w:eastAsia="Times New Roman"/>
          <w:lang w:val="pl-PL" w:eastAsia="pl-PL"/>
        </w:rPr>
      </w:pPr>
      <w:r w:rsidRPr="00C01659">
        <w:rPr>
          <w:rFonts w:eastAsia="Times New Roman"/>
          <w:lang w:val="pl-PL" w:eastAsia="pl-PL"/>
        </w:rPr>
        <w:t>Student’s book no.: 387078</w:t>
      </w:r>
    </w:p>
    <w:p w14:paraId="78F8576C" w14:textId="77777777" w:rsidR="00C01659" w:rsidRPr="00C01659" w:rsidRDefault="00C01659" w:rsidP="00C01659">
      <w:pPr>
        <w:spacing w:before="0" w:after="0" w:line="240" w:lineRule="auto"/>
        <w:ind w:firstLine="0"/>
        <w:jc w:val="center"/>
        <w:rPr>
          <w:rFonts w:eastAsia="Times New Roman"/>
          <w:lang w:val="pl-PL" w:eastAsia="pl-PL"/>
        </w:rPr>
      </w:pPr>
    </w:p>
    <w:p w14:paraId="6A3EC9E9" w14:textId="77777777" w:rsidR="00C01659" w:rsidRPr="00C01659" w:rsidRDefault="00C01659" w:rsidP="00C01659">
      <w:pPr>
        <w:spacing w:before="0" w:after="0" w:line="240" w:lineRule="auto"/>
        <w:ind w:firstLine="0"/>
        <w:jc w:val="center"/>
        <w:rPr>
          <w:rFonts w:eastAsia="Times New Roman"/>
          <w:lang w:val="pl-PL" w:eastAsia="pl-PL"/>
        </w:rPr>
      </w:pPr>
    </w:p>
    <w:p w14:paraId="05D4DD45" w14:textId="77777777" w:rsidR="00C01659" w:rsidRPr="004E21E1" w:rsidRDefault="00C01659" w:rsidP="00C01659">
      <w:pPr>
        <w:spacing w:before="0" w:after="0" w:line="240" w:lineRule="auto"/>
        <w:ind w:firstLine="0"/>
        <w:jc w:val="center"/>
        <w:rPr>
          <w:rFonts w:eastAsia="Times New Roman"/>
          <w:b/>
          <w:bCs/>
          <w:sz w:val="40"/>
          <w:lang w:eastAsia="pl-PL"/>
        </w:rPr>
      </w:pPr>
      <w:r w:rsidRPr="004E21E1">
        <w:rPr>
          <w:rFonts w:eastAsia="Times New Roman"/>
          <w:b/>
          <w:bCs/>
          <w:sz w:val="40"/>
          <w:lang w:eastAsia="pl-PL"/>
        </w:rPr>
        <w:t xml:space="preserve">Modeling customer churn in </w:t>
      </w:r>
      <w:commentRangeStart w:id="2"/>
      <w:r w:rsidRPr="004E21E1">
        <w:rPr>
          <w:rFonts w:eastAsia="Times New Roman"/>
          <w:b/>
          <w:bCs/>
          <w:sz w:val="40"/>
          <w:lang w:eastAsia="pl-PL"/>
        </w:rPr>
        <w:t xml:space="preserve">the context of </w:t>
      </w:r>
      <w:commentRangeEnd w:id="2"/>
      <w:r w:rsidR="00310BA1">
        <w:rPr>
          <w:rStyle w:val="Odwoaniedokomentarza"/>
        </w:rPr>
        <w:commentReference w:id="2"/>
      </w:r>
    </w:p>
    <w:p w14:paraId="52394993"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b/>
          <w:bCs/>
          <w:sz w:val="40"/>
          <w:lang w:eastAsia="pl-PL"/>
        </w:rPr>
        <w:t>e</w:t>
      </w:r>
      <w:r w:rsidRPr="004E21E1">
        <w:rPr>
          <w:rFonts w:eastAsia="Times New Roman"/>
          <w:b/>
          <w:bCs/>
          <w:sz w:val="40"/>
          <w:lang w:eastAsia="pl-PL"/>
        </w:rPr>
        <w:softHyphen/>
      </w:r>
      <w:r w:rsidRPr="004E21E1">
        <w:rPr>
          <w:rFonts w:eastAsia="Times New Roman"/>
          <w:b/>
          <w:bCs/>
          <w:sz w:val="40"/>
          <w:lang w:eastAsia="pl-PL"/>
        </w:rPr>
        <w:noBreakHyphen/>
        <w:t>commerce retail business</w:t>
      </w:r>
    </w:p>
    <w:p w14:paraId="7AC87E5D"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 xml:space="preserve"> </w:t>
      </w:r>
    </w:p>
    <w:p w14:paraId="78A4C08D" w14:textId="77777777" w:rsidR="00C01659" w:rsidRPr="004E21E1" w:rsidRDefault="00C01659" w:rsidP="00C01659">
      <w:pPr>
        <w:spacing w:before="0" w:after="0" w:line="240" w:lineRule="auto"/>
        <w:ind w:firstLine="0"/>
        <w:jc w:val="center"/>
        <w:rPr>
          <w:rFonts w:eastAsia="Times New Roman"/>
          <w:lang w:eastAsia="pl-PL"/>
        </w:rPr>
      </w:pPr>
    </w:p>
    <w:p w14:paraId="637BCA58" w14:textId="77777777" w:rsidR="00C01659" w:rsidRPr="004E21E1" w:rsidRDefault="00C01659" w:rsidP="00C01659">
      <w:pPr>
        <w:spacing w:before="0" w:after="0" w:line="240" w:lineRule="auto"/>
        <w:ind w:firstLine="0"/>
        <w:jc w:val="center"/>
        <w:rPr>
          <w:rFonts w:eastAsia="Times New Roman"/>
          <w:lang w:eastAsia="pl-PL"/>
        </w:rPr>
      </w:pPr>
    </w:p>
    <w:p w14:paraId="1F0E8C2E"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Second cycle degree thesis</w:t>
      </w:r>
    </w:p>
    <w:p w14:paraId="0C247E01"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specialty: Data Science and Business Analytics</w:t>
      </w:r>
    </w:p>
    <w:p w14:paraId="6F02B62A" w14:textId="77777777" w:rsidR="00C01659" w:rsidRPr="004E21E1" w:rsidRDefault="00C01659" w:rsidP="00C01659">
      <w:pPr>
        <w:spacing w:before="0" w:after="0" w:line="240" w:lineRule="auto"/>
        <w:ind w:firstLine="0"/>
        <w:jc w:val="center"/>
        <w:rPr>
          <w:rFonts w:eastAsia="Times New Roman"/>
          <w:lang w:eastAsia="pl-PL"/>
        </w:rPr>
      </w:pPr>
    </w:p>
    <w:p w14:paraId="5613663D" w14:textId="77777777" w:rsidR="00C01659" w:rsidRPr="004E21E1" w:rsidRDefault="00C01659" w:rsidP="00C01659">
      <w:pPr>
        <w:spacing w:before="0" w:after="0" w:line="240" w:lineRule="auto"/>
        <w:ind w:firstLine="0"/>
        <w:jc w:val="center"/>
        <w:rPr>
          <w:rFonts w:eastAsia="Times New Roman"/>
          <w:lang w:eastAsia="pl-PL"/>
        </w:rPr>
      </w:pPr>
    </w:p>
    <w:p w14:paraId="41460B1A" w14:textId="77777777" w:rsidR="00C01659" w:rsidRPr="004E21E1" w:rsidRDefault="00C01659" w:rsidP="00C01659">
      <w:pPr>
        <w:spacing w:before="0" w:after="0" w:line="240" w:lineRule="auto"/>
        <w:ind w:firstLine="0"/>
        <w:jc w:val="center"/>
        <w:rPr>
          <w:rFonts w:eastAsia="Times New Roman"/>
          <w:lang w:eastAsia="pl-PL"/>
        </w:rPr>
      </w:pPr>
    </w:p>
    <w:p w14:paraId="3724AF3A" w14:textId="77777777" w:rsidR="00C01659" w:rsidRPr="004E21E1" w:rsidRDefault="00C01659" w:rsidP="00C01659">
      <w:pPr>
        <w:spacing w:before="0" w:after="0" w:line="240" w:lineRule="auto"/>
        <w:ind w:firstLine="0"/>
        <w:jc w:val="center"/>
        <w:rPr>
          <w:rFonts w:eastAsia="Times New Roman"/>
          <w:lang w:eastAsia="pl-PL"/>
        </w:rPr>
      </w:pPr>
    </w:p>
    <w:p w14:paraId="15630230" w14:textId="77777777" w:rsidR="00C01659" w:rsidRPr="004E21E1" w:rsidRDefault="00C01659" w:rsidP="00C01659">
      <w:pPr>
        <w:spacing w:before="0" w:after="0" w:line="240" w:lineRule="auto"/>
        <w:ind w:firstLine="0"/>
        <w:jc w:val="center"/>
        <w:rPr>
          <w:rFonts w:eastAsia="Times New Roman"/>
          <w:lang w:eastAsia="pl-PL"/>
        </w:rPr>
      </w:pPr>
    </w:p>
    <w:p w14:paraId="1257B52C" w14:textId="77777777" w:rsidR="00C01659" w:rsidRPr="004E21E1" w:rsidRDefault="00C01659" w:rsidP="00C01659">
      <w:pPr>
        <w:spacing w:before="0" w:after="0" w:line="240" w:lineRule="auto"/>
        <w:ind w:firstLine="0"/>
        <w:jc w:val="center"/>
        <w:rPr>
          <w:rFonts w:eastAsia="Times New Roman"/>
          <w:lang w:eastAsia="pl-PL"/>
        </w:rPr>
      </w:pPr>
    </w:p>
    <w:p w14:paraId="49CE0245" w14:textId="77777777" w:rsidR="00C01659" w:rsidRPr="004E21E1" w:rsidRDefault="00C01659" w:rsidP="00C01659">
      <w:pPr>
        <w:spacing w:before="0" w:after="0" w:line="240" w:lineRule="auto"/>
        <w:ind w:firstLine="0"/>
        <w:jc w:val="center"/>
        <w:rPr>
          <w:rFonts w:eastAsia="Times New Roman"/>
          <w:lang w:eastAsia="pl-PL"/>
        </w:rPr>
      </w:pPr>
    </w:p>
    <w:p w14:paraId="7F39EE20" w14:textId="77777777" w:rsidR="00C01659" w:rsidRPr="004E21E1" w:rsidRDefault="00C01659" w:rsidP="00C01659">
      <w:pPr>
        <w:spacing w:before="0" w:after="0" w:line="240" w:lineRule="auto"/>
        <w:ind w:firstLine="0"/>
        <w:jc w:val="center"/>
        <w:rPr>
          <w:rFonts w:eastAsia="Times New Roman"/>
          <w:lang w:eastAsia="pl-PL"/>
        </w:rPr>
      </w:pPr>
    </w:p>
    <w:p w14:paraId="6C713264"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The thesis written under the supervision of</w:t>
      </w:r>
    </w:p>
    <w:p w14:paraId="4DA70E67" w14:textId="77777777" w:rsidR="00C01659" w:rsidRPr="00C01659" w:rsidRDefault="00C01659" w:rsidP="00C01659">
      <w:pPr>
        <w:spacing w:before="0" w:after="0" w:line="240" w:lineRule="auto"/>
        <w:ind w:left="4248" w:hanging="4248"/>
        <w:jc w:val="right"/>
        <w:rPr>
          <w:rFonts w:eastAsia="Times New Roman"/>
          <w:lang w:val="pl-PL" w:eastAsia="pl-PL"/>
        </w:rPr>
      </w:pPr>
      <w:r w:rsidRPr="00C01659">
        <w:rPr>
          <w:rFonts w:eastAsia="Times New Roman"/>
          <w:lang w:val="pl-PL" w:eastAsia="pl-PL"/>
        </w:rPr>
        <w:t>dr. hab. Katarzyna Kopczewska, prof.ucz.</w:t>
      </w:r>
    </w:p>
    <w:p w14:paraId="1CE06ACC"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Department of Statistics and Econometrics</w:t>
      </w:r>
    </w:p>
    <w:p w14:paraId="686DE4BB" w14:textId="77777777" w:rsidR="00C01659" w:rsidRPr="004E21E1" w:rsidRDefault="00C01659" w:rsidP="00C01659">
      <w:pPr>
        <w:spacing w:before="0" w:after="0" w:line="240" w:lineRule="auto"/>
        <w:ind w:left="4248" w:hanging="4248"/>
        <w:jc w:val="right"/>
        <w:rPr>
          <w:rFonts w:eastAsia="Times New Roman"/>
          <w:lang w:eastAsia="pl-PL"/>
        </w:rPr>
      </w:pPr>
      <w:r w:rsidRPr="004E21E1">
        <w:rPr>
          <w:rFonts w:eastAsia="Times New Roman"/>
          <w:lang w:eastAsia="pl-PL"/>
        </w:rPr>
        <w:t>WNE UW</w:t>
      </w:r>
    </w:p>
    <w:p w14:paraId="5AECC4DB" w14:textId="77777777" w:rsidR="00C01659" w:rsidRPr="004E21E1" w:rsidRDefault="00C01659" w:rsidP="00C01659">
      <w:pPr>
        <w:spacing w:before="0" w:after="0" w:line="240" w:lineRule="auto"/>
        <w:ind w:left="2832" w:firstLine="252"/>
        <w:rPr>
          <w:rFonts w:eastAsia="Times New Roman"/>
          <w:lang w:eastAsia="pl-PL"/>
        </w:rPr>
      </w:pPr>
      <w:r w:rsidRPr="004E21E1">
        <w:rPr>
          <w:rFonts w:eastAsia="Times New Roman"/>
          <w:lang w:eastAsia="pl-PL"/>
        </w:rPr>
        <w:tab/>
      </w:r>
      <w:r w:rsidRPr="004E21E1">
        <w:rPr>
          <w:rFonts w:eastAsia="Times New Roman"/>
          <w:lang w:eastAsia="pl-PL"/>
        </w:rPr>
        <w:tab/>
      </w:r>
    </w:p>
    <w:p w14:paraId="4848E71D" w14:textId="77777777" w:rsidR="00C01659" w:rsidRPr="004E21E1" w:rsidRDefault="00C01659" w:rsidP="00C01659">
      <w:pPr>
        <w:spacing w:before="0" w:after="0" w:line="240" w:lineRule="auto"/>
        <w:ind w:firstLine="0"/>
        <w:rPr>
          <w:rFonts w:eastAsia="Times New Roman"/>
          <w:lang w:eastAsia="pl-PL"/>
        </w:rPr>
      </w:pPr>
    </w:p>
    <w:p w14:paraId="2FD73068" w14:textId="77777777" w:rsidR="00C01659" w:rsidRPr="004E21E1" w:rsidRDefault="00C01659" w:rsidP="00C01659">
      <w:pPr>
        <w:spacing w:before="0" w:after="0" w:line="240" w:lineRule="auto"/>
        <w:ind w:firstLine="0"/>
        <w:rPr>
          <w:rFonts w:eastAsia="Times New Roman"/>
          <w:lang w:eastAsia="pl-PL"/>
        </w:rPr>
      </w:pPr>
    </w:p>
    <w:p w14:paraId="6D68DCB2" w14:textId="77777777" w:rsidR="00C01659" w:rsidRPr="004E21E1" w:rsidRDefault="00C01659" w:rsidP="00C01659">
      <w:pPr>
        <w:spacing w:before="0" w:after="0" w:line="240" w:lineRule="auto"/>
        <w:ind w:firstLine="0"/>
        <w:rPr>
          <w:rFonts w:eastAsia="Times New Roman"/>
          <w:lang w:eastAsia="pl-PL"/>
        </w:rPr>
      </w:pPr>
    </w:p>
    <w:p w14:paraId="6AE78D7A" w14:textId="77777777" w:rsidR="00C01659" w:rsidRPr="004E21E1" w:rsidRDefault="00C01659" w:rsidP="00C01659">
      <w:pPr>
        <w:spacing w:before="0" w:after="0" w:line="240" w:lineRule="auto"/>
        <w:ind w:firstLine="0"/>
        <w:rPr>
          <w:rFonts w:eastAsia="Times New Roman"/>
          <w:lang w:eastAsia="pl-PL"/>
        </w:rPr>
      </w:pPr>
    </w:p>
    <w:p w14:paraId="502B620D" w14:textId="77777777" w:rsidR="00C01659" w:rsidRPr="004E21E1" w:rsidRDefault="00C01659" w:rsidP="00C01659">
      <w:pPr>
        <w:spacing w:before="0" w:after="0" w:line="240" w:lineRule="auto"/>
        <w:ind w:firstLine="0"/>
        <w:rPr>
          <w:rFonts w:eastAsia="Times New Roman"/>
          <w:lang w:eastAsia="pl-PL"/>
        </w:rPr>
      </w:pPr>
    </w:p>
    <w:p w14:paraId="2B5D79BF" w14:textId="77777777" w:rsidR="00C01659" w:rsidRPr="004E21E1" w:rsidRDefault="00C01659" w:rsidP="00C01659">
      <w:pPr>
        <w:spacing w:before="0" w:after="0" w:line="240" w:lineRule="auto"/>
        <w:ind w:firstLine="0"/>
        <w:rPr>
          <w:rFonts w:eastAsia="Times New Roman"/>
          <w:lang w:eastAsia="pl-PL"/>
        </w:rPr>
      </w:pPr>
    </w:p>
    <w:p w14:paraId="3C1452E1" w14:textId="77777777" w:rsidR="00C01659" w:rsidRPr="004E21E1" w:rsidRDefault="00C01659" w:rsidP="00C01659">
      <w:pPr>
        <w:spacing w:before="0" w:after="0" w:line="240" w:lineRule="auto"/>
        <w:ind w:firstLine="0"/>
        <w:rPr>
          <w:rFonts w:eastAsia="Times New Roman"/>
          <w:lang w:eastAsia="pl-PL"/>
        </w:rPr>
      </w:pPr>
    </w:p>
    <w:p w14:paraId="72BC47F1" w14:textId="77777777" w:rsidR="00C01659" w:rsidRPr="004E21E1" w:rsidRDefault="00C01659" w:rsidP="00C01659">
      <w:pPr>
        <w:spacing w:before="0" w:after="0" w:line="240" w:lineRule="auto"/>
        <w:ind w:firstLine="0"/>
        <w:rPr>
          <w:rFonts w:eastAsia="Times New Roman"/>
          <w:lang w:eastAsia="pl-PL"/>
        </w:rPr>
      </w:pPr>
    </w:p>
    <w:p w14:paraId="3C20F052" w14:textId="77777777" w:rsidR="00C01659" w:rsidRPr="004E21E1" w:rsidRDefault="00C01659" w:rsidP="00C01659">
      <w:pPr>
        <w:spacing w:before="0" w:after="0" w:line="240" w:lineRule="auto"/>
        <w:ind w:firstLine="0"/>
        <w:rPr>
          <w:rFonts w:eastAsia="Times New Roman"/>
          <w:lang w:eastAsia="pl-PL"/>
        </w:rPr>
      </w:pPr>
    </w:p>
    <w:p w14:paraId="56B058B9" w14:textId="77777777" w:rsidR="00C01659" w:rsidRPr="004E21E1" w:rsidRDefault="00C01659" w:rsidP="00C01659">
      <w:pPr>
        <w:spacing w:before="0" w:after="0" w:line="240" w:lineRule="auto"/>
        <w:ind w:firstLine="0"/>
        <w:rPr>
          <w:rFonts w:eastAsia="Times New Roman"/>
          <w:lang w:eastAsia="pl-PL"/>
        </w:rPr>
      </w:pPr>
    </w:p>
    <w:p w14:paraId="4648905E" w14:textId="77777777" w:rsidR="00C01659" w:rsidRPr="004E21E1" w:rsidRDefault="00C01659" w:rsidP="00C01659">
      <w:pPr>
        <w:spacing w:before="0" w:after="0" w:line="240" w:lineRule="auto"/>
        <w:ind w:firstLine="0"/>
        <w:rPr>
          <w:rFonts w:eastAsia="Times New Roman"/>
          <w:lang w:eastAsia="pl-PL"/>
        </w:rPr>
      </w:pPr>
    </w:p>
    <w:p w14:paraId="68D733D9" w14:textId="77777777" w:rsidR="00C01659" w:rsidRPr="004E21E1" w:rsidRDefault="00C01659" w:rsidP="00C01659">
      <w:pPr>
        <w:spacing w:before="0" w:after="0" w:line="240" w:lineRule="auto"/>
        <w:ind w:firstLine="0"/>
        <w:rPr>
          <w:rFonts w:eastAsia="Times New Roman"/>
          <w:lang w:eastAsia="pl-PL"/>
        </w:rPr>
      </w:pPr>
    </w:p>
    <w:p w14:paraId="22ECF389"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Warsaw, August 2021</w:t>
      </w:r>
    </w:p>
    <w:p w14:paraId="7747913A"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spacing w:val="-3"/>
          <w:lang w:eastAsia="pl-PL"/>
        </w:rPr>
        <w:lastRenderedPageBreak/>
        <w:br w:type="page"/>
      </w:r>
    </w:p>
    <w:p w14:paraId="0F9B62B2" w14:textId="77777777" w:rsidR="00C01659" w:rsidRPr="004E21E1" w:rsidRDefault="00C01659" w:rsidP="00C01659">
      <w:pPr>
        <w:spacing w:before="0" w:after="0" w:line="240" w:lineRule="auto"/>
        <w:ind w:firstLine="0"/>
        <w:jc w:val="center"/>
        <w:rPr>
          <w:rFonts w:eastAsia="Times New Roman"/>
          <w:lang w:eastAsia="pl-PL"/>
        </w:rPr>
      </w:pPr>
    </w:p>
    <w:p w14:paraId="57260D9F" w14:textId="77777777" w:rsidR="00C01659" w:rsidRPr="004E21E1" w:rsidRDefault="00C01659" w:rsidP="00C01659">
      <w:pPr>
        <w:spacing w:before="0" w:after="0" w:line="240" w:lineRule="auto"/>
        <w:ind w:firstLine="0"/>
        <w:jc w:val="center"/>
        <w:rPr>
          <w:rFonts w:eastAsia="Times New Roman"/>
          <w:lang w:eastAsia="pl-PL"/>
        </w:rPr>
      </w:pPr>
    </w:p>
    <w:p w14:paraId="69E5671F" w14:textId="77777777" w:rsidR="00C01659" w:rsidRPr="004E21E1" w:rsidRDefault="00C01659" w:rsidP="00C01659">
      <w:pPr>
        <w:spacing w:before="0" w:after="0" w:line="240" w:lineRule="auto"/>
        <w:ind w:firstLine="0"/>
        <w:jc w:val="center"/>
        <w:rPr>
          <w:rFonts w:eastAsia="Times New Roman"/>
          <w:lang w:eastAsia="pl-PL"/>
        </w:rPr>
      </w:pPr>
    </w:p>
    <w:p w14:paraId="20B212B7" w14:textId="77777777" w:rsidR="00C01659" w:rsidRPr="004E21E1" w:rsidRDefault="00C01659" w:rsidP="00C01659">
      <w:pPr>
        <w:spacing w:before="0" w:after="0" w:line="240" w:lineRule="auto"/>
        <w:ind w:firstLine="0"/>
        <w:jc w:val="center"/>
        <w:rPr>
          <w:rFonts w:eastAsia="Times New Roman"/>
          <w:lang w:eastAsia="pl-PL"/>
        </w:rPr>
      </w:pPr>
    </w:p>
    <w:p w14:paraId="6A84B305" w14:textId="77777777" w:rsidR="00C01659" w:rsidRPr="004E21E1" w:rsidRDefault="00C01659" w:rsidP="00C01659">
      <w:pPr>
        <w:spacing w:before="0" w:after="0" w:line="240" w:lineRule="auto"/>
        <w:ind w:firstLine="0"/>
        <w:rPr>
          <w:rFonts w:eastAsia="Times New Roman"/>
          <w:lang w:eastAsia="pl-PL"/>
        </w:rPr>
      </w:pPr>
    </w:p>
    <w:p w14:paraId="7FD4BE06" w14:textId="77777777" w:rsidR="00C01659" w:rsidRPr="004E21E1" w:rsidRDefault="00C01659" w:rsidP="00C01659">
      <w:pPr>
        <w:spacing w:before="0" w:after="0" w:line="240" w:lineRule="auto"/>
        <w:ind w:firstLine="0"/>
        <w:rPr>
          <w:rFonts w:eastAsia="Times New Roman"/>
          <w:lang w:eastAsia="pl-PL"/>
        </w:rPr>
      </w:pPr>
    </w:p>
    <w:p w14:paraId="1F8AEC02" w14:textId="77777777" w:rsidR="00C01659" w:rsidRPr="004E21E1" w:rsidRDefault="00C01659" w:rsidP="00C01659">
      <w:pPr>
        <w:spacing w:before="0" w:after="0" w:line="240" w:lineRule="auto"/>
        <w:ind w:firstLine="0"/>
        <w:rPr>
          <w:rFonts w:eastAsia="Times New Roman"/>
          <w:lang w:eastAsia="pl-PL"/>
        </w:rPr>
      </w:pPr>
    </w:p>
    <w:p w14:paraId="2F8CDE12" w14:textId="77777777" w:rsidR="00C01659" w:rsidRPr="004E21E1" w:rsidRDefault="00C01659" w:rsidP="00C01659">
      <w:pPr>
        <w:spacing w:before="0" w:after="0" w:line="240" w:lineRule="auto"/>
        <w:ind w:firstLine="0"/>
        <w:rPr>
          <w:rFonts w:eastAsia="Times New Roman"/>
          <w:lang w:eastAsia="pl-PL"/>
        </w:rPr>
      </w:pPr>
    </w:p>
    <w:p w14:paraId="4A302E1B" w14:textId="77777777" w:rsidR="00C01659" w:rsidRPr="004E21E1" w:rsidRDefault="00C01659" w:rsidP="00C01659">
      <w:pPr>
        <w:spacing w:before="0" w:after="0" w:line="240" w:lineRule="auto"/>
        <w:ind w:firstLine="0"/>
        <w:rPr>
          <w:rFonts w:eastAsia="Times New Roman"/>
          <w:lang w:eastAsia="pl-PL"/>
        </w:rPr>
      </w:pPr>
    </w:p>
    <w:p w14:paraId="3565AC48" w14:textId="77777777" w:rsidR="00C01659" w:rsidRPr="004E21E1" w:rsidRDefault="00C01659" w:rsidP="00C01659">
      <w:pPr>
        <w:spacing w:before="0" w:after="0" w:line="240" w:lineRule="auto"/>
        <w:ind w:firstLine="0"/>
        <w:rPr>
          <w:rFonts w:eastAsia="Times New Roman"/>
          <w:lang w:eastAsia="pl-PL"/>
        </w:rPr>
      </w:pPr>
    </w:p>
    <w:p w14:paraId="188F2445" w14:textId="77777777" w:rsidR="00C01659" w:rsidRPr="004E21E1" w:rsidRDefault="00C01659" w:rsidP="00C01659">
      <w:pPr>
        <w:spacing w:before="0" w:after="0" w:line="240" w:lineRule="auto"/>
        <w:ind w:firstLine="0"/>
        <w:rPr>
          <w:rFonts w:eastAsia="Times New Roman"/>
          <w:lang w:eastAsia="pl-PL"/>
        </w:rPr>
      </w:pPr>
    </w:p>
    <w:p w14:paraId="466F23F0" w14:textId="77777777" w:rsidR="00C01659" w:rsidRPr="004E21E1" w:rsidRDefault="00C01659" w:rsidP="00C01659">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supervisor</w:t>
      </w:r>
    </w:p>
    <w:p w14:paraId="30C282DC" w14:textId="77777777" w:rsidR="00C01659" w:rsidRPr="004E21E1" w:rsidRDefault="00C01659" w:rsidP="00C01659">
      <w:pPr>
        <w:spacing w:before="0" w:after="0" w:line="240" w:lineRule="auto"/>
        <w:ind w:firstLine="0"/>
        <w:rPr>
          <w:rFonts w:eastAsia="Times New Roman"/>
          <w:lang w:eastAsia="pl-PL"/>
        </w:rPr>
      </w:pPr>
    </w:p>
    <w:p w14:paraId="3122EF24"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I declare the following thesis project was written under my supervision and I state that the project meets all submission criteria for the procedure of academic degree award.</w:t>
      </w:r>
    </w:p>
    <w:p w14:paraId="243CFAEB" w14:textId="77777777" w:rsidR="00C01659" w:rsidRPr="004E21E1" w:rsidRDefault="00C01659" w:rsidP="00C01659">
      <w:pPr>
        <w:spacing w:before="0" w:after="0" w:line="240" w:lineRule="auto"/>
        <w:ind w:firstLine="0"/>
        <w:rPr>
          <w:rFonts w:eastAsia="Times New Roman"/>
          <w:lang w:eastAsia="pl-PL"/>
        </w:rPr>
      </w:pPr>
    </w:p>
    <w:p w14:paraId="5272BDBF" w14:textId="77777777" w:rsidR="00C01659" w:rsidRPr="004E21E1" w:rsidRDefault="00C01659" w:rsidP="00C01659">
      <w:pPr>
        <w:spacing w:before="0" w:after="0" w:line="240" w:lineRule="auto"/>
        <w:ind w:firstLine="0"/>
        <w:rPr>
          <w:rFonts w:eastAsia="Times New Roman"/>
          <w:lang w:eastAsia="pl-PL"/>
        </w:rPr>
      </w:pPr>
    </w:p>
    <w:p w14:paraId="16E620F4"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Supervisor</w:t>
      </w:r>
    </w:p>
    <w:p w14:paraId="158AFEF2" w14:textId="77777777" w:rsidR="00C01659" w:rsidRPr="004E21E1" w:rsidRDefault="00C01659" w:rsidP="00C01659">
      <w:pPr>
        <w:spacing w:before="0" w:after="0" w:line="240" w:lineRule="auto"/>
        <w:ind w:firstLine="0"/>
        <w:rPr>
          <w:rFonts w:eastAsia="Times New Roman"/>
          <w:lang w:eastAsia="pl-PL"/>
        </w:rPr>
      </w:pPr>
    </w:p>
    <w:p w14:paraId="10633646" w14:textId="77777777" w:rsidR="00C01659" w:rsidRPr="004E21E1" w:rsidRDefault="00C01659" w:rsidP="00C01659">
      <w:pPr>
        <w:spacing w:before="0" w:after="0" w:line="240" w:lineRule="auto"/>
        <w:ind w:firstLine="0"/>
        <w:rPr>
          <w:rFonts w:eastAsia="Times New Roman"/>
          <w:lang w:eastAsia="pl-PL"/>
        </w:rPr>
      </w:pPr>
    </w:p>
    <w:p w14:paraId="4925E349" w14:textId="77777777" w:rsidR="00C01659" w:rsidRPr="004E21E1" w:rsidRDefault="00C01659" w:rsidP="00C01659">
      <w:pPr>
        <w:spacing w:before="0" w:after="0" w:line="240" w:lineRule="auto"/>
        <w:ind w:firstLine="0"/>
        <w:rPr>
          <w:rFonts w:eastAsia="Times New Roman"/>
          <w:lang w:eastAsia="pl-PL"/>
        </w:rPr>
      </w:pPr>
    </w:p>
    <w:p w14:paraId="4D8D48C7" w14:textId="77777777" w:rsidR="00C01659" w:rsidRPr="004E21E1" w:rsidRDefault="00C01659" w:rsidP="00C01659">
      <w:pPr>
        <w:spacing w:before="0" w:after="0" w:line="240" w:lineRule="auto"/>
        <w:ind w:firstLine="0"/>
        <w:rPr>
          <w:rFonts w:eastAsia="Times New Roman"/>
          <w:lang w:eastAsia="pl-PL"/>
        </w:rPr>
      </w:pPr>
    </w:p>
    <w:p w14:paraId="402DCB4A" w14:textId="77777777" w:rsidR="00C01659" w:rsidRPr="004E21E1" w:rsidRDefault="00C01659" w:rsidP="00C01659">
      <w:pPr>
        <w:spacing w:before="0" w:after="0" w:line="240" w:lineRule="auto"/>
        <w:ind w:firstLine="0"/>
        <w:rPr>
          <w:rFonts w:eastAsia="Times New Roman"/>
          <w:lang w:eastAsia="pl-PL"/>
        </w:rPr>
      </w:pPr>
    </w:p>
    <w:p w14:paraId="37DCBD49" w14:textId="77777777" w:rsidR="00C01659" w:rsidRPr="004E21E1" w:rsidRDefault="00C01659" w:rsidP="00C01659">
      <w:pPr>
        <w:spacing w:before="0" w:after="0" w:line="240" w:lineRule="auto"/>
        <w:ind w:firstLine="0"/>
        <w:rPr>
          <w:rFonts w:eastAsia="Times New Roman"/>
          <w:lang w:eastAsia="pl-PL"/>
        </w:rPr>
      </w:pPr>
    </w:p>
    <w:p w14:paraId="2A566679" w14:textId="77777777" w:rsidR="00C01659" w:rsidRPr="004E21E1" w:rsidRDefault="00C01659" w:rsidP="00C01659">
      <w:pPr>
        <w:spacing w:before="0" w:after="0" w:line="240" w:lineRule="auto"/>
        <w:ind w:firstLine="0"/>
        <w:rPr>
          <w:rFonts w:eastAsia="Times New Roman"/>
          <w:lang w:eastAsia="pl-PL"/>
        </w:rPr>
      </w:pPr>
    </w:p>
    <w:p w14:paraId="4FA5F856" w14:textId="77777777" w:rsidR="00C01659" w:rsidRPr="004E21E1" w:rsidRDefault="00C01659" w:rsidP="00C01659">
      <w:pPr>
        <w:spacing w:before="0" w:after="0" w:line="240" w:lineRule="auto"/>
        <w:ind w:firstLine="0"/>
        <w:rPr>
          <w:rFonts w:eastAsia="Times New Roman"/>
          <w:lang w:eastAsia="pl-PL"/>
        </w:rPr>
      </w:pPr>
    </w:p>
    <w:p w14:paraId="2D34E6EA" w14:textId="77777777" w:rsidR="00C01659" w:rsidRPr="004E21E1" w:rsidRDefault="00C01659" w:rsidP="00C01659">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author (authors) of the project</w:t>
      </w:r>
    </w:p>
    <w:p w14:paraId="618B7985" w14:textId="77777777" w:rsidR="00C01659" w:rsidRPr="004E21E1" w:rsidRDefault="00C01659" w:rsidP="00C01659">
      <w:pPr>
        <w:spacing w:before="0" w:after="0" w:line="240" w:lineRule="auto"/>
        <w:ind w:firstLine="0"/>
        <w:rPr>
          <w:rFonts w:eastAsia="Times New Roman"/>
          <w:lang w:eastAsia="pl-PL"/>
        </w:rPr>
      </w:pPr>
    </w:p>
    <w:p w14:paraId="3EC1CD57"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2BEF5D45" w14:textId="77777777" w:rsidR="00C01659" w:rsidRPr="004E21E1" w:rsidRDefault="00C01659" w:rsidP="00C01659">
      <w:pPr>
        <w:spacing w:before="0" w:after="0" w:line="240" w:lineRule="auto"/>
        <w:ind w:firstLine="0"/>
        <w:rPr>
          <w:rFonts w:eastAsia="Times New Roman"/>
          <w:lang w:eastAsia="pl-PL"/>
        </w:rPr>
      </w:pPr>
    </w:p>
    <w:p w14:paraId="18D9F1AB" w14:textId="77777777" w:rsidR="00C01659" w:rsidRPr="004E21E1" w:rsidRDefault="00C01659" w:rsidP="00C01659">
      <w:pPr>
        <w:spacing w:before="0" w:after="0" w:line="240" w:lineRule="auto"/>
        <w:ind w:firstLine="0"/>
        <w:rPr>
          <w:rFonts w:eastAsia="Times New Roman"/>
          <w:lang w:eastAsia="pl-PL"/>
        </w:rPr>
      </w:pPr>
    </w:p>
    <w:p w14:paraId="7C18D92D"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I also declare that the below project has never been subject of degree-awarding procedures in any school of higher education.</w:t>
      </w:r>
    </w:p>
    <w:p w14:paraId="60508C0E" w14:textId="77777777" w:rsidR="00C01659" w:rsidRPr="004E21E1" w:rsidRDefault="00C01659" w:rsidP="00C01659">
      <w:pPr>
        <w:spacing w:before="0" w:after="0" w:line="240" w:lineRule="auto"/>
        <w:ind w:firstLine="0"/>
        <w:rPr>
          <w:rFonts w:eastAsia="Times New Roman"/>
          <w:lang w:eastAsia="pl-PL"/>
        </w:rPr>
      </w:pPr>
    </w:p>
    <w:p w14:paraId="0D19E6E8" w14:textId="77777777" w:rsidR="00C01659" w:rsidRPr="004E21E1" w:rsidRDefault="00C01659" w:rsidP="00C01659">
      <w:pPr>
        <w:spacing w:before="0" w:after="0" w:line="240" w:lineRule="auto"/>
        <w:ind w:firstLine="0"/>
        <w:rPr>
          <w:rFonts w:eastAsia="Times New Roman"/>
          <w:lang w:eastAsia="pl-PL"/>
        </w:rPr>
      </w:pPr>
    </w:p>
    <w:p w14:paraId="35BC0263" w14:textId="77777777" w:rsidR="00C01659" w:rsidRPr="004E21E1" w:rsidRDefault="00C01659" w:rsidP="00C01659">
      <w:pPr>
        <w:spacing w:before="0" w:after="0" w:line="240" w:lineRule="auto"/>
        <w:ind w:firstLine="0"/>
        <w:rPr>
          <w:rFonts w:eastAsia="Times New Roman"/>
          <w:sz w:val="20"/>
          <w:szCs w:val="20"/>
          <w:lang w:eastAsia="pl-PL"/>
        </w:rPr>
      </w:pPr>
      <w:r w:rsidRPr="004E21E1">
        <w:rPr>
          <w:rFonts w:eastAsia="Times New Roman"/>
          <w:lang w:eastAsia="pl-PL"/>
        </w:rPr>
        <w:t>Moreover I declare that the attached version of the thesis project is identical with the enclosed electronic version.</w:t>
      </w:r>
    </w:p>
    <w:p w14:paraId="08B45AF9" w14:textId="77777777" w:rsidR="00C01659" w:rsidRPr="004E21E1" w:rsidRDefault="00C01659" w:rsidP="00C01659">
      <w:pPr>
        <w:spacing w:before="0" w:after="0" w:line="240" w:lineRule="auto"/>
        <w:ind w:firstLine="0"/>
        <w:rPr>
          <w:rFonts w:eastAsia="Times New Roman"/>
          <w:lang w:eastAsia="pl-PL"/>
        </w:rPr>
      </w:pPr>
    </w:p>
    <w:p w14:paraId="0A12AF1E" w14:textId="77777777" w:rsidR="00C01659" w:rsidRPr="004E21E1" w:rsidRDefault="00C01659" w:rsidP="00C01659">
      <w:pPr>
        <w:spacing w:before="0" w:after="0" w:line="240" w:lineRule="auto"/>
        <w:ind w:firstLine="0"/>
        <w:rPr>
          <w:rFonts w:eastAsia="Times New Roman"/>
          <w:lang w:eastAsia="pl-PL"/>
        </w:rPr>
      </w:pPr>
    </w:p>
    <w:p w14:paraId="09D4CF45" w14:textId="77777777" w:rsidR="00C01659" w:rsidRPr="004E21E1" w:rsidRDefault="00C01659" w:rsidP="00C01659">
      <w:pPr>
        <w:spacing w:before="0" w:after="0" w:line="240" w:lineRule="auto"/>
        <w:ind w:firstLine="0"/>
        <w:rPr>
          <w:rFonts w:eastAsia="Times New Roman"/>
          <w:lang w:eastAsia="pl-PL"/>
        </w:rPr>
      </w:pPr>
    </w:p>
    <w:p w14:paraId="4420347A"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Author</w:t>
      </w:r>
    </w:p>
    <w:p w14:paraId="2289FED2"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spacing w:val="-3"/>
          <w:lang w:eastAsia="pl-PL"/>
        </w:rPr>
        <w:br w:type="page"/>
      </w:r>
    </w:p>
    <w:p w14:paraId="2301713E" w14:textId="77777777" w:rsidR="00C01659" w:rsidRPr="004E21E1" w:rsidRDefault="00C01659" w:rsidP="00C01659">
      <w:pPr>
        <w:spacing w:before="0" w:after="0" w:line="240" w:lineRule="auto"/>
        <w:ind w:firstLine="0"/>
        <w:rPr>
          <w:rFonts w:eastAsia="Times New Roman"/>
          <w:lang w:eastAsia="pl-PL"/>
        </w:rPr>
      </w:pPr>
    </w:p>
    <w:p w14:paraId="09621EC9" w14:textId="77777777" w:rsidR="00C01659" w:rsidRPr="004E21E1" w:rsidRDefault="00C01659" w:rsidP="00C01659">
      <w:pPr>
        <w:spacing w:before="0" w:after="0" w:line="240" w:lineRule="auto"/>
        <w:ind w:firstLine="0"/>
        <w:rPr>
          <w:rFonts w:eastAsia="Times New Roman"/>
          <w:lang w:eastAsia="pl-PL"/>
        </w:rPr>
      </w:pPr>
    </w:p>
    <w:p w14:paraId="1443AE88" w14:textId="77777777" w:rsidR="00C01659" w:rsidRPr="004E21E1" w:rsidRDefault="00C01659" w:rsidP="00C01659">
      <w:pPr>
        <w:spacing w:before="0" w:after="0" w:line="240" w:lineRule="auto"/>
        <w:ind w:firstLine="0"/>
        <w:rPr>
          <w:rFonts w:eastAsia="Times New Roman"/>
          <w:lang w:eastAsia="pl-PL"/>
        </w:rPr>
      </w:pPr>
    </w:p>
    <w:p w14:paraId="038B6303" w14:textId="77777777" w:rsidR="00C01659" w:rsidRPr="004E21E1" w:rsidRDefault="00C01659" w:rsidP="00C01659">
      <w:pPr>
        <w:spacing w:before="0" w:after="0" w:line="240" w:lineRule="auto"/>
        <w:ind w:firstLine="0"/>
        <w:rPr>
          <w:rFonts w:eastAsia="Times New Roman"/>
          <w:lang w:eastAsia="pl-PL"/>
        </w:rPr>
      </w:pPr>
    </w:p>
    <w:p w14:paraId="15622822" w14:textId="77777777" w:rsidR="00C01659" w:rsidRPr="004E21E1" w:rsidRDefault="00C01659" w:rsidP="00C01659">
      <w:pPr>
        <w:spacing w:before="0" w:after="0" w:line="240" w:lineRule="auto"/>
        <w:ind w:firstLine="0"/>
        <w:rPr>
          <w:rFonts w:eastAsia="Times New Roman"/>
          <w:lang w:eastAsia="pl-PL"/>
        </w:rPr>
      </w:pPr>
    </w:p>
    <w:p w14:paraId="71AA631C" w14:textId="77777777" w:rsidR="00C01659" w:rsidRPr="004E21E1" w:rsidRDefault="00C01659" w:rsidP="00C01659">
      <w:pPr>
        <w:spacing w:before="0" w:after="0" w:line="240" w:lineRule="auto"/>
        <w:ind w:firstLine="0"/>
        <w:rPr>
          <w:rFonts w:eastAsia="Times New Roman"/>
          <w:lang w:eastAsia="pl-PL"/>
        </w:rPr>
      </w:pPr>
    </w:p>
    <w:p w14:paraId="30A9234E" w14:textId="77777777" w:rsidR="00C01659" w:rsidRPr="004E21E1" w:rsidRDefault="00C01659" w:rsidP="00C01659">
      <w:pPr>
        <w:spacing w:before="0" w:after="0" w:line="240" w:lineRule="auto"/>
        <w:ind w:firstLine="0"/>
        <w:rPr>
          <w:rFonts w:eastAsia="Times New Roman"/>
          <w:lang w:eastAsia="pl-PL"/>
        </w:rPr>
      </w:pPr>
    </w:p>
    <w:p w14:paraId="63BC442C" w14:textId="77777777" w:rsidR="00C01659" w:rsidRPr="004E21E1" w:rsidRDefault="00C01659" w:rsidP="00C01659">
      <w:pPr>
        <w:spacing w:before="0" w:after="0" w:line="240" w:lineRule="auto"/>
        <w:ind w:firstLine="0"/>
        <w:rPr>
          <w:rFonts w:eastAsia="Times New Roman"/>
          <w:lang w:eastAsia="pl-PL"/>
        </w:rPr>
      </w:pPr>
    </w:p>
    <w:p w14:paraId="489027D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3" w:name="_Toc9265500"/>
      <w:commentRangeStart w:id="4"/>
      <w:r w:rsidRPr="004E21E1">
        <w:rPr>
          <w:rFonts w:eastAsia="Times New Roman"/>
          <w:b/>
          <w:bCs/>
          <w:lang w:eastAsia="pl-PL"/>
        </w:rPr>
        <w:t>Summary</w:t>
      </w:r>
      <w:bookmarkEnd w:id="3"/>
      <w:commentRangeEnd w:id="4"/>
      <w:r w:rsidR="00310BA1">
        <w:rPr>
          <w:rStyle w:val="Odwoaniedokomentarza"/>
        </w:rPr>
        <w:commentReference w:id="4"/>
      </w:r>
    </w:p>
    <w:p w14:paraId="5D557DD5" w14:textId="77777777" w:rsidR="00C01659" w:rsidRPr="004E21E1" w:rsidRDefault="00C01659" w:rsidP="00C01659">
      <w:pPr>
        <w:spacing w:before="0" w:after="0" w:line="240" w:lineRule="auto"/>
        <w:ind w:firstLine="0"/>
        <w:jc w:val="center"/>
        <w:rPr>
          <w:rFonts w:eastAsia="Times New Roman"/>
          <w:lang w:eastAsia="pl-PL"/>
        </w:rPr>
      </w:pPr>
    </w:p>
    <w:p w14:paraId="33C93197" w14:textId="77777777" w:rsidR="00C01659" w:rsidRPr="004E21E1" w:rsidRDefault="00C01659" w:rsidP="00C01659">
      <w:pPr>
        <w:spacing w:before="0" w:after="0" w:line="240" w:lineRule="auto"/>
        <w:ind w:firstLine="0"/>
        <w:rPr>
          <w:rFonts w:eastAsia="Times New Roman"/>
          <w:lang w:eastAsia="pl-PL"/>
        </w:rPr>
      </w:pPr>
      <w:r w:rsidRPr="004E21E1">
        <w:rPr>
          <w:rFonts w:eastAsia="Times New Roman"/>
          <w:lang w:eastAsia="pl-PL"/>
        </w:rPr>
        <w:t xml:space="preserve">This study is </w:t>
      </w:r>
      <w:commentRangeStart w:id="5"/>
      <w:r w:rsidRPr="004E21E1">
        <w:rPr>
          <w:rFonts w:eastAsia="Times New Roman"/>
          <w:lang w:eastAsia="pl-PL"/>
        </w:rPr>
        <w:t xml:space="preserve">an attempt to propose </w:t>
      </w:r>
      <w:commentRangeEnd w:id="5"/>
      <w:r w:rsidR="00310BA1">
        <w:rPr>
          <w:rStyle w:val="Odwoaniedokomentarza"/>
        </w:rPr>
        <w:commentReference w:id="5"/>
      </w:r>
      <w:r w:rsidRPr="004E21E1">
        <w:rPr>
          <w:rFonts w:eastAsia="Times New Roman"/>
          <w:lang w:eastAsia="pl-PL"/>
        </w:rPr>
        <w:t>a model for customer churn prediction in the case of an e-commerce retail store operating in Brazil. Among the sets of features included in the models were transaction, location, geodemographic and perception variables. The results show that transaction features from the previous purchase are the main factor driving the customers’ loyalty</w:t>
      </w:r>
      <w:r w:rsidR="00310BA1">
        <w:rPr>
          <w:rFonts w:eastAsia="Times New Roman"/>
          <w:lang w:eastAsia="pl-PL"/>
        </w:rPr>
        <w:t>.</w:t>
      </w:r>
    </w:p>
    <w:p w14:paraId="48804632" w14:textId="77777777" w:rsidR="00C01659" w:rsidRPr="004E21E1" w:rsidRDefault="00C01659" w:rsidP="00C01659">
      <w:pPr>
        <w:spacing w:before="0" w:after="0" w:line="240" w:lineRule="auto"/>
        <w:ind w:firstLine="0"/>
        <w:rPr>
          <w:rFonts w:eastAsia="Times New Roman"/>
          <w:lang w:eastAsia="pl-PL"/>
        </w:rPr>
      </w:pPr>
    </w:p>
    <w:p w14:paraId="7C11CBEB" w14:textId="77777777" w:rsidR="00C01659" w:rsidRPr="004E21E1" w:rsidRDefault="00C01659" w:rsidP="00C01659">
      <w:pPr>
        <w:spacing w:before="0" w:after="0" w:line="240" w:lineRule="auto"/>
        <w:ind w:firstLine="0"/>
        <w:jc w:val="center"/>
        <w:rPr>
          <w:rFonts w:eastAsia="Times New Roman"/>
          <w:lang w:eastAsia="pl-PL"/>
        </w:rPr>
      </w:pPr>
    </w:p>
    <w:p w14:paraId="51C8FBD1" w14:textId="77777777" w:rsidR="00C01659" w:rsidRPr="004E21E1" w:rsidRDefault="00C01659" w:rsidP="00C01659">
      <w:pPr>
        <w:spacing w:before="0" w:after="0" w:line="240" w:lineRule="auto"/>
        <w:ind w:firstLine="0"/>
        <w:rPr>
          <w:rFonts w:eastAsia="Times New Roman"/>
          <w:lang w:eastAsia="pl-PL"/>
        </w:rPr>
      </w:pPr>
    </w:p>
    <w:p w14:paraId="26716E1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6" w:name="_Toc9265501"/>
      <w:r w:rsidRPr="004E21E1">
        <w:rPr>
          <w:rFonts w:eastAsia="Times New Roman"/>
          <w:b/>
          <w:bCs/>
          <w:lang w:eastAsia="pl-PL"/>
        </w:rPr>
        <w:t>Key words</w:t>
      </w:r>
      <w:bookmarkEnd w:id="6"/>
    </w:p>
    <w:p w14:paraId="68998182" w14:textId="77777777" w:rsidR="00C01659" w:rsidRPr="004E21E1" w:rsidRDefault="00C01659" w:rsidP="00C01659">
      <w:pPr>
        <w:spacing w:before="0" w:after="0" w:line="240" w:lineRule="auto"/>
        <w:ind w:firstLine="0"/>
        <w:jc w:val="center"/>
        <w:rPr>
          <w:rFonts w:eastAsia="Times New Roman"/>
          <w:lang w:eastAsia="pl-PL"/>
        </w:rPr>
      </w:pPr>
    </w:p>
    <w:p w14:paraId="640A3C8E" w14:textId="77777777" w:rsidR="00C01659" w:rsidRPr="004E21E1" w:rsidRDefault="00C01659" w:rsidP="00C01659">
      <w:pPr>
        <w:spacing w:before="0" w:after="120" w:line="240" w:lineRule="auto"/>
        <w:ind w:firstLine="0"/>
        <w:jc w:val="center"/>
        <w:rPr>
          <w:rFonts w:eastAsia="Times New Roman"/>
          <w:lang w:eastAsia="pl-PL"/>
        </w:rPr>
      </w:pPr>
      <w:r w:rsidRPr="004E21E1">
        <w:rPr>
          <w:rFonts w:eastAsia="Times New Roman"/>
          <w:i/>
          <w:lang w:eastAsia="pl-PL"/>
        </w:rPr>
        <w:t>churn analysis, customer relationship management, topic modeling, geodemographics</w:t>
      </w:r>
    </w:p>
    <w:p w14:paraId="77C1F5BD" w14:textId="77777777" w:rsidR="00C01659" w:rsidRPr="004E21E1" w:rsidRDefault="00C01659" w:rsidP="00C01659">
      <w:pPr>
        <w:spacing w:before="0" w:after="0" w:line="240" w:lineRule="auto"/>
        <w:ind w:firstLine="0"/>
        <w:jc w:val="center"/>
        <w:rPr>
          <w:rFonts w:eastAsia="Times New Roman"/>
          <w:lang w:eastAsia="pl-PL"/>
        </w:rPr>
      </w:pPr>
    </w:p>
    <w:p w14:paraId="66FD51EA" w14:textId="77777777" w:rsidR="00C01659" w:rsidRPr="004E21E1" w:rsidRDefault="00C01659" w:rsidP="00C01659">
      <w:pPr>
        <w:spacing w:before="0" w:after="0" w:line="240" w:lineRule="auto"/>
        <w:ind w:firstLine="0"/>
        <w:jc w:val="center"/>
        <w:rPr>
          <w:rFonts w:eastAsia="Times New Roman"/>
          <w:lang w:eastAsia="pl-PL"/>
        </w:rPr>
      </w:pPr>
    </w:p>
    <w:p w14:paraId="1F3C5A66" w14:textId="77777777" w:rsidR="00C01659" w:rsidRPr="004E21E1" w:rsidRDefault="00C01659" w:rsidP="00C01659">
      <w:pPr>
        <w:spacing w:before="0" w:after="0" w:line="240" w:lineRule="auto"/>
        <w:ind w:firstLine="0"/>
        <w:jc w:val="center"/>
        <w:rPr>
          <w:rFonts w:eastAsia="Times New Roman"/>
          <w:lang w:eastAsia="pl-PL"/>
        </w:rPr>
      </w:pPr>
    </w:p>
    <w:p w14:paraId="6964AD1B" w14:textId="77777777" w:rsidR="00C01659" w:rsidRPr="004E21E1" w:rsidRDefault="00C01659" w:rsidP="00C01659">
      <w:pPr>
        <w:spacing w:before="0" w:after="0" w:line="240" w:lineRule="auto"/>
        <w:ind w:firstLine="0"/>
        <w:jc w:val="center"/>
        <w:rPr>
          <w:rFonts w:eastAsia="Times New Roman"/>
          <w:lang w:eastAsia="pl-PL"/>
        </w:rPr>
      </w:pPr>
    </w:p>
    <w:p w14:paraId="5651CB89"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7" w:name="_Toc9265502"/>
      <w:r w:rsidRPr="004E21E1">
        <w:rPr>
          <w:rFonts w:eastAsia="Times New Roman"/>
          <w:b/>
          <w:bCs/>
          <w:lang w:eastAsia="pl-PL"/>
        </w:rPr>
        <w:t>Area of study (codes according to Erasmus Subject Area Codes List)</w:t>
      </w:r>
      <w:bookmarkEnd w:id="7"/>
    </w:p>
    <w:p w14:paraId="1AFA21BC" w14:textId="77777777" w:rsidR="00C01659" w:rsidRPr="004E21E1" w:rsidRDefault="00C01659" w:rsidP="00C01659">
      <w:pPr>
        <w:spacing w:before="0" w:after="0" w:line="240" w:lineRule="auto"/>
        <w:ind w:firstLine="0"/>
        <w:jc w:val="center"/>
        <w:rPr>
          <w:rFonts w:eastAsia="Times New Roman"/>
          <w:lang w:eastAsia="pl-PL"/>
        </w:rPr>
      </w:pPr>
      <w:r w:rsidRPr="004E21E1">
        <w:rPr>
          <w:rFonts w:eastAsia="Times New Roman"/>
          <w:lang w:eastAsia="pl-PL"/>
        </w:rPr>
        <w:t>Economics (14300)</w:t>
      </w:r>
    </w:p>
    <w:p w14:paraId="08ECF068" w14:textId="77777777" w:rsidR="00C01659" w:rsidRPr="004E21E1" w:rsidRDefault="00C01659" w:rsidP="00C01659">
      <w:pPr>
        <w:spacing w:before="0" w:after="0" w:line="240" w:lineRule="auto"/>
        <w:ind w:firstLine="0"/>
        <w:jc w:val="center"/>
        <w:rPr>
          <w:rFonts w:eastAsia="Times New Roman"/>
          <w:lang w:eastAsia="pl-PL"/>
        </w:rPr>
      </w:pPr>
    </w:p>
    <w:p w14:paraId="04CF87B9" w14:textId="77777777" w:rsidR="00C01659" w:rsidRPr="004E21E1" w:rsidRDefault="00C01659" w:rsidP="00C01659">
      <w:pPr>
        <w:spacing w:before="0" w:after="0" w:line="240" w:lineRule="auto"/>
        <w:ind w:firstLine="0"/>
        <w:jc w:val="center"/>
        <w:rPr>
          <w:rFonts w:eastAsia="Times New Roman"/>
          <w:lang w:eastAsia="pl-PL"/>
        </w:rPr>
      </w:pPr>
    </w:p>
    <w:p w14:paraId="289671B1" w14:textId="77777777" w:rsidR="00C01659" w:rsidRPr="004E21E1" w:rsidRDefault="00C01659" w:rsidP="00C01659">
      <w:pPr>
        <w:spacing w:before="0" w:after="0" w:line="240" w:lineRule="auto"/>
        <w:ind w:firstLine="0"/>
        <w:jc w:val="center"/>
        <w:rPr>
          <w:rFonts w:eastAsia="Times New Roman"/>
          <w:lang w:eastAsia="pl-PL"/>
        </w:rPr>
      </w:pPr>
    </w:p>
    <w:p w14:paraId="2E945098"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AE4A107"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00239CD"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7070200C"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188A5D81"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0F31E9EB" w14:textId="77777777" w:rsidR="00C01659" w:rsidRPr="004E21E1" w:rsidRDefault="00C01659" w:rsidP="00C01659">
      <w:pPr>
        <w:keepNext/>
        <w:spacing w:before="0" w:after="0" w:line="240" w:lineRule="auto"/>
        <w:ind w:firstLine="0"/>
        <w:jc w:val="center"/>
        <w:outlineLvl w:val="0"/>
        <w:rPr>
          <w:rFonts w:eastAsia="Times New Roman"/>
          <w:b/>
          <w:bCs/>
          <w:lang w:eastAsia="pl-PL"/>
        </w:rPr>
      </w:pPr>
      <w:bookmarkStart w:id="8" w:name="_Toc9265503"/>
      <w:r w:rsidRPr="004E21E1">
        <w:rPr>
          <w:rFonts w:eastAsia="Times New Roman"/>
          <w:b/>
          <w:bCs/>
          <w:lang w:eastAsia="pl-PL"/>
        </w:rPr>
        <w:t>The title of the thesis in Polish</w:t>
      </w:r>
      <w:bookmarkEnd w:id="8"/>
    </w:p>
    <w:p w14:paraId="08E79DDD" w14:textId="77777777" w:rsidR="00C01659" w:rsidRPr="004E21E1" w:rsidRDefault="00C01659" w:rsidP="00C01659">
      <w:pPr>
        <w:keepNext/>
        <w:spacing w:before="0" w:after="0" w:line="240" w:lineRule="auto"/>
        <w:ind w:firstLine="0"/>
        <w:jc w:val="center"/>
        <w:outlineLvl w:val="0"/>
        <w:rPr>
          <w:rFonts w:eastAsia="Times New Roman"/>
          <w:b/>
          <w:bCs/>
          <w:lang w:eastAsia="pl-PL"/>
        </w:rPr>
      </w:pPr>
    </w:p>
    <w:p w14:paraId="389FD152" w14:textId="77777777" w:rsidR="00C01659" w:rsidRPr="00C01659" w:rsidRDefault="00C01659" w:rsidP="00C01659">
      <w:pPr>
        <w:keepNext/>
        <w:spacing w:before="0" w:after="0" w:line="240" w:lineRule="auto"/>
        <w:ind w:firstLine="0"/>
        <w:jc w:val="center"/>
        <w:outlineLvl w:val="0"/>
        <w:rPr>
          <w:rFonts w:eastAsia="Times New Roman"/>
          <w:bCs/>
          <w:lang w:val="pl-PL" w:eastAsia="pl-PL"/>
        </w:rPr>
      </w:pPr>
      <w:r w:rsidRPr="00C01659">
        <w:rPr>
          <w:rFonts w:eastAsia="Times New Roman"/>
          <w:bCs/>
          <w:lang w:val="pl-PL" w:eastAsia="pl-PL"/>
        </w:rPr>
        <w:t>Modelowanie odpływu klientów w biznesie e-commerce</w:t>
      </w:r>
    </w:p>
    <w:p w14:paraId="662E0CCE"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0FAE28C2"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275E5FDD"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6A905C67" w14:textId="77777777" w:rsidR="00C01659" w:rsidRPr="00C01659" w:rsidRDefault="00C01659" w:rsidP="00C01659">
      <w:pPr>
        <w:suppressAutoHyphens/>
        <w:spacing w:before="0" w:after="0" w:line="240" w:lineRule="auto"/>
        <w:ind w:left="709" w:hanging="709"/>
        <w:jc w:val="center"/>
        <w:rPr>
          <w:rFonts w:eastAsia="Times New Roman"/>
          <w:i/>
          <w:noProof/>
          <w:lang w:val="pl-PL" w:eastAsia="pl-PL"/>
        </w:rPr>
      </w:pPr>
    </w:p>
    <w:p w14:paraId="3F35C152" w14:textId="77777777" w:rsidR="00C01659" w:rsidRPr="00C01659" w:rsidRDefault="00C01659" w:rsidP="00C01659">
      <w:pPr>
        <w:suppressAutoHyphens/>
        <w:spacing w:before="0" w:after="0" w:line="240" w:lineRule="auto"/>
        <w:ind w:left="709" w:hanging="709"/>
        <w:jc w:val="center"/>
        <w:rPr>
          <w:rFonts w:eastAsia="Times New Roman"/>
          <w:i/>
          <w:lang w:val="pl-PL" w:eastAsia="pl-PL"/>
        </w:rPr>
      </w:pPr>
    </w:p>
    <w:p w14:paraId="0C4641D5" w14:textId="77777777" w:rsidR="00C01659" w:rsidRPr="00C01659" w:rsidRDefault="00C01659" w:rsidP="00C01659">
      <w:pPr>
        <w:tabs>
          <w:tab w:val="left" w:pos="8738"/>
        </w:tabs>
        <w:spacing w:before="0" w:after="0" w:line="240" w:lineRule="auto"/>
        <w:ind w:firstLine="0"/>
        <w:jc w:val="center"/>
        <w:outlineLvl w:val="2"/>
        <w:rPr>
          <w:rFonts w:eastAsia="Times New Roman"/>
          <w:b/>
          <w:lang w:val="pl-PL" w:eastAsia="pl-PL"/>
        </w:rPr>
      </w:pPr>
    </w:p>
    <w:p w14:paraId="7E583016" w14:textId="77777777" w:rsidR="00C01659" w:rsidRPr="00C01659" w:rsidRDefault="00C01659" w:rsidP="00C01659">
      <w:pPr>
        <w:spacing w:before="0" w:after="0" w:line="240" w:lineRule="auto"/>
        <w:ind w:firstLine="0"/>
        <w:jc w:val="left"/>
        <w:rPr>
          <w:rFonts w:eastAsia="Times New Roman"/>
          <w:lang w:val="pl-PL" w:eastAsia="pl-PL"/>
        </w:rPr>
      </w:pPr>
    </w:p>
    <w:p w14:paraId="1839C68A" w14:textId="77777777" w:rsidR="00C01659" w:rsidRPr="00C01659" w:rsidRDefault="00C01659" w:rsidP="00C01659">
      <w:pPr>
        <w:pStyle w:val="chapters"/>
        <w:rPr>
          <w:lang w:val="pl-PL"/>
        </w:rPr>
      </w:pPr>
    </w:p>
    <w:p w14:paraId="7B824A10" w14:textId="77777777" w:rsidR="00C01659" w:rsidRPr="004E21E1" w:rsidRDefault="00C01659" w:rsidP="00C01659">
      <w:pPr>
        <w:pStyle w:val="chapters"/>
        <w:rPr>
          <w:lang w:val="en-US"/>
        </w:rPr>
      </w:pPr>
      <w:r w:rsidRPr="004E21E1">
        <w:rPr>
          <w:lang w:val="en-US"/>
        </w:rPr>
        <w:lastRenderedPageBreak/>
        <w:t>Table of contents</w:t>
      </w:r>
    </w:p>
    <w:tbl>
      <w:tblPr>
        <w:tblW w:w="5000" w:type="pct"/>
        <w:tblLook w:val="04A0" w:firstRow="1" w:lastRow="0" w:firstColumn="1" w:lastColumn="0" w:noHBand="0" w:noVBand="1"/>
      </w:tblPr>
      <w:tblGrid>
        <w:gridCol w:w="8956"/>
        <w:gridCol w:w="450"/>
      </w:tblGrid>
      <w:tr w:rsidR="00C01659" w:rsidRPr="004E21E1" w14:paraId="076F7AA5" w14:textId="77777777" w:rsidTr="00310BA1">
        <w:trPr>
          <w:trHeight w:val="312"/>
        </w:trPr>
        <w:tc>
          <w:tcPr>
            <w:tcW w:w="4761" w:type="pct"/>
            <w:noWrap/>
            <w:hideMark/>
          </w:tcPr>
          <w:p w14:paraId="50602EE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 Introduction……………………………………………………………………..</w:t>
            </w:r>
          </w:p>
        </w:tc>
        <w:tc>
          <w:tcPr>
            <w:tcW w:w="239" w:type="pct"/>
            <w:noWrap/>
            <w:vAlign w:val="bottom"/>
            <w:hideMark/>
          </w:tcPr>
          <w:p w14:paraId="14F49E7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w:t>
            </w:r>
          </w:p>
        </w:tc>
      </w:tr>
      <w:tr w:rsidR="00C01659" w:rsidRPr="004E21E1" w14:paraId="3448030D" w14:textId="77777777" w:rsidTr="00310BA1">
        <w:trPr>
          <w:trHeight w:val="312"/>
        </w:trPr>
        <w:tc>
          <w:tcPr>
            <w:tcW w:w="4761" w:type="pct"/>
            <w:noWrap/>
            <w:hideMark/>
          </w:tcPr>
          <w:p w14:paraId="5AC0CFC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 Literature review……………………………………………………………….</w:t>
            </w:r>
          </w:p>
        </w:tc>
        <w:tc>
          <w:tcPr>
            <w:tcW w:w="239" w:type="pct"/>
            <w:noWrap/>
            <w:vAlign w:val="bottom"/>
            <w:hideMark/>
          </w:tcPr>
          <w:p w14:paraId="31EEE15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w:t>
            </w:r>
          </w:p>
        </w:tc>
      </w:tr>
      <w:tr w:rsidR="00C01659" w:rsidRPr="004E21E1" w14:paraId="5B2EB8AA" w14:textId="77777777" w:rsidTr="00310BA1">
        <w:trPr>
          <w:trHeight w:val="312"/>
        </w:trPr>
        <w:tc>
          <w:tcPr>
            <w:tcW w:w="4761" w:type="pct"/>
            <w:noWrap/>
            <w:hideMark/>
          </w:tcPr>
          <w:p w14:paraId="49A9DCE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2.1. Customer churn…………………………………………………………………………</w:t>
            </w:r>
          </w:p>
        </w:tc>
        <w:tc>
          <w:tcPr>
            <w:tcW w:w="239" w:type="pct"/>
            <w:noWrap/>
            <w:vAlign w:val="bottom"/>
            <w:hideMark/>
          </w:tcPr>
          <w:p w14:paraId="148C087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w:t>
            </w:r>
          </w:p>
        </w:tc>
      </w:tr>
      <w:tr w:rsidR="00C01659" w:rsidRPr="004E21E1" w14:paraId="63141EA4" w14:textId="77777777" w:rsidTr="00310BA1">
        <w:trPr>
          <w:trHeight w:val="312"/>
        </w:trPr>
        <w:tc>
          <w:tcPr>
            <w:tcW w:w="4761" w:type="pct"/>
            <w:noWrap/>
            <w:hideMark/>
          </w:tcPr>
          <w:p w14:paraId="2A6F4B5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2.2. Explainable Artificial Intelligence……………………………………………………..</w:t>
            </w:r>
          </w:p>
        </w:tc>
        <w:tc>
          <w:tcPr>
            <w:tcW w:w="239" w:type="pct"/>
            <w:noWrap/>
            <w:vAlign w:val="bottom"/>
            <w:hideMark/>
          </w:tcPr>
          <w:p w14:paraId="0AAB276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10</w:t>
            </w:r>
          </w:p>
        </w:tc>
      </w:tr>
      <w:tr w:rsidR="00C01659" w:rsidRPr="004E21E1" w14:paraId="2EA87DFB" w14:textId="77777777" w:rsidTr="00310BA1">
        <w:trPr>
          <w:trHeight w:val="312"/>
        </w:trPr>
        <w:tc>
          <w:tcPr>
            <w:tcW w:w="4761" w:type="pct"/>
            <w:noWrap/>
            <w:hideMark/>
          </w:tcPr>
          <w:p w14:paraId="15E8739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III. Dataset description……………………………………………………………</w:t>
            </w:r>
          </w:p>
        </w:tc>
        <w:tc>
          <w:tcPr>
            <w:tcW w:w="239" w:type="pct"/>
            <w:noWrap/>
            <w:vAlign w:val="bottom"/>
            <w:hideMark/>
          </w:tcPr>
          <w:p w14:paraId="11A62A1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12</w:t>
            </w:r>
          </w:p>
        </w:tc>
      </w:tr>
      <w:tr w:rsidR="00C01659" w:rsidRPr="004E21E1" w14:paraId="73CBE1EC" w14:textId="77777777" w:rsidTr="00310BA1">
        <w:trPr>
          <w:trHeight w:val="312"/>
        </w:trPr>
        <w:tc>
          <w:tcPr>
            <w:tcW w:w="4761" w:type="pct"/>
            <w:noWrap/>
            <w:hideMark/>
          </w:tcPr>
          <w:p w14:paraId="10F5DBA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3.1. Data sources……………………………………………………………………………</w:t>
            </w:r>
          </w:p>
        </w:tc>
        <w:tc>
          <w:tcPr>
            <w:tcW w:w="239" w:type="pct"/>
            <w:noWrap/>
            <w:vAlign w:val="bottom"/>
            <w:hideMark/>
          </w:tcPr>
          <w:p w14:paraId="42F95F5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12</w:t>
            </w:r>
          </w:p>
        </w:tc>
      </w:tr>
      <w:tr w:rsidR="00C01659" w:rsidRPr="004E21E1" w14:paraId="046F59CE" w14:textId="77777777" w:rsidTr="00310BA1">
        <w:trPr>
          <w:trHeight w:val="312"/>
        </w:trPr>
        <w:tc>
          <w:tcPr>
            <w:tcW w:w="4761" w:type="pct"/>
            <w:noWrap/>
            <w:hideMark/>
          </w:tcPr>
          <w:p w14:paraId="6FA71FF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3.2. Quantitative analysis…………………………………………………………………...</w:t>
            </w:r>
          </w:p>
        </w:tc>
        <w:tc>
          <w:tcPr>
            <w:tcW w:w="239" w:type="pct"/>
            <w:noWrap/>
            <w:vAlign w:val="bottom"/>
            <w:hideMark/>
          </w:tcPr>
          <w:p w14:paraId="7981D25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14</w:t>
            </w:r>
          </w:p>
        </w:tc>
      </w:tr>
      <w:tr w:rsidR="00C01659" w:rsidRPr="004E21E1" w14:paraId="239010C2" w14:textId="77777777" w:rsidTr="00310BA1">
        <w:trPr>
          <w:trHeight w:val="312"/>
        </w:trPr>
        <w:tc>
          <w:tcPr>
            <w:tcW w:w="4761" w:type="pct"/>
            <w:noWrap/>
            <w:hideMark/>
          </w:tcPr>
          <w:p w14:paraId="3ED4F39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Methods description…………………………………………………………..</w:t>
            </w:r>
          </w:p>
        </w:tc>
        <w:tc>
          <w:tcPr>
            <w:tcW w:w="239" w:type="pct"/>
            <w:noWrap/>
            <w:vAlign w:val="bottom"/>
            <w:hideMark/>
          </w:tcPr>
          <w:p w14:paraId="0A92248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22</w:t>
            </w:r>
          </w:p>
        </w:tc>
      </w:tr>
      <w:tr w:rsidR="00C01659" w:rsidRPr="004E21E1" w14:paraId="4C37B6B9" w14:textId="77777777" w:rsidTr="00310BA1">
        <w:trPr>
          <w:trHeight w:val="312"/>
        </w:trPr>
        <w:tc>
          <w:tcPr>
            <w:tcW w:w="4761" w:type="pct"/>
            <w:noWrap/>
            <w:hideMark/>
          </w:tcPr>
          <w:p w14:paraId="68DFA16A"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4.1. Modeling methods………………………………………………………………………</w:t>
            </w:r>
          </w:p>
        </w:tc>
        <w:tc>
          <w:tcPr>
            <w:tcW w:w="239" w:type="pct"/>
            <w:noWrap/>
            <w:vAlign w:val="bottom"/>
            <w:hideMark/>
          </w:tcPr>
          <w:p w14:paraId="66404F86"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22</w:t>
            </w:r>
          </w:p>
        </w:tc>
      </w:tr>
      <w:tr w:rsidR="00C01659" w:rsidRPr="004E21E1" w14:paraId="4B6EF495" w14:textId="77777777" w:rsidTr="00310BA1">
        <w:trPr>
          <w:trHeight w:val="312"/>
        </w:trPr>
        <w:tc>
          <w:tcPr>
            <w:tcW w:w="4761" w:type="pct"/>
            <w:noWrap/>
            <w:hideMark/>
          </w:tcPr>
          <w:p w14:paraId="1069B86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4.2. Features preprocessing………………………………………………………………….</w:t>
            </w:r>
          </w:p>
        </w:tc>
        <w:tc>
          <w:tcPr>
            <w:tcW w:w="239" w:type="pct"/>
            <w:noWrap/>
            <w:vAlign w:val="bottom"/>
            <w:hideMark/>
          </w:tcPr>
          <w:p w14:paraId="42D39E5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23</w:t>
            </w:r>
          </w:p>
        </w:tc>
      </w:tr>
      <w:tr w:rsidR="00C01659" w:rsidRPr="004E21E1" w14:paraId="46874A05" w14:textId="77777777" w:rsidTr="00310BA1">
        <w:trPr>
          <w:trHeight w:val="312"/>
        </w:trPr>
        <w:tc>
          <w:tcPr>
            <w:tcW w:w="4761" w:type="pct"/>
            <w:noWrap/>
            <w:hideMark/>
          </w:tcPr>
          <w:p w14:paraId="7AA9C4B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4.3. Variables selection methods…………………………………………………………….</w:t>
            </w:r>
          </w:p>
        </w:tc>
        <w:tc>
          <w:tcPr>
            <w:tcW w:w="239" w:type="pct"/>
            <w:noWrap/>
            <w:vAlign w:val="bottom"/>
            <w:hideMark/>
          </w:tcPr>
          <w:p w14:paraId="5DEC1FA8"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33</w:t>
            </w:r>
          </w:p>
        </w:tc>
      </w:tr>
      <w:tr w:rsidR="00C01659" w:rsidRPr="004E21E1" w14:paraId="45ED855C" w14:textId="77777777" w:rsidTr="00310BA1">
        <w:trPr>
          <w:trHeight w:val="312"/>
        </w:trPr>
        <w:tc>
          <w:tcPr>
            <w:tcW w:w="4761" w:type="pct"/>
            <w:noWrap/>
            <w:hideMark/>
          </w:tcPr>
          <w:p w14:paraId="4F2F816D"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 Results………………………………………………………………………….</w:t>
            </w:r>
          </w:p>
        </w:tc>
        <w:tc>
          <w:tcPr>
            <w:tcW w:w="239" w:type="pct"/>
            <w:noWrap/>
            <w:vAlign w:val="bottom"/>
            <w:hideMark/>
          </w:tcPr>
          <w:p w14:paraId="6C8503B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36</w:t>
            </w:r>
          </w:p>
        </w:tc>
      </w:tr>
      <w:tr w:rsidR="00C01659" w:rsidRPr="004E21E1" w14:paraId="629FC31D" w14:textId="77777777" w:rsidTr="00310BA1">
        <w:trPr>
          <w:trHeight w:val="312"/>
        </w:trPr>
        <w:tc>
          <w:tcPr>
            <w:tcW w:w="4761" w:type="pct"/>
            <w:noWrap/>
            <w:hideMark/>
          </w:tcPr>
          <w:p w14:paraId="442205A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5.1. Results of the pre-modeling phase……………………………………………………...</w:t>
            </w:r>
          </w:p>
        </w:tc>
        <w:tc>
          <w:tcPr>
            <w:tcW w:w="239" w:type="pct"/>
            <w:noWrap/>
            <w:vAlign w:val="bottom"/>
            <w:hideMark/>
          </w:tcPr>
          <w:p w14:paraId="683F6202"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36</w:t>
            </w:r>
          </w:p>
        </w:tc>
      </w:tr>
      <w:tr w:rsidR="00C01659" w:rsidRPr="004E21E1" w14:paraId="0562ED55" w14:textId="77777777" w:rsidTr="00310BA1">
        <w:trPr>
          <w:trHeight w:val="312"/>
        </w:trPr>
        <w:tc>
          <w:tcPr>
            <w:tcW w:w="4761" w:type="pct"/>
            <w:noWrap/>
            <w:hideMark/>
          </w:tcPr>
          <w:p w14:paraId="260D07F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5.2. Performance analysis…………………………………………………………………...</w:t>
            </w:r>
          </w:p>
        </w:tc>
        <w:tc>
          <w:tcPr>
            <w:tcW w:w="239" w:type="pct"/>
            <w:noWrap/>
            <w:vAlign w:val="bottom"/>
            <w:hideMark/>
          </w:tcPr>
          <w:p w14:paraId="5CF6DC0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37</w:t>
            </w:r>
          </w:p>
        </w:tc>
      </w:tr>
      <w:tr w:rsidR="00C01659" w:rsidRPr="004E21E1" w14:paraId="09F92BA9" w14:textId="77777777" w:rsidTr="00310BA1">
        <w:trPr>
          <w:trHeight w:val="312"/>
        </w:trPr>
        <w:tc>
          <w:tcPr>
            <w:tcW w:w="4761" w:type="pct"/>
            <w:noWrap/>
            <w:hideMark/>
          </w:tcPr>
          <w:p w14:paraId="3F37769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5.3. Model’s working explanations………………………………………………………….</w:t>
            </w:r>
          </w:p>
        </w:tc>
        <w:tc>
          <w:tcPr>
            <w:tcW w:w="239" w:type="pct"/>
            <w:noWrap/>
            <w:vAlign w:val="bottom"/>
            <w:hideMark/>
          </w:tcPr>
          <w:p w14:paraId="4DCE9A1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43</w:t>
            </w:r>
          </w:p>
        </w:tc>
      </w:tr>
      <w:tr w:rsidR="00C01659" w:rsidRPr="004E21E1" w14:paraId="6FA19BA3" w14:textId="77777777" w:rsidTr="00310BA1">
        <w:trPr>
          <w:trHeight w:val="312"/>
        </w:trPr>
        <w:tc>
          <w:tcPr>
            <w:tcW w:w="4761" w:type="pct"/>
            <w:noWrap/>
            <w:hideMark/>
          </w:tcPr>
          <w:p w14:paraId="370CAFB0"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Summary………………………………………………………………………</w:t>
            </w:r>
          </w:p>
        </w:tc>
        <w:tc>
          <w:tcPr>
            <w:tcW w:w="239" w:type="pct"/>
            <w:noWrap/>
            <w:vAlign w:val="bottom"/>
            <w:hideMark/>
          </w:tcPr>
          <w:p w14:paraId="7CBCBCBD"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52</w:t>
            </w:r>
          </w:p>
        </w:tc>
      </w:tr>
      <w:tr w:rsidR="00C01659" w:rsidRPr="004E21E1" w14:paraId="06CA6512" w14:textId="77777777" w:rsidTr="00310BA1">
        <w:trPr>
          <w:trHeight w:val="312"/>
        </w:trPr>
        <w:tc>
          <w:tcPr>
            <w:tcW w:w="4761" w:type="pct"/>
            <w:noWrap/>
            <w:hideMark/>
          </w:tcPr>
          <w:p w14:paraId="25DCBB85"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APPENDIXES…………………………………………………………………………………</w:t>
            </w:r>
          </w:p>
        </w:tc>
        <w:tc>
          <w:tcPr>
            <w:tcW w:w="239" w:type="pct"/>
            <w:noWrap/>
            <w:vAlign w:val="bottom"/>
            <w:hideMark/>
          </w:tcPr>
          <w:p w14:paraId="2012A82C"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53</w:t>
            </w:r>
          </w:p>
        </w:tc>
      </w:tr>
      <w:tr w:rsidR="00C01659" w:rsidRPr="004E21E1" w14:paraId="62A4AC8E" w14:textId="77777777" w:rsidTr="00310BA1">
        <w:trPr>
          <w:trHeight w:val="312"/>
        </w:trPr>
        <w:tc>
          <w:tcPr>
            <w:tcW w:w="4761" w:type="pct"/>
            <w:noWrap/>
            <w:hideMark/>
          </w:tcPr>
          <w:p w14:paraId="1D942926"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A - Spatial join of census data to the main dataset……………………………….</w:t>
            </w:r>
          </w:p>
        </w:tc>
        <w:tc>
          <w:tcPr>
            <w:tcW w:w="239" w:type="pct"/>
            <w:noWrap/>
            <w:vAlign w:val="bottom"/>
            <w:hideMark/>
          </w:tcPr>
          <w:p w14:paraId="57FB66D4"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53</w:t>
            </w:r>
          </w:p>
        </w:tc>
      </w:tr>
      <w:tr w:rsidR="00C01659" w:rsidRPr="004E21E1" w14:paraId="19BF7312" w14:textId="77777777" w:rsidTr="00310BA1">
        <w:trPr>
          <w:trHeight w:val="312"/>
        </w:trPr>
        <w:tc>
          <w:tcPr>
            <w:tcW w:w="4761" w:type="pct"/>
            <w:noWrap/>
            <w:hideMark/>
          </w:tcPr>
          <w:p w14:paraId="627C9FBF"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B - reviews topics………………………………………………………………...</w:t>
            </w:r>
          </w:p>
        </w:tc>
        <w:tc>
          <w:tcPr>
            <w:tcW w:w="239" w:type="pct"/>
            <w:noWrap/>
            <w:vAlign w:val="bottom"/>
            <w:hideMark/>
          </w:tcPr>
          <w:p w14:paraId="62094C42"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54</w:t>
            </w:r>
          </w:p>
        </w:tc>
      </w:tr>
      <w:tr w:rsidR="00C01659" w:rsidRPr="004E21E1" w14:paraId="7FCDD903" w14:textId="77777777" w:rsidTr="00310BA1">
        <w:trPr>
          <w:trHeight w:val="312"/>
        </w:trPr>
        <w:tc>
          <w:tcPr>
            <w:tcW w:w="4761" w:type="pct"/>
            <w:noWrap/>
            <w:hideMark/>
          </w:tcPr>
          <w:p w14:paraId="60AE2D03"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C - table of lift values for selected quantiles……………………………………..</w:t>
            </w:r>
          </w:p>
        </w:tc>
        <w:tc>
          <w:tcPr>
            <w:tcW w:w="239" w:type="pct"/>
            <w:noWrap/>
            <w:vAlign w:val="bottom"/>
            <w:hideMark/>
          </w:tcPr>
          <w:p w14:paraId="1501C421"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59</w:t>
            </w:r>
          </w:p>
        </w:tc>
      </w:tr>
      <w:tr w:rsidR="00C01659" w:rsidRPr="004E21E1" w14:paraId="646291B5" w14:textId="77777777" w:rsidTr="00310BA1">
        <w:trPr>
          <w:trHeight w:val="312"/>
        </w:trPr>
        <w:tc>
          <w:tcPr>
            <w:tcW w:w="4761" w:type="pct"/>
            <w:noWrap/>
            <w:hideMark/>
          </w:tcPr>
          <w:p w14:paraId="170B3CAE"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rFonts w:eastAsia="Times New Roman"/>
                <w:color w:val="000000"/>
                <w:lang w:eastAsia="en-GB"/>
              </w:rPr>
              <w:t>REFERENCES…………………………………………………………………………………</w:t>
            </w:r>
          </w:p>
        </w:tc>
        <w:tc>
          <w:tcPr>
            <w:tcW w:w="239" w:type="pct"/>
            <w:noWrap/>
            <w:vAlign w:val="bottom"/>
            <w:hideMark/>
          </w:tcPr>
          <w:p w14:paraId="2523AAF7" w14:textId="77777777" w:rsidR="00C01659" w:rsidRPr="004E21E1" w:rsidRDefault="00C01659" w:rsidP="00310BA1">
            <w:pPr>
              <w:spacing w:before="0" w:after="0" w:line="240" w:lineRule="auto"/>
              <w:ind w:firstLine="0"/>
              <w:jc w:val="left"/>
              <w:rPr>
                <w:rFonts w:eastAsia="Times New Roman"/>
                <w:color w:val="000000"/>
                <w:lang w:eastAsia="en-GB"/>
              </w:rPr>
            </w:pPr>
            <w:r w:rsidRPr="004E21E1">
              <w:rPr>
                <w:color w:val="000000"/>
              </w:rPr>
              <w:t>60</w:t>
            </w:r>
          </w:p>
        </w:tc>
      </w:tr>
    </w:tbl>
    <w:p w14:paraId="347CADA3" w14:textId="77777777" w:rsidR="00C01659" w:rsidRPr="004E21E1" w:rsidRDefault="00C01659" w:rsidP="00C01659">
      <w:pPr>
        <w:pStyle w:val="chapters"/>
        <w:rPr>
          <w:lang w:val="en-US"/>
        </w:rPr>
      </w:pPr>
    </w:p>
    <w:p w14:paraId="2E1E1ABC" w14:textId="77777777" w:rsidR="00C01659" w:rsidRPr="004E21E1" w:rsidRDefault="00C01659" w:rsidP="00C01659">
      <w:pPr>
        <w:spacing w:before="0" w:after="200" w:line="240" w:lineRule="auto"/>
        <w:ind w:firstLine="0"/>
        <w:jc w:val="left"/>
        <w:rPr>
          <w:rFonts w:eastAsia="Times New Roman"/>
          <w:b/>
          <w:caps/>
          <w:lang w:eastAsia="pl-PL"/>
        </w:rPr>
      </w:pPr>
      <w:r w:rsidRPr="004E21E1">
        <w:lastRenderedPageBreak/>
        <w:br w:type="page"/>
      </w:r>
    </w:p>
    <w:p w14:paraId="53F473F0" w14:textId="77777777" w:rsidR="0012202B" w:rsidDel="00310BA1" w:rsidRDefault="001374D6">
      <w:pPr>
        <w:pStyle w:val="chapters"/>
        <w:rPr>
          <w:del w:id="9" w:author="Katarzyna Kopczewska" w:date="2021-07-30T16:51:00Z"/>
        </w:rPr>
      </w:pPr>
      <w:commentRangeStart w:id="10"/>
      <w:del w:id="11" w:author="Katarzyna Kopczewska" w:date="2021-07-30T16:51:00Z">
        <w:r w:rsidDel="00310BA1">
          <w:lastRenderedPageBreak/>
          <w:delText>chapter</w:delText>
        </w:r>
      </w:del>
      <w:commentRangeEnd w:id="10"/>
      <w:r w:rsidR="00310BA1">
        <w:rPr>
          <w:rStyle w:val="Odwoaniedokomentarza"/>
          <w:rFonts w:eastAsiaTheme="minorHAnsi"/>
          <w:b w:val="0"/>
          <w:caps w:val="0"/>
          <w:lang w:val="en-US" w:eastAsia="en-US"/>
        </w:rPr>
        <w:commentReference w:id="10"/>
      </w:r>
      <w:del w:id="12" w:author="Katarzyna Kopczewska" w:date="2021-07-30T16:51:00Z">
        <w:r w:rsidDel="00310BA1">
          <w:delText xml:space="preserve"> I</w:delText>
        </w:r>
      </w:del>
    </w:p>
    <w:p w14:paraId="6410AFA1" w14:textId="77777777" w:rsidR="0012202B" w:rsidRDefault="001374D6">
      <w:pPr>
        <w:pStyle w:val="Nagwek1"/>
      </w:pPr>
      <w:bookmarkStart w:id="13" w:name="introduction"/>
      <w:bookmarkEnd w:id="0"/>
      <w:bookmarkEnd w:id="1"/>
      <w:r>
        <w:t>Introduction</w:t>
      </w:r>
    </w:p>
    <w:p w14:paraId="6F2E8D79" w14:textId="77777777" w:rsidR="0012202B" w:rsidRPr="00C01659" w:rsidRDefault="001374D6">
      <w:pPr>
        <w:pStyle w:val="FirstParagraph"/>
        <w:rPr>
          <w:lang w:val="en-GB"/>
        </w:rPr>
      </w:pPr>
      <w:r w:rsidRPr="00C01659">
        <w:rPr>
          <w:lang w:val="en-GB"/>
        </w:rPr>
        <w:t xml:space="preserve">Maintaining high customer loyalty is a challenge that most of the businesses face. Multiple studies </w:t>
      </w:r>
      <w:ins w:id="14" w:author="Katarzyna Kopczewska" w:date="2021-07-30T16:52:00Z">
        <w:r w:rsidR="00310BA1">
          <w:rPr>
            <w:lang w:val="en-GB"/>
          </w:rPr>
          <w:t xml:space="preserve">(JAKIE) </w:t>
        </w:r>
      </w:ins>
      <w:r w:rsidRPr="00C01659">
        <w:rPr>
          <w:lang w:val="en-GB"/>
        </w:rPr>
        <w:t>have shown that retaining customers is more profitable than acquiring new ones. In Customer Relationship Management (CRM) field, churn prediction is a very active area of research. Most of the previous studies were conducted in the industries operating in contractual setting, where the churn rate is not that big, for example telecom or banking.</w:t>
      </w:r>
    </w:p>
    <w:p w14:paraId="67F660ED" w14:textId="77777777" w:rsidR="0012202B" w:rsidRPr="00C01659" w:rsidRDefault="001374D6">
      <w:pPr>
        <w:pStyle w:val="Tekstpodstawowy"/>
        <w:rPr>
          <w:lang w:val="en-GB"/>
        </w:rPr>
      </w:pPr>
      <w:commentRangeStart w:id="15"/>
      <w:r w:rsidRPr="00C01659">
        <w:rPr>
          <w:lang w:val="en-GB"/>
        </w:rPr>
        <w:t>This</w:t>
      </w:r>
      <w:commentRangeEnd w:id="15"/>
      <w:r w:rsidR="009616FA">
        <w:rPr>
          <w:rStyle w:val="Odwoaniedokomentarza"/>
          <w:rFonts w:eastAsiaTheme="minorHAnsi"/>
          <w:lang w:val="en-US" w:eastAsia="en-US"/>
        </w:rPr>
        <w:commentReference w:id="15"/>
      </w:r>
      <w:r w:rsidRPr="00C01659">
        <w:rPr>
          <w:lang w:val="en-GB"/>
        </w:rPr>
        <w:t xml:space="preserve"> study is aimed at predicting loyalty of the customers of an e-commerce retail shop operating on the Brazilian market. A challenge that to the best of the author’s knowledge was not addressed in the previous studies is churn prediction in an industry, in which a very low rate of the customers stay with the company. In the case of this study almost 97% of the customers don’t decide to make a second purchase. Also, this study is a first approach to predict customer loyalty not using a rich customer’s history, but only the first transaction. Because of that, usage of non-conventional data sources was needed. That is why, in this study besides transaction data about the customer, I also analyze customer’s geodemographic environment obtained from census data, as well as information from customer’s perception about the purchase in form of textual reviews.</w:t>
      </w:r>
    </w:p>
    <w:p w14:paraId="71F15B9B" w14:textId="77777777" w:rsidR="0012202B" w:rsidRPr="00C01659" w:rsidRDefault="001374D6">
      <w:pPr>
        <w:pStyle w:val="Tekstpodstawowy"/>
        <w:rPr>
          <w:lang w:val="en-GB"/>
        </w:rPr>
      </w:pPr>
      <w:r w:rsidRPr="00C01659">
        <w:rPr>
          <w:lang w:val="en-GB"/>
        </w:rPr>
        <w:t xml:space="preserve">From a technical point of view, I have used a Machine Learning approach. I have tested out </w:t>
      </w:r>
      <w:del w:id="16" w:author="Katarzyna Kopczewska" w:date="2021-07-30T16:55:00Z">
        <w:r w:rsidRPr="00C01659" w:rsidDel="009616FA">
          <w:rPr>
            <w:lang w:val="en-GB"/>
          </w:rPr>
          <w:delText>2</w:delText>
        </w:r>
      </w:del>
      <w:ins w:id="17" w:author="Katarzyna Kopczewska" w:date="2021-07-30T16:55:00Z">
        <w:r w:rsidR="009616FA">
          <w:rPr>
            <w:lang w:val="en-GB"/>
          </w:rPr>
          <w:t>two</w:t>
        </w:r>
      </w:ins>
      <w:r w:rsidRPr="00C01659">
        <w:rPr>
          <w:lang w:val="en-GB"/>
        </w:rPr>
        <w:t xml:space="preserve"> classification algorithms, namely XGBoost and Logistic Regression. To obtain a meaningful information from the text reviews, I have used topic modeling technique. To be able to answer hypotheses about the influence of variables on the target in the case of XGBoost modeling, which is an unexplainable, black-box model, I have made extensive use of XAI techniques. To assess the importance of particular sets of features I have used Permutation Variable Importance, while for assessing the strength and direction of the influence - Partial Dependence Profile </w:t>
      </w:r>
      <w:commentRangeStart w:id="18"/>
      <w:r w:rsidRPr="00C01659">
        <w:rPr>
          <w:lang w:val="en-GB"/>
        </w:rPr>
        <w:t>technique</w:t>
      </w:r>
      <w:commentRangeEnd w:id="18"/>
      <w:r w:rsidR="009616FA">
        <w:rPr>
          <w:rStyle w:val="Odwoaniedokomentarza"/>
          <w:rFonts w:eastAsiaTheme="minorHAnsi"/>
          <w:lang w:val="en-US" w:eastAsia="en-US"/>
        </w:rPr>
        <w:commentReference w:id="18"/>
      </w:r>
      <w:r w:rsidRPr="00C01659">
        <w:rPr>
          <w:lang w:val="en-GB"/>
        </w:rPr>
        <w:t>.</w:t>
      </w:r>
    </w:p>
    <w:p w14:paraId="53543EA5" w14:textId="77777777" w:rsidR="0012202B" w:rsidRPr="00C01659" w:rsidRDefault="001374D6">
      <w:pPr>
        <w:pStyle w:val="Tekstpodstawowy"/>
        <w:rPr>
          <w:lang w:val="en-GB"/>
        </w:rPr>
      </w:pPr>
      <w:r w:rsidRPr="00C01659">
        <w:rPr>
          <w:lang w:val="en-GB"/>
        </w:rPr>
        <w:t> </w:t>
      </w:r>
    </w:p>
    <w:p w14:paraId="61F42B29" w14:textId="77777777" w:rsidR="0012202B" w:rsidRDefault="001374D6">
      <w:r>
        <w:br w:type="page"/>
      </w:r>
    </w:p>
    <w:p w14:paraId="6F28C152" w14:textId="77777777" w:rsidR="0012202B" w:rsidRDefault="001374D6">
      <w:pPr>
        <w:pStyle w:val="chapters"/>
      </w:pPr>
      <w:r>
        <w:lastRenderedPageBreak/>
        <w:t>chapter I</w:t>
      </w:r>
      <w:del w:id="19" w:author="Katarzyna Kopczewska" w:date="2021-07-30T16:58:00Z">
        <w:r w:rsidDel="001112B1">
          <w:delText>I</w:delText>
        </w:r>
      </w:del>
    </w:p>
    <w:p w14:paraId="098D698B" w14:textId="5BDAB6BE" w:rsidR="0012202B" w:rsidRDefault="001112B1">
      <w:pPr>
        <w:pStyle w:val="Nagwek1"/>
      </w:pPr>
      <w:bookmarkStart w:id="20" w:name="literature-review"/>
      <w:bookmarkEnd w:id="13"/>
      <w:ins w:id="21" w:author="Katarzyna Kopczewska" w:date="2021-07-30T16:59:00Z">
        <w:r>
          <w:t>Customer churn in CRM and modelling - l</w:t>
        </w:r>
      </w:ins>
      <w:del w:id="22" w:author="Katarzyna Kopczewska" w:date="2021-07-30T16:59:00Z">
        <w:r w:rsidR="001374D6" w:rsidDel="001112B1">
          <w:delText>L</w:delText>
        </w:r>
      </w:del>
      <w:r w:rsidR="001374D6">
        <w:t>iterature review</w:t>
      </w:r>
    </w:p>
    <w:p w14:paraId="1116ABA0" w14:textId="6BE3AAE9" w:rsidR="0012202B" w:rsidDel="001112B1" w:rsidRDefault="001374D6">
      <w:pPr>
        <w:pStyle w:val="Nagwek2"/>
        <w:rPr>
          <w:del w:id="23" w:author="Katarzyna Kopczewska" w:date="2021-07-30T16:59:00Z"/>
        </w:rPr>
      </w:pPr>
      <w:bookmarkStart w:id="24" w:name="introduction-1"/>
      <w:del w:id="25" w:author="Katarzyna Kopczewska" w:date="2021-07-30T16:59:00Z">
        <w:r w:rsidDel="001112B1">
          <w:delText>Introduction</w:delText>
        </w:r>
      </w:del>
    </w:p>
    <w:p w14:paraId="2DC2E075" w14:textId="2981E20D" w:rsidR="0012202B" w:rsidRDefault="001374D6">
      <w:pPr>
        <w:pStyle w:val="FirstParagraph"/>
        <w:rPr>
          <w:ins w:id="26" w:author="Katarzyna Kopczewska" w:date="2021-07-30T16:59:00Z"/>
          <w:lang w:val="en-GB"/>
        </w:rPr>
      </w:pPr>
      <w:r w:rsidRPr="00C01659">
        <w:rPr>
          <w:lang w:val="en-GB"/>
        </w:rPr>
        <w:t>In the first section of this chapter a literature review of previous studies regarding customer loyalty churn prediction is presented. The second section describes shortly the field of Explainable Artificial Intelligence, and advantages of usage of such approach in Machine Learning modeling.</w:t>
      </w:r>
    </w:p>
    <w:p w14:paraId="76C9D8C6" w14:textId="77777777" w:rsidR="001112B1" w:rsidRPr="001112B1" w:rsidRDefault="001112B1">
      <w:pPr>
        <w:pStyle w:val="Tekstpodstawowy"/>
        <w:rPr>
          <w:lang w:val="en-GB"/>
        </w:rPr>
        <w:pPrChange w:id="27" w:author="Katarzyna Kopczewska" w:date="2021-07-30T16:59:00Z">
          <w:pPr>
            <w:pStyle w:val="FirstParagraph"/>
          </w:pPr>
        </w:pPrChange>
      </w:pPr>
    </w:p>
    <w:p w14:paraId="2829BF59" w14:textId="77777777" w:rsidR="0012202B" w:rsidRDefault="001374D6">
      <w:pPr>
        <w:pStyle w:val="Nagwek2"/>
      </w:pPr>
      <w:bookmarkStart w:id="28" w:name="customer-churn"/>
      <w:bookmarkEnd w:id="24"/>
      <w:r>
        <w:rPr>
          <w:rStyle w:val="SectionNumber"/>
        </w:rPr>
        <w:t>2.1</w:t>
      </w:r>
      <w:r>
        <w:tab/>
        <w:t>Customer churn</w:t>
      </w:r>
    </w:p>
    <w:p w14:paraId="649E80D0" w14:textId="77777777" w:rsidR="0012202B" w:rsidRPr="00C01659" w:rsidRDefault="001374D6">
      <w:pPr>
        <w:pStyle w:val="FirstParagraph"/>
        <w:rPr>
          <w:lang w:val="en-GB"/>
        </w:rPr>
      </w:pPr>
      <w:r w:rsidRPr="00C01659">
        <w:rPr>
          <w:lang w:val="en-GB"/>
        </w:rPr>
        <w:t>Customer Relationship Management is defined as a process, in which the business manages its interactions with the customers using data integration from various sources and data analysis (Bardicchia 2020). Oliveira (2012) specifies 4 areas in which CRM approaches can be of use and what questions do they aim to answer:</w:t>
      </w:r>
    </w:p>
    <w:p w14:paraId="2FC09058" w14:textId="77777777" w:rsidR="0012202B" w:rsidRDefault="001374D6" w:rsidP="001374D6">
      <w:pPr>
        <w:pStyle w:val="Compact"/>
        <w:numPr>
          <w:ilvl w:val="0"/>
          <w:numId w:val="2"/>
        </w:numPr>
      </w:pPr>
      <w:r>
        <w:t>Customer identification (acquisition) - who can be a potential customer?</w:t>
      </w:r>
    </w:p>
    <w:p w14:paraId="096E3F36" w14:textId="77777777" w:rsidR="0012202B" w:rsidRDefault="001374D6" w:rsidP="001374D6">
      <w:pPr>
        <w:pStyle w:val="Compact"/>
        <w:numPr>
          <w:ilvl w:val="0"/>
          <w:numId w:val="2"/>
        </w:numPr>
      </w:pPr>
      <w:r>
        <w:t>Customer attraction - how can one make this person a customer?</w:t>
      </w:r>
    </w:p>
    <w:p w14:paraId="657BB9C8" w14:textId="77777777" w:rsidR="0012202B" w:rsidRDefault="001374D6" w:rsidP="001374D6">
      <w:pPr>
        <w:pStyle w:val="Compact"/>
        <w:numPr>
          <w:ilvl w:val="0"/>
          <w:numId w:val="2"/>
        </w:numPr>
      </w:pPr>
      <w:r>
        <w:t>Customer development - how can one make a customer more profitable?</w:t>
      </w:r>
    </w:p>
    <w:p w14:paraId="56930C37" w14:textId="77777777" w:rsidR="0012202B" w:rsidRDefault="001374D6" w:rsidP="001374D6">
      <w:pPr>
        <w:pStyle w:val="Compact"/>
        <w:numPr>
          <w:ilvl w:val="0"/>
          <w:numId w:val="2"/>
        </w:numPr>
      </w:pPr>
      <w:r>
        <w:t>Customer retention - how can one make the customer stay with the company?</w:t>
      </w:r>
    </w:p>
    <w:p w14:paraId="62487CA9" w14:textId="3D16634D" w:rsidR="0012202B" w:rsidRPr="00C01659" w:rsidRDefault="001374D6">
      <w:pPr>
        <w:pStyle w:val="FirstParagraph"/>
        <w:rPr>
          <w:lang w:val="en-GB"/>
        </w:rPr>
      </w:pPr>
      <w:r w:rsidRPr="00C01659">
        <w:rPr>
          <w:lang w:val="en-GB"/>
        </w:rPr>
        <w:t>The last one</w:t>
      </w:r>
      <w:ins w:id="29" w:author="Katarzyna Kopczewska" w:date="2021-07-30T17:00:00Z">
        <w:r w:rsidR="001112B1">
          <w:rPr>
            <w:lang w:val="en-GB"/>
          </w:rPr>
          <w:t>, customer retention,</w:t>
        </w:r>
      </w:ins>
      <w:r w:rsidRPr="00C01659">
        <w:rPr>
          <w:lang w:val="en-GB"/>
        </w:rPr>
        <w:t xml:space="preserve"> is the main focus of this study.</w:t>
      </w:r>
    </w:p>
    <w:p w14:paraId="11E341B4" w14:textId="77777777" w:rsidR="0012202B" w:rsidRPr="00C01659" w:rsidRDefault="001374D6">
      <w:pPr>
        <w:pStyle w:val="Tekstpodstawowy"/>
        <w:rPr>
          <w:lang w:val="en-GB"/>
        </w:rPr>
      </w:pPr>
      <w:r w:rsidRPr="00C01659">
        <w:rPr>
          <w:lang w:val="en-GB"/>
        </w:rPr>
        <w:t>Improving the loyalty of the customer base is profitable to the company. This has its source in multiple factors, the most important one being the cost of acquisition. Multiple studies have shown that retaining customers costs less than attracting new ones (Dick and Basu 1994; Gefen 2002; Buckinx and Poel 2005). Moreover, there is some evidence that loyal customers are less sensitive to the competitor’s actions regarding price changes (Achrol and Kotler 1999; Choi et al. 2006).</w:t>
      </w:r>
    </w:p>
    <w:p w14:paraId="565C55DB" w14:textId="50BD936F" w:rsidR="0012202B" w:rsidRPr="00C01659" w:rsidRDefault="001374D6">
      <w:pPr>
        <w:pStyle w:val="Tekstpodstawowy"/>
        <w:rPr>
          <w:lang w:val="en-GB"/>
        </w:rPr>
      </w:pPr>
      <w:r w:rsidRPr="00C01659">
        <w:rPr>
          <w:lang w:val="en-GB"/>
        </w:rPr>
        <w:t xml:space="preserve">There are </w:t>
      </w:r>
      <w:ins w:id="30" w:author="Katarzyna Kopczewska" w:date="2021-07-30T17:00:00Z">
        <w:r w:rsidR="001112B1">
          <w:rPr>
            <w:lang w:val="en-GB"/>
          </w:rPr>
          <w:t>two</w:t>
        </w:r>
      </w:ins>
      <w:del w:id="31" w:author="Katarzyna Kopczewska" w:date="2021-07-30T17:00:00Z">
        <w:r w:rsidRPr="00C01659" w:rsidDel="001112B1">
          <w:rPr>
            <w:lang w:val="en-GB"/>
          </w:rPr>
          <w:delText>2</w:delText>
        </w:r>
      </w:del>
      <w:r w:rsidRPr="00C01659">
        <w:rPr>
          <w:lang w:val="en-GB"/>
        </w:rPr>
        <w:t xml:space="preserve"> basic approaches for the company to deal with customer churn. The first one is an “untargeted” approach. The company seeks to improve its product quality and relies on mass advertising to reduce the churn. The other way is a “targeted” approach - the company tries to address aim their marketing campaigns at the customers that are more likely to churn (Burez and </w:t>
      </w:r>
      <w:r w:rsidRPr="00C01659">
        <w:rPr>
          <w:lang w:val="en-GB"/>
        </w:rPr>
        <w:lastRenderedPageBreak/>
        <w:t>Poel 2007). This approach can be divided further, by how the targeted customers are chosen. The company can target only those that have already decided to resign from a further relationship. For example, in contractual settings, this can mean canceling the subscription or breaching the contract. The other way to approach the churn problem is to try to predict, which customers are likely to churn soon. This has the advantage of having lower cost, as the customers that are about to leave are likely to have high demands from the last-minute deal proposed to them (Tamaddoni Jahromi et al.</w:t>
      </w:r>
      <w:ins w:id="32" w:author="Katarzyna Kopczewska" w:date="2021-07-30T17:02:00Z">
        <w:r w:rsidR="001112B1">
          <w:rPr>
            <w:lang w:val="en-GB"/>
          </w:rPr>
          <w:t>,</w:t>
        </w:r>
      </w:ins>
      <w:r w:rsidRPr="00C01659">
        <w:rPr>
          <w:lang w:val="en-GB"/>
        </w:rPr>
        <w:t xml:space="preserve"> 2010).</w:t>
      </w:r>
    </w:p>
    <w:p w14:paraId="2F5686A1" w14:textId="4685455F" w:rsidR="0012202B" w:rsidRPr="00C01659" w:rsidRDefault="001374D6">
      <w:pPr>
        <w:pStyle w:val="Tekstpodstawowy"/>
        <w:rPr>
          <w:lang w:val="en-GB"/>
        </w:rPr>
      </w:pPr>
      <w:r w:rsidRPr="00C01659">
        <w:rPr>
          <w:lang w:val="en-GB"/>
        </w:rPr>
        <w:t>As pointed out by Tamaddoni Jahromi et al. (2010) in their literature review, most of the studies concerning churn prediction were done in contractual settings. In other words, churn was defined as the client resigning from using the company’s services by cance</w:t>
      </w:r>
      <w:ins w:id="33" w:author="Katarzyna Kopczewska" w:date="2021-07-30T17:02:00Z">
        <w:r w:rsidR="001112B1">
          <w:rPr>
            <w:lang w:val="en-GB"/>
          </w:rPr>
          <w:t>l</w:t>
        </w:r>
      </w:ins>
      <w:r w:rsidRPr="00C01659">
        <w:rPr>
          <w:lang w:val="en-GB"/>
        </w:rPr>
        <w:t>ling the subscription or breaching the contract. Such a way to specify the churn is different from the businesses in which the customer doesn’t have to inform the company about resigning.</w:t>
      </w:r>
    </w:p>
    <w:p w14:paraId="2577A0B0" w14:textId="77777777" w:rsidR="0012202B" w:rsidRPr="00C01659" w:rsidRDefault="001374D6">
      <w:pPr>
        <w:pStyle w:val="Tekstpodstawowy"/>
        <w:rPr>
          <w:lang w:val="en-GB"/>
        </w:rPr>
      </w:pPr>
      <w:r w:rsidRPr="00C01659">
        <w:rPr>
          <w:lang w:val="en-GB"/>
        </w:rPr>
        <w:t>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different approach was used by Buckinx and Poel (2005). All the customers that had the frequency of purchases below average were treated as “churners” since these customers were shown to provide little value to the company.</w:t>
      </w:r>
    </w:p>
    <w:p w14:paraId="795C3D60" w14:textId="77777777" w:rsidR="0012202B" w:rsidRDefault="001374D6">
      <w:pPr>
        <w:pStyle w:val="Nagwek3"/>
      </w:pPr>
      <w:bookmarkStart w:id="34" w:name="customer-churn-prediction"/>
      <w:r>
        <w:t>Customer churn prediction</w:t>
      </w:r>
    </w:p>
    <w:p w14:paraId="62AB89FA" w14:textId="77777777" w:rsidR="0012202B" w:rsidRPr="00C01659" w:rsidRDefault="001374D6">
      <w:pPr>
        <w:pStyle w:val="FirstParagraph"/>
        <w:rPr>
          <w:lang w:val="en-GB"/>
        </w:rPr>
      </w:pPr>
      <w:r w:rsidRPr="00C01659">
        <w:rPr>
          <w:lang w:val="en-GB"/>
        </w:rPr>
        <w:t>If the company can successfully predict, which customers are most likely to leave, it can target them with a retention-focused campaign. Contrary to targeting all the customers with such a campaign, focusing on the customers that are most likely to leave leads to a reduction of the cost of the campaign.</w:t>
      </w:r>
    </w:p>
    <w:p w14:paraId="69D930A2" w14:textId="1B4A7BA4" w:rsidR="0012202B" w:rsidRPr="00C01659" w:rsidRDefault="001374D6">
      <w:pPr>
        <w:pStyle w:val="Tekstpodstawowy"/>
        <w:rPr>
          <w:lang w:val="en-GB"/>
        </w:rPr>
      </w:pPr>
      <w:r w:rsidRPr="00C01659">
        <w:rPr>
          <w:lang w:val="en-GB"/>
        </w:rPr>
        <w:t xml:space="preserve">Churn prediction fits well with the framework of classification, as the variable that one would like to predict is binary (churn-no churn). However, not only such binary prediction is valuable for later retention campaign efforts. As noted by Wai-Ho </w:t>
      </w:r>
      <w:ins w:id="35" w:author="Katarzyna Kopczewska" w:date="2021-07-30T17:11:00Z">
        <w:r w:rsidR="00F76013">
          <w:rPr>
            <w:lang w:val="en-GB"/>
          </w:rPr>
          <w:t>et al.</w:t>
        </w:r>
      </w:ins>
      <w:del w:id="36" w:author="Katarzyna Kopczewska" w:date="2021-07-30T17:11:00Z">
        <w:r w:rsidRPr="00C01659" w:rsidDel="00F76013">
          <w:rPr>
            <w:lang w:val="en-GB"/>
          </w:rPr>
          <w:delText>Au, Chan, and Xin Yao</w:delText>
        </w:r>
      </w:del>
      <w:r w:rsidRPr="00C01659">
        <w:rPr>
          <w:lang w:val="en-GB"/>
        </w:rPr>
        <w:t xml:space="preserve"> (2003), equally important is that the machine learning model can predict the likelihood of the customer leaving. After such prediction, the customers can be ranked from the most to the least likely to churn.</w:t>
      </w:r>
    </w:p>
    <w:p w14:paraId="4C2B9782" w14:textId="77777777" w:rsidR="0012202B" w:rsidRPr="00C01659" w:rsidRDefault="001374D6">
      <w:pPr>
        <w:pStyle w:val="Tekstpodstawowy"/>
        <w:rPr>
          <w:lang w:val="en-GB"/>
        </w:rPr>
      </w:pPr>
      <w:r w:rsidRPr="00C01659">
        <w:rPr>
          <w:lang w:val="en-GB"/>
        </w:rPr>
        <w:lastRenderedPageBreak/>
        <w:t>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“riskiest” customers the company should offer big discounts for the next purchase, while for the top 30% - only send an encouraging email.</w:t>
      </w:r>
    </w:p>
    <w:p w14:paraId="3F603C34" w14:textId="77777777" w:rsidR="0012202B" w:rsidRPr="00C01659" w:rsidRDefault="001374D6">
      <w:pPr>
        <w:pStyle w:val="Tekstpodstawowy"/>
        <w:rPr>
          <w:lang w:val="en-GB"/>
        </w:rPr>
      </w:pPr>
      <w:r w:rsidRPr="00C01659">
        <w:rPr>
          <w:lang w:val="en-GB"/>
        </w:rPr>
        <w:t>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p w14:paraId="69F278E5" w14:textId="77777777" w:rsidR="0012202B" w:rsidRDefault="001374D6">
      <w:pPr>
        <w:pStyle w:val="Nagwek3"/>
      </w:pPr>
      <w:bookmarkStart w:id="37" w:name="X426ba36e10d94148b810d1c0c91d4d3d47c351d"/>
      <w:bookmarkEnd w:id="34"/>
      <w:r>
        <w:t>Machine Learning models for churn prediction</w:t>
      </w:r>
    </w:p>
    <w:p w14:paraId="1614D983" w14:textId="3907399D" w:rsidR="0012202B" w:rsidRPr="00C01659" w:rsidRDefault="001374D6">
      <w:pPr>
        <w:pStyle w:val="FirstParagraph"/>
        <w:rPr>
          <w:lang w:val="en-GB"/>
        </w:rPr>
      </w:pPr>
      <w:r w:rsidRPr="00C01659">
        <w:rPr>
          <w:lang w:val="en-GB"/>
        </w:rPr>
        <w:t>In previous churn prediction studies multiple machine learning algorithms for prediction were tested out (for an overview see Verbeke et al.</w:t>
      </w:r>
      <w:ins w:id="38" w:author="Katarzyna Kopczewska" w:date="2021-07-30T17:12:00Z">
        <w:r w:rsidR="00F76013">
          <w:rPr>
            <w:lang w:val="en-GB"/>
          </w:rPr>
          <w:t>,</w:t>
        </w:r>
      </w:ins>
      <w:r w:rsidRPr="00C01659">
        <w:rPr>
          <w:lang w:val="en-GB"/>
        </w:rPr>
        <w:t xml:space="preserve"> </w:t>
      </w:r>
      <w:del w:id="39" w:author="Katarzyna Kopczewska" w:date="2021-07-30T17:12:00Z">
        <w:r w:rsidRPr="00C01659" w:rsidDel="00F76013">
          <w:rPr>
            <w:lang w:val="en-GB"/>
          </w:rPr>
          <w:delText>(</w:delText>
        </w:r>
      </w:del>
      <w:r w:rsidRPr="00C01659">
        <w:rPr>
          <w:lang w:val="en-GB"/>
        </w:rPr>
        <w:t>2011</w:t>
      </w:r>
      <w:del w:id="40" w:author="Katarzyna Kopczewska" w:date="2021-07-30T17:12:00Z">
        <w:r w:rsidRPr="00C01659" w:rsidDel="00F76013">
          <w:rPr>
            <w:lang w:val="en-GB"/>
          </w:rPr>
          <w:delText>)</w:delText>
        </w:r>
      </w:del>
      <w:r w:rsidRPr="00C01659">
        <w:rPr>
          <w:lang w:val="en-GB"/>
        </w:rPr>
        <w:t xml:space="preserve">). The two most widely used techniques are Logistic Regression (LR) and Decision Trees. An important feature of both of them is that they are relatively simple, and because of that the way they make predictions can be assessed by a qualified expert (Paruelo </w:t>
      </w:r>
      <w:ins w:id="41" w:author="Katarzyna Kopczewska" w:date="2021-07-30T17:13:00Z">
        <w:r w:rsidR="00F76013">
          <w:rPr>
            <w:lang w:val="en-GB"/>
          </w:rPr>
          <w:t>&amp;</w:t>
        </w:r>
      </w:ins>
      <w:del w:id="42" w:author="Katarzyna Kopczewska" w:date="2021-07-30T17:13:00Z">
        <w:r w:rsidRPr="00C01659" w:rsidDel="00F76013">
          <w:rPr>
            <w:lang w:val="en-GB"/>
          </w:rPr>
          <w:delText>and</w:delText>
        </w:r>
      </w:del>
      <w:r w:rsidRPr="00C01659">
        <w:rPr>
          <w:lang w:val="en-GB"/>
        </w:rPr>
        <w:t xml:space="preserve"> Tomasel</w:t>
      </w:r>
      <w:ins w:id="43" w:author="Katarzyna Kopczewska" w:date="2021-07-30T17:12:00Z">
        <w:r w:rsidR="00F76013">
          <w:rPr>
            <w:lang w:val="en-GB"/>
          </w:rPr>
          <w:t>,</w:t>
        </w:r>
      </w:ins>
      <w:r w:rsidRPr="00C01659">
        <w:rPr>
          <w:lang w:val="en-GB"/>
        </w:rPr>
        <w:t xml:space="preserve"> 1997). However, these two methods often give sub-optimal results compared to more advanced and recent approaches like Neural Networks or Random Forests (Murthy</w:t>
      </w:r>
      <w:ins w:id="44" w:author="Katarzyna Kopczewska" w:date="2021-07-30T17:12:00Z">
        <w:r w:rsidR="00F76013">
          <w:rPr>
            <w:lang w:val="en-GB"/>
          </w:rPr>
          <w:t>,</w:t>
        </w:r>
      </w:ins>
      <w:r w:rsidRPr="00C01659">
        <w:rPr>
          <w:lang w:val="en-GB"/>
        </w:rPr>
        <w:t xml:space="preserve"> 1998; Oliveira</w:t>
      </w:r>
      <w:ins w:id="45" w:author="Katarzyna Kopczewska" w:date="2021-07-30T17:12:00Z">
        <w:r w:rsidR="00F76013">
          <w:rPr>
            <w:lang w:val="en-GB"/>
          </w:rPr>
          <w:t>,</w:t>
        </w:r>
      </w:ins>
      <w:r w:rsidRPr="00C01659">
        <w:rPr>
          <w:lang w:val="en-GB"/>
        </w:rPr>
        <w:t xml:space="preserve"> 2012). Moreover, this was shown not only in the case of churn prediction setting but also in more general benchmarks that used multiple datasets and comparison metrics (Caruana </w:t>
      </w:r>
      <w:ins w:id="46" w:author="Katarzyna Kopczewska" w:date="2021-07-30T17:13:00Z">
        <w:r w:rsidR="00F76013">
          <w:rPr>
            <w:lang w:val="en-GB"/>
          </w:rPr>
          <w:t>&amp;</w:t>
        </w:r>
      </w:ins>
      <w:del w:id="47" w:author="Katarzyna Kopczewska" w:date="2021-07-30T17:13:00Z">
        <w:r w:rsidRPr="00C01659" w:rsidDel="00F76013">
          <w:rPr>
            <w:lang w:val="en-GB"/>
          </w:rPr>
          <w:delText>and</w:delText>
        </w:r>
      </w:del>
      <w:r w:rsidRPr="00C01659">
        <w:rPr>
          <w:lang w:val="en-GB"/>
        </w:rPr>
        <w:t xml:space="preserve"> Niculescu-Mizil</w:t>
      </w:r>
      <w:ins w:id="48" w:author="Katarzyna Kopczewska" w:date="2021-07-30T17:12:00Z">
        <w:r w:rsidR="00F76013">
          <w:rPr>
            <w:lang w:val="en-GB"/>
          </w:rPr>
          <w:t>,</w:t>
        </w:r>
      </w:ins>
      <w:r w:rsidRPr="00C01659">
        <w:rPr>
          <w:lang w:val="en-GB"/>
        </w:rPr>
        <w:t xml:space="preserve"> 2006).</w:t>
      </w:r>
    </w:p>
    <w:p w14:paraId="38E934C8" w14:textId="73097123" w:rsidR="0012202B" w:rsidRPr="00C01659" w:rsidRDefault="001374D6">
      <w:pPr>
        <w:pStyle w:val="Tekstpodstawowy"/>
        <w:rPr>
          <w:lang w:val="en-GB"/>
        </w:rPr>
      </w:pPr>
      <w:r w:rsidRPr="00C01659">
        <w:rPr>
          <w:lang w:val="en-GB"/>
        </w:rPr>
        <w:t>Recently, the XGBoost algorithm (Chen et al.</w:t>
      </w:r>
      <w:ins w:id="49" w:author="Katarzyna Kopczewska" w:date="2021-07-30T17:13:00Z">
        <w:r w:rsidR="00F76013">
          <w:rPr>
            <w:lang w:val="en-GB"/>
          </w:rPr>
          <w:t>,</w:t>
        </w:r>
      </w:ins>
      <w:r w:rsidRPr="00C01659">
        <w:rPr>
          <w:lang w:val="en-GB"/>
        </w:rPr>
        <w:t xml:space="preserve"> 2015) has been gaining popularity in multiple prediction tasks. XGBoost’s main strengths are the ability to infer non-linear relationships from the data, and relative speed, which allows the researcher to try out multiple hyperparameters and decide on the best ones (Chen et al.</w:t>
      </w:r>
      <w:ins w:id="50" w:author="Katarzyna Kopczewska" w:date="2021-07-30T17:13:00Z">
        <w:r w:rsidR="00F76013">
          <w:rPr>
            <w:lang w:val="en-GB"/>
          </w:rPr>
          <w:t>,</w:t>
        </w:r>
      </w:ins>
      <w:r w:rsidRPr="00C01659">
        <w:rPr>
          <w:lang w:val="en-GB"/>
        </w:rPr>
        <w:t xml:space="preserve"> 2015). Because of that, it is considered a go-to standard for machine learning challenges, and very often solutions based on it achieve the best results in various competitions and benchmarks (</w:t>
      </w:r>
      <w:commentRangeStart w:id="51"/>
      <w:r w:rsidRPr="00C01659">
        <w:rPr>
          <w:lang w:val="en-GB"/>
        </w:rPr>
        <w:t>hcho3</w:t>
      </w:r>
      <w:commentRangeEnd w:id="51"/>
      <w:r w:rsidR="00F76013">
        <w:rPr>
          <w:rStyle w:val="Odwoaniedokomentarza"/>
          <w:rFonts w:eastAsiaTheme="minorHAnsi"/>
          <w:lang w:val="en-US" w:eastAsia="en-US"/>
        </w:rPr>
        <w:commentReference w:id="51"/>
      </w:r>
      <w:ins w:id="52" w:author="Katarzyna Kopczewska" w:date="2021-07-30T17:13:00Z">
        <w:r w:rsidR="00F76013">
          <w:rPr>
            <w:lang w:val="en-GB"/>
          </w:rPr>
          <w:t>,</w:t>
        </w:r>
      </w:ins>
      <w:r w:rsidRPr="00C01659">
        <w:rPr>
          <w:lang w:val="en-GB"/>
        </w:rPr>
        <w:t xml:space="preserve"> 2020). In the context of churn prediction, XGBoost was used by Gregory (2018). It achieved superior performance compared to other techniques, specifically Logistic Regression and Random Forests.</w:t>
      </w:r>
    </w:p>
    <w:p w14:paraId="659AAD5A" w14:textId="77777777" w:rsidR="0012202B" w:rsidRDefault="001374D6">
      <w:pPr>
        <w:pStyle w:val="Nagwek3"/>
      </w:pPr>
      <w:bookmarkStart w:id="53" w:name="X6a946e458ab79d47ef3827973cd1f5ec14529c0"/>
      <w:bookmarkEnd w:id="37"/>
      <w:r>
        <w:lastRenderedPageBreak/>
        <w:t>Variables used in previous churn prediction studies</w:t>
      </w:r>
    </w:p>
    <w:p w14:paraId="79F94795" w14:textId="36F0D23C" w:rsidR="0012202B" w:rsidRPr="00C01659" w:rsidRDefault="001374D6">
      <w:pPr>
        <w:pStyle w:val="FirstParagraph"/>
        <w:rPr>
          <w:lang w:val="en-GB"/>
        </w:rPr>
      </w:pPr>
      <w:r w:rsidRPr="00C01659">
        <w:rPr>
          <w:lang w:val="en-GB"/>
        </w:rPr>
        <w:t xml:space="preserve">Previous churn prediction studies used a variety of variables to include in the model formulation. Buckinx and Poel (2005) divided them into </w:t>
      </w:r>
      <w:del w:id="54" w:author="Katarzyna Kopczewska" w:date="2021-07-30T17:13:00Z">
        <w:r w:rsidRPr="00C01659" w:rsidDel="00F76013">
          <w:rPr>
            <w:lang w:val="en-GB"/>
          </w:rPr>
          <w:delText>3</w:delText>
        </w:r>
      </w:del>
      <w:ins w:id="55" w:author="Katarzyna Kopczewska" w:date="2021-07-30T17:13:00Z">
        <w:r w:rsidR="00F76013">
          <w:rPr>
            <w:lang w:val="en-GB"/>
          </w:rPr>
          <w:t>three</w:t>
        </w:r>
      </w:ins>
      <w:r w:rsidRPr="00C01659">
        <w:rPr>
          <w:lang w:val="en-GB"/>
        </w:rPr>
        <w:t xml:space="preserve"> broad categories - behavioral, demographic, and perception.</w:t>
      </w:r>
    </w:p>
    <w:p w14:paraId="6B3C22ED" w14:textId="2C55B719" w:rsidR="0012202B" w:rsidRPr="00C01659" w:rsidRDefault="001374D6">
      <w:pPr>
        <w:pStyle w:val="Tekstpodstawowy"/>
        <w:rPr>
          <w:lang w:val="en-GB"/>
        </w:rPr>
      </w:pPr>
      <w:r w:rsidRPr="00C01659">
        <w:rPr>
          <w:lang w:val="en-GB"/>
        </w:rPr>
        <w:t>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 (Oliveira</w:t>
      </w:r>
      <w:ins w:id="56" w:author="Katarzyna Kopczewska" w:date="2021-07-30T17:13:00Z">
        <w:r w:rsidR="00F76013">
          <w:rPr>
            <w:lang w:val="en-GB"/>
          </w:rPr>
          <w:t>,</w:t>
        </w:r>
      </w:ins>
      <w:r w:rsidRPr="00C01659">
        <w:rPr>
          <w:lang w:val="en-GB"/>
        </w:rPr>
        <w:t xml:space="preserve"> 2012; Bhattacharya</w:t>
      </w:r>
      <w:ins w:id="57" w:author="Katarzyna Kopczewska" w:date="2021-07-30T17:14:00Z">
        <w:r w:rsidR="00F76013">
          <w:rPr>
            <w:lang w:val="en-GB"/>
          </w:rPr>
          <w:t>,</w:t>
        </w:r>
      </w:ins>
      <w:r w:rsidRPr="00C01659">
        <w:rPr>
          <w:lang w:val="en-GB"/>
        </w:rPr>
        <w:t xml:space="preserve"> 1998), and typically accompany more complex variables that are the main focus of particular studies. Besides these basic features, some studies focus on other areas of customer behavio</w:t>
      </w:r>
      <w:ins w:id="58" w:author="Katarzyna Kopczewska" w:date="2021-07-30T17:14:00Z">
        <w:r w:rsidR="00F76013">
          <w:rPr>
            <w:lang w:val="en-GB"/>
          </w:rPr>
          <w:t>u</w:t>
        </w:r>
      </w:ins>
      <w:r w:rsidRPr="00C01659">
        <w:rPr>
          <w:lang w:val="en-GB"/>
        </w:rPr>
        <w:t xml:space="preserve">r. For instance, dummies indicating particular products that the customer has bought in previous purchases were shown to be a useful predictor for churn prediction (Buckinx </w:t>
      </w:r>
      <w:ins w:id="59" w:author="Katarzyna Kopczewska" w:date="2021-07-30T17:14:00Z">
        <w:r w:rsidR="00F76013">
          <w:rPr>
            <w:lang w:val="en-GB"/>
          </w:rPr>
          <w:t>&amp;</w:t>
        </w:r>
      </w:ins>
      <w:del w:id="60" w:author="Katarzyna Kopczewska" w:date="2021-07-30T17:14:00Z">
        <w:r w:rsidRPr="00C01659" w:rsidDel="00F76013">
          <w:rPr>
            <w:lang w:val="en-GB"/>
          </w:rPr>
          <w:delText>and</w:delText>
        </w:r>
      </w:del>
      <w:r w:rsidRPr="00C01659">
        <w:rPr>
          <w:lang w:val="en-GB"/>
        </w:rPr>
        <w:t xml:space="preserve"> Poel</w:t>
      </w:r>
      <w:ins w:id="61" w:author="Katarzyna Kopczewska" w:date="2021-07-30T17:14:00Z">
        <w:r w:rsidR="00F76013">
          <w:rPr>
            <w:lang w:val="en-GB"/>
          </w:rPr>
          <w:t>,</w:t>
        </w:r>
      </w:ins>
      <w:r w:rsidRPr="00C01659">
        <w:rPr>
          <w:lang w:val="en-GB"/>
        </w:rPr>
        <w:t xml:space="preserve"> 2005; Athanassopoulos</w:t>
      </w:r>
      <w:ins w:id="62" w:author="Katarzyna Kopczewska" w:date="2021-07-30T17:14:00Z">
        <w:r w:rsidR="00F76013">
          <w:rPr>
            <w:lang w:val="en-GB"/>
          </w:rPr>
          <w:t>,</w:t>
        </w:r>
      </w:ins>
      <w:r w:rsidRPr="00C01659">
        <w:rPr>
          <w:lang w:val="en-GB"/>
        </w:rPr>
        <w:t xml:space="preserve"> 2000).</w:t>
      </w:r>
    </w:p>
    <w:p w14:paraId="7D14CB6A" w14:textId="0468A6EB" w:rsidR="0012202B" w:rsidRPr="00C01659" w:rsidRDefault="001374D6">
      <w:pPr>
        <w:pStyle w:val="Tekstpodstawowy"/>
        <w:rPr>
          <w:lang w:val="en-GB"/>
        </w:rPr>
      </w:pPr>
      <w:r w:rsidRPr="00C01659">
        <w:rPr>
          <w:lang w:val="en-GB"/>
        </w:rPr>
        <w:t>The second category of features used in churn prediction constitutes of demographic variables about the customer, such as age, gender, or address. Such variables were shown to be good predictors of customer churn in multiple studies (for an overview see Verbeke et al.</w:t>
      </w:r>
      <w:ins w:id="63" w:author="Katarzyna Kopczewska" w:date="2021-07-30T17:14:00Z">
        <w:r w:rsidR="00B3280D">
          <w:rPr>
            <w:lang w:val="en-GB"/>
          </w:rPr>
          <w:t>,</w:t>
        </w:r>
      </w:ins>
      <w:r w:rsidRPr="00C01659">
        <w:rPr>
          <w:lang w:val="en-GB"/>
        </w:rPr>
        <w:t xml:space="preserve"> </w:t>
      </w:r>
      <w:del w:id="64" w:author="Katarzyna Kopczewska" w:date="2021-07-30T17:14:00Z">
        <w:r w:rsidRPr="00C01659" w:rsidDel="00B3280D">
          <w:rPr>
            <w:lang w:val="en-GB"/>
          </w:rPr>
          <w:delText>(</w:delText>
        </w:r>
      </w:del>
      <w:r w:rsidRPr="00C01659">
        <w:rPr>
          <w:lang w:val="en-GB"/>
        </w:rPr>
        <w:t>2011</w:t>
      </w:r>
      <w:del w:id="65" w:author="Katarzyna Kopczewska" w:date="2021-07-30T17:14:00Z">
        <w:r w:rsidRPr="00C01659" w:rsidDel="00B3280D">
          <w:rPr>
            <w:lang w:val="en-GB"/>
          </w:rPr>
          <w:delText>)</w:delText>
        </w:r>
      </w:del>
      <w:r w:rsidRPr="00C01659">
        <w:rPr>
          <w:lang w:val="en-GB"/>
        </w:rPr>
        <w:t>). However, the availability of such predictors to use in mode</w:t>
      </w:r>
      <w:ins w:id="66" w:author="Katarzyna Kopczewska" w:date="2021-07-30T17:14:00Z">
        <w:r w:rsidR="00B3280D">
          <w:rPr>
            <w:lang w:val="en-GB"/>
          </w:rPr>
          <w:t>l</w:t>
        </w:r>
      </w:ins>
      <w:r w:rsidRPr="00C01659">
        <w:rPr>
          <w:lang w:val="en-GB"/>
        </w:rPr>
        <w:t>ling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14:paraId="21CCA250" w14:textId="77777777" w:rsidR="0012202B" w:rsidRPr="00C01659" w:rsidRDefault="001374D6">
      <w:pPr>
        <w:pStyle w:val="Tekstpodstawowy"/>
        <w:rPr>
          <w:lang w:val="en-GB"/>
        </w:rPr>
      </w:pPr>
      <w:r w:rsidRPr="00C01659">
        <w:rPr>
          <w:lang w:val="en-GB"/>
        </w:rPr>
        <w:t>Another way to include demographics data in the churn prediction model was shown by Yu Zhao et al. (2005). They successfully used the census data obtained from the statistical office for regions that the customer is residing in.</w:t>
      </w:r>
    </w:p>
    <w:p w14:paraId="427B93D4" w14:textId="1A12150F" w:rsidR="0012202B" w:rsidRPr="00C01659" w:rsidRDefault="001374D6">
      <w:pPr>
        <w:pStyle w:val="Tekstpodstawowy"/>
        <w:rPr>
          <w:lang w:val="en-GB"/>
        </w:rPr>
      </w:pPr>
      <w:r w:rsidRPr="00C01659">
        <w:rPr>
          <w:lang w:val="en-GB"/>
        </w:rPr>
        <w:t>The last category of variables used for churn prediction specified by Buckinx and Poel (2005) is customer perception about the company. According to Kracklauer</w:t>
      </w:r>
      <w:ins w:id="67" w:author="Katarzyna Kopczewska" w:date="2021-07-30T17:14:00Z">
        <w:r w:rsidR="00B3280D">
          <w:rPr>
            <w:lang w:val="en-GB"/>
          </w:rPr>
          <w:t xml:space="preserve"> et al., </w:t>
        </w:r>
      </w:ins>
      <w:del w:id="68" w:author="Katarzyna Kopczewska" w:date="2021-07-30T17:14:00Z">
        <w:r w:rsidRPr="00C01659" w:rsidDel="00B3280D">
          <w:rPr>
            <w:lang w:val="en-GB"/>
          </w:rPr>
          <w:delText xml:space="preserve">, Passenheim, and Seifert </w:delText>
        </w:r>
      </w:del>
      <w:r w:rsidRPr="00C01659">
        <w:rPr>
          <w:lang w:val="en-GB"/>
        </w:rPr>
        <w:t xml:space="preserve">(2001), customer satisfaction is the most important factor driving customer retention. However, although such features could have potentially high predictive power, they are usually hard to observe and quantify meaningfully. The most widely used approach is asking the customers for direct feedback using questionnaires or providing a way to post a review on the purchase. This kind of feedback can be obtained in different forms, one of them being textual reviews. A couple </w:t>
      </w:r>
      <w:r w:rsidRPr="00C01659">
        <w:rPr>
          <w:lang w:val="en-GB"/>
        </w:rPr>
        <w:lastRenderedPageBreak/>
        <w:t>of previous studies were aimed at extracting meaningful features from such reviews using different text mining methods. De Caigny et al. (2020) have used text embedding approach, while Suryadi (2020) - simple tf-idf technique. In both studies, the results using such methods were superior compared to the models without including such information.</w:t>
      </w:r>
    </w:p>
    <w:p w14:paraId="19E311C5" w14:textId="77777777" w:rsidR="0012202B" w:rsidRDefault="001374D6">
      <w:pPr>
        <w:pStyle w:val="Nagwek2"/>
      </w:pPr>
      <w:bookmarkStart w:id="69" w:name="explainable-artificial-intelligence"/>
      <w:bookmarkEnd w:id="28"/>
      <w:bookmarkEnd w:id="53"/>
      <w:r>
        <w:rPr>
          <w:rStyle w:val="SectionNumber"/>
        </w:rPr>
        <w:t>2.2</w:t>
      </w:r>
      <w:r>
        <w:tab/>
        <w:t>Explainable Artificial Intelligence</w:t>
      </w:r>
    </w:p>
    <w:p w14:paraId="372D7FAB" w14:textId="77777777" w:rsidR="0012202B" w:rsidRDefault="001374D6">
      <w:pPr>
        <w:pStyle w:val="Nagwek3"/>
      </w:pPr>
      <w:bookmarkStart w:id="70" w:name="introduction-2"/>
      <w:r>
        <w:t>Introduction</w:t>
      </w:r>
    </w:p>
    <w:p w14:paraId="67879970" w14:textId="2A0BE57E" w:rsidR="0012202B" w:rsidRPr="00C01659" w:rsidRDefault="001374D6">
      <w:pPr>
        <w:pStyle w:val="FirstParagraph"/>
        <w:rPr>
          <w:lang w:val="en-GB"/>
        </w:rPr>
      </w:pPr>
      <w:r w:rsidRPr="00C01659">
        <w:rPr>
          <w:lang w:val="en-GB"/>
        </w:rPr>
        <w:t>While deciding on the type of Machine Learning algorithm, one usually faces the explainability-performance trade-off (Nanayakkara et al.</w:t>
      </w:r>
      <w:ins w:id="71" w:author="Katarzyna Kopczewska" w:date="2021-07-30T17:15:00Z">
        <w:r w:rsidR="00B3280D">
          <w:rPr>
            <w:lang w:val="en-GB"/>
          </w:rPr>
          <w:t>,</w:t>
        </w:r>
      </w:ins>
      <w:r w:rsidRPr="00C01659">
        <w:rPr>
          <w:lang w:val="en-GB"/>
        </w:rPr>
        <w:t xml:space="preserve"> 2018). More flexible models, like bagging, boosting or neural networks, very often present superior performance to less flexible approaches. On the other hand, their predictions cannot be explained as easily as in the case of for example Decision Trees or Linear Regression.</w:t>
      </w:r>
    </w:p>
    <w:p w14:paraId="5816411E" w14:textId="77777777" w:rsidR="0012202B" w:rsidRPr="00C01659" w:rsidRDefault="001374D6">
      <w:pPr>
        <w:pStyle w:val="Tekstpodstawowy"/>
        <w:rPr>
          <w:lang w:val="en-GB"/>
        </w:rPr>
      </w:pPr>
      <w:r w:rsidRPr="00C01659">
        <w:rPr>
          <w:lang w:val="en-GB"/>
        </w:rPr>
        <w:t>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14:paraId="68CCF729" w14:textId="77777777" w:rsidR="0012202B" w:rsidRPr="00C01659" w:rsidRDefault="001374D6">
      <w:pPr>
        <w:pStyle w:val="Tekstpodstawowy"/>
        <w:rPr>
          <w:lang w:val="en-GB"/>
        </w:rPr>
      </w:pPr>
      <w:r w:rsidRPr="00C01659">
        <w:rPr>
          <w:lang w:val="en-GB"/>
        </w:rPr>
        <w:t>Doshi-Velez and Kim (2017) specifies some of the machine learning model’s traits that can accompany typical requirement of achieving the best accuracy:</w:t>
      </w:r>
    </w:p>
    <w:p w14:paraId="1A32C2E1" w14:textId="77777777" w:rsidR="0012202B" w:rsidRDefault="001374D6" w:rsidP="001374D6">
      <w:pPr>
        <w:pStyle w:val="Compact"/>
        <w:numPr>
          <w:ilvl w:val="0"/>
          <w:numId w:val="3"/>
        </w:numPr>
      </w:pPr>
      <w:r>
        <w:t>fairness - whether the algorithm is biased against a particular gender, age, race, etc.</w:t>
      </w:r>
    </w:p>
    <w:p w14:paraId="286AE331" w14:textId="77777777" w:rsidR="0012202B" w:rsidRDefault="001374D6" w:rsidP="001374D6">
      <w:pPr>
        <w:pStyle w:val="Compact"/>
        <w:numPr>
          <w:ilvl w:val="0"/>
          <w:numId w:val="3"/>
        </w:numPr>
      </w:pPr>
      <w:r>
        <w:t>robustness - whether the algorithm can provide correct predictions when the parameters change</w:t>
      </w:r>
    </w:p>
    <w:p w14:paraId="279AA425" w14:textId="77777777" w:rsidR="0012202B" w:rsidRDefault="001374D6" w:rsidP="001374D6">
      <w:pPr>
        <w:pStyle w:val="Compact"/>
        <w:numPr>
          <w:ilvl w:val="0"/>
          <w:numId w:val="3"/>
        </w:numPr>
      </w:pPr>
      <w:r>
        <w:t>trust - whether the final users of the algorithm trust the model’s predictions</w:t>
      </w:r>
    </w:p>
    <w:p w14:paraId="7297F502" w14:textId="62667F96" w:rsidR="0012202B" w:rsidRPr="00C01659" w:rsidRDefault="001374D6">
      <w:pPr>
        <w:pStyle w:val="FirstParagraph"/>
        <w:rPr>
          <w:lang w:val="en-GB"/>
        </w:rPr>
      </w:pPr>
      <w:r w:rsidRPr="00C01659">
        <w:rPr>
          <w:lang w:val="en-GB"/>
        </w:rPr>
        <w:t>Machine learning practitioners when deciding on the methodology to apply have to assess which of the requirements are important in a particular task. For example, in CRM settings the trust in the model’s predictions is way less important than in medical areas, but still can be crucial for a wide adoption of model</w:t>
      </w:r>
      <w:ins w:id="72" w:author="Katarzyna Kopczewska" w:date="2021-07-30T17:15:00Z">
        <w:r w:rsidR="00B3280D">
          <w:rPr>
            <w:lang w:val="en-GB"/>
          </w:rPr>
          <w:t>l</w:t>
        </w:r>
      </w:ins>
      <w:r w:rsidRPr="00C01659">
        <w:rPr>
          <w:lang w:val="en-GB"/>
        </w:rPr>
        <w:t>ing across the company. On the other hand, sometimes the explainability is important only for the person developing the model, to understand its limitations and be able to improve upon it.</w:t>
      </w:r>
    </w:p>
    <w:p w14:paraId="4A9F3833" w14:textId="77777777" w:rsidR="0012202B" w:rsidRPr="00C01659" w:rsidRDefault="001374D6">
      <w:pPr>
        <w:pStyle w:val="Tekstpodstawowy"/>
        <w:rPr>
          <w:lang w:val="en-GB"/>
        </w:rPr>
      </w:pPr>
      <w:r w:rsidRPr="00C01659">
        <w:rPr>
          <w:lang w:val="en-GB"/>
        </w:rPr>
        <w:t>The tools of XAI can help in addressing the aforementioned issues, without losing the usual performance gain from black-box models. For an extensive overview of existing XAI methods, see Biecek and Burzykowski (2021).</w:t>
      </w:r>
    </w:p>
    <w:p w14:paraId="593BDAB6" w14:textId="77777777" w:rsidR="0012202B" w:rsidRDefault="001374D6">
      <w:pPr>
        <w:pStyle w:val="Nagwek3"/>
      </w:pPr>
      <w:bookmarkStart w:id="73" w:name="xai-in-marketing"/>
      <w:bookmarkEnd w:id="70"/>
      <w:r>
        <w:t>XAI in marketing</w:t>
      </w:r>
    </w:p>
    <w:p w14:paraId="68425E51" w14:textId="77777777" w:rsidR="0012202B" w:rsidRPr="00C01659" w:rsidRDefault="001374D6">
      <w:pPr>
        <w:pStyle w:val="FirstParagraph"/>
        <w:rPr>
          <w:lang w:val="en-GB"/>
        </w:rPr>
      </w:pPr>
      <w:r w:rsidRPr="00C01659">
        <w:rPr>
          <w:lang w:val="en-GB"/>
        </w:rPr>
        <w:t xml:space="preserve">Research on Explainable Artificial Intelligence in Marketing domain is not very developed. To the best of the author’s knowledge, the only study touching the subject of XAI in the context of marketing is by Rai (2020). In their commentary, they specify potential areas for future research in this field: </w:t>
      </w:r>
    </w:p>
    <w:p w14:paraId="55294056" w14:textId="77777777" w:rsidR="0012202B" w:rsidRDefault="001374D6" w:rsidP="001374D6">
      <w:pPr>
        <w:pStyle w:val="Compact"/>
        <w:numPr>
          <w:ilvl w:val="0"/>
          <w:numId w:val="4"/>
        </w:numPr>
      </w:pPr>
      <w:r>
        <w:t>understanding, what are acceptable requirements regarding explainability compared to accuracy in different marketing tasks</w:t>
      </w:r>
    </w:p>
    <w:p w14:paraId="2A960733" w14:textId="77777777" w:rsidR="0012202B" w:rsidRDefault="001374D6" w:rsidP="001374D6">
      <w:pPr>
        <w:pStyle w:val="Compact"/>
        <w:numPr>
          <w:ilvl w:val="0"/>
          <w:numId w:val="4"/>
        </w:numPr>
      </w:pPr>
      <w:r>
        <w:t>making AI trustworthy - to understand how the eagerness to use AI system’s predictions grows in the company when various explainability tools are made available to the end-users</w:t>
      </w:r>
    </w:p>
    <w:p w14:paraId="589EEED7" w14:textId="5F787D66" w:rsidR="0012202B" w:rsidRDefault="00B3280D" w:rsidP="001374D6">
      <w:pPr>
        <w:pStyle w:val="Compact"/>
        <w:numPr>
          <w:ilvl w:val="0"/>
          <w:numId w:val="4"/>
        </w:numPr>
      </w:pPr>
      <w:ins w:id="74" w:author="Katarzyna Kopczewska" w:date="2021-07-30T17:16:00Z">
        <w:r>
          <w:t>h</w:t>
        </w:r>
      </w:ins>
      <w:del w:id="75" w:author="Katarzyna Kopczewska" w:date="2021-07-30T17:16:00Z">
        <w:r w:rsidR="001374D6" w:rsidDel="00B3280D">
          <w:delText>H</w:delText>
        </w:r>
      </w:del>
      <w:r w:rsidR="001374D6">
        <w:t xml:space="preserve">ow model explanations should be presented to various groups of system’s users. For example, a Machine Learning expert is interested in very detailed and complex explanations, while the company’s customer may simply want a </w:t>
      </w:r>
      <w:ins w:id="76" w:author="Katarzyna Kopczewska" w:date="2021-07-30T17:16:00Z">
        <w:r>
          <w:t>one</w:t>
        </w:r>
      </w:ins>
      <w:del w:id="77" w:author="Katarzyna Kopczewska" w:date="2021-07-30T17:16:00Z">
        <w:r w:rsidR="001374D6" w:rsidDel="00B3280D">
          <w:delText>1</w:delText>
        </w:r>
      </w:del>
      <w:r w:rsidR="001374D6">
        <w:t xml:space="preserve"> sentence summary of what was considered while making predictions</w:t>
      </w:r>
    </w:p>
    <w:p w14:paraId="643D9A9A" w14:textId="613E5CCB" w:rsidR="0012202B" w:rsidRPr="00C01659" w:rsidRDefault="00B3280D">
      <w:pPr>
        <w:pStyle w:val="FirstParagraph"/>
        <w:ind w:firstLine="0"/>
        <w:jc w:val="center"/>
        <w:rPr>
          <w:lang w:val="en-GB"/>
        </w:rPr>
        <w:pPrChange w:id="78" w:author="Katarzyna Kopczewska" w:date="2021-07-30T17:16:00Z">
          <w:pPr>
            <w:pStyle w:val="FirstParagraph"/>
          </w:pPr>
        </w:pPrChange>
      </w:pPr>
      <w:ins w:id="79" w:author="Katarzyna Kopczewska" w:date="2021-07-30T17:16:00Z">
        <w:r>
          <w:rPr>
            <w:lang w:val="en-GB"/>
          </w:rPr>
          <w:t>* * *</w:t>
        </w:r>
      </w:ins>
    </w:p>
    <w:p w14:paraId="2A60E063" w14:textId="156257AB" w:rsidR="0012202B" w:rsidRDefault="00B3280D">
      <w:ins w:id="80" w:author="Katarzyna Kopczewska" w:date="2021-07-30T17:16:00Z">
        <w:r>
          <w:t>Konieczne podsumowanie rozd</w:t>
        </w:r>
      </w:ins>
      <w:ins w:id="81" w:author="Katarzyna Kopczewska" w:date="2021-07-30T17:17:00Z">
        <w:r>
          <w:t>ziału, co z niego wynika dla kolejnych rozdziałów, co jest ważne, co będzie wykorzystane, gdzie jest innowacja</w:t>
        </w:r>
      </w:ins>
      <w:r w:rsidR="001374D6">
        <w:br w:type="page"/>
      </w:r>
    </w:p>
    <w:p w14:paraId="618CF2A8" w14:textId="77777777" w:rsidR="0012202B" w:rsidRDefault="001374D6">
      <w:pPr>
        <w:pStyle w:val="chapters"/>
      </w:pPr>
      <w:r>
        <w:lastRenderedPageBreak/>
        <w:t>chapter II</w:t>
      </w:r>
      <w:del w:id="82" w:author="Katarzyna Kopczewska" w:date="2021-07-30T17:17:00Z">
        <w:r w:rsidDel="00312F21">
          <w:delText>I</w:delText>
        </w:r>
      </w:del>
    </w:p>
    <w:p w14:paraId="7745F5D0" w14:textId="77777777" w:rsidR="0012202B" w:rsidRDefault="001374D6">
      <w:pPr>
        <w:pStyle w:val="Nagwek1"/>
      </w:pPr>
      <w:bookmarkStart w:id="83" w:name="dataset-description"/>
      <w:bookmarkEnd w:id="20"/>
      <w:bookmarkEnd w:id="69"/>
      <w:bookmarkEnd w:id="73"/>
      <w:r>
        <w:t>Dataset description</w:t>
      </w:r>
    </w:p>
    <w:p w14:paraId="51F42426" w14:textId="0BA41726" w:rsidR="0012202B" w:rsidDel="00312F21" w:rsidRDefault="001374D6">
      <w:pPr>
        <w:pStyle w:val="Nagwek2"/>
        <w:rPr>
          <w:del w:id="84" w:author="Katarzyna Kopczewska" w:date="2021-07-30T17:17:00Z"/>
        </w:rPr>
      </w:pPr>
      <w:bookmarkStart w:id="85" w:name="introduction-3"/>
      <w:del w:id="86" w:author="Katarzyna Kopczewska" w:date="2021-07-30T17:17:00Z">
        <w:r w:rsidDel="00312F21">
          <w:delText>Introduction</w:delText>
        </w:r>
      </w:del>
    </w:p>
    <w:p w14:paraId="1E1B9BC0" w14:textId="6E31278A" w:rsidR="0012202B" w:rsidRDefault="001374D6">
      <w:pPr>
        <w:pStyle w:val="FirstParagraph"/>
        <w:rPr>
          <w:ins w:id="87" w:author="Katarzyna Kopczewska" w:date="2021-07-30T17:18:00Z"/>
          <w:lang w:val="en-GB"/>
        </w:rPr>
      </w:pPr>
      <w:r w:rsidRPr="00C01659">
        <w:rPr>
          <w:lang w:val="en-GB"/>
        </w:rPr>
        <w:t>This chapter is aimed at describing the datasets used in this study. In the first section the data sources and available variables are specified, while in the second - an Exploratory Data Analysis is conducted.</w:t>
      </w:r>
    </w:p>
    <w:p w14:paraId="6EC6C33B" w14:textId="77777777" w:rsidR="00312F21" w:rsidRPr="00312F21" w:rsidRDefault="00312F21">
      <w:pPr>
        <w:pStyle w:val="Tekstpodstawowy"/>
        <w:rPr>
          <w:lang w:val="en-GB"/>
        </w:rPr>
        <w:pPrChange w:id="88" w:author="Katarzyna Kopczewska" w:date="2021-07-30T17:18:00Z">
          <w:pPr>
            <w:pStyle w:val="FirstParagraph"/>
          </w:pPr>
        </w:pPrChange>
      </w:pPr>
    </w:p>
    <w:p w14:paraId="2432D557" w14:textId="77777777" w:rsidR="0012202B" w:rsidRDefault="001374D6">
      <w:pPr>
        <w:pStyle w:val="Nagwek2"/>
      </w:pPr>
      <w:bookmarkStart w:id="89" w:name="data-sources"/>
      <w:bookmarkEnd w:id="85"/>
      <w:r>
        <w:rPr>
          <w:rStyle w:val="SectionNumber"/>
        </w:rPr>
        <w:t>3.1</w:t>
      </w:r>
      <w:r>
        <w:tab/>
        <w:t>Data sources</w:t>
      </w:r>
    </w:p>
    <w:p w14:paraId="4D2F341C" w14:textId="62E9947C" w:rsidR="0012202B" w:rsidRPr="00C01659" w:rsidRDefault="001374D6">
      <w:pPr>
        <w:pStyle w:val="FirstParagraph"/>
        <w:rPr>
          <w:lang w:val="en-GB"/>
        </w:rPr>
      </w:pPr>
      <w:r w:rsidRPr="00C01659">
        <w:rPr>
          <w:lang w:val="en-GB"/>
        </w:rPr>
        <w:t xml:space="preserve">In this study, I have used data from </w:t>
      </w:r>
      <w:ins w:id="90" w:author="Katarzyna Kopczewska" w:date="2021-07-30T17:18:00Z">
        <w:r w:rsidR="00312F21">
          <w:rPr>
            <w:lang w:val="en-GB"/>
          </w:rPr>
          <w:t>two</w:t>
        </w:r>
      </w:ins>
      <w:del w:id="91" w:author="Katarzyna Kopczewska" w:date="2021-07-30T17:18:00Z">
        <w:r w:rsidRPr="00C01659" w:rsidDel="00312F21">
          <w:rPr>
            <w:lang w:val="en-GB"/>
          </w:rPr>
          <w:delText>2</w:delText>
        </w:r>
      </w:del>
      <w:r w:rsidRPr="00C01659">
        <w:rPr>
          <w:lang w:val="en-GB"/>
        </w:rPr>
        <w:t xml:space="preserve"> sources. The main one is e-commerce store transactions data. Olist company is operating in Brazil, and the dataset was made available online for public use</w:t>
      </w:r>
      <w:r>
        <w:rPr>
          <w:rStyle w:val="Odwoanieprzypisudolnego"/>
        </w:rPr>
        <w:footnoteReference w:id="1"/>
      </w:r>
      <w:r w:rsidRPr="00C01659">
        <w:rPr>
          <w:lang w:val="en-GB"/>
        </w:rPr>
        <w:t xml:space="preserve">. This dataset was enhanced by </w:t>
      </w:r>
      <w:ins w:id="94" w:author="Katarzyna Kopczewska" w:date="2021-07-30T17:19:00Z">
        <w:r w:rsidR="00312F21">
          <w:rPr>
            <w:lang w:val="en-GB"/>
          </w:rPr>
          <w:t xml:space="preserve">the second dataset - </w:t>
        </w:r>
      </w:ins>
      <w:r w:rsidRPr="00C01659">
        <w:rPr>
          <w:lang w:val="en-GB"/>
        </w:rPr>
        <w:t>census data obtained from the Brazilian Statistical Office</w:t>
      </w:r>
      <w:r>
        <w:rPr>
          <w:rStyle w:val="Odwoanieprzypisudolnego"/>
        </w:rPr>
        <w:footnoteReference w:id="2"/>
      </w:r>
      <w:r w:rsidRPr="00C01659">
        <w:rPr>
          <w:lang w:val="en-GB"/>
        </w:rPr>
        <w:t>.</w:t>
      </w:r>
    </w:p>
    <w:p w14:paraId="26EEF748" w14:textId="77777777" w:rsidR="0012202B" w:rsidRDefault="001374D6">
      <w:pPr>
        <w:pStyle w:val="Nagwek3"/>
      </w:pPr>
      <w:bookmarkStart w:id="97" w:name="transaction-dataset"/>
      <w:r>
        <w:t>Transaction dataset</w:t>
      </w:r>
    </w:p>
    <w:p w14:paraId="38914838" w14:textId="77777777" w:rsidR="0012202B" w:rsidRPr="00C01659" w:rsidRDefault="001374D6">
      <w:pPr>
        <w:pStyle w:val="FirstParagraph"/>
        <w:rPr>
          <w:lang w:val="en-GB"/>
        </w:rPr>
      </w:pPr>
      <w:r w:rsidRPr="00C01659">
        <w:rPr>
          <w:lang w:val="en-GB"/>
        </w:rPr>
        <w:t>The Olist company dataset contains information about 100 thousand orders made on the e-commerce shop site from 2016 to 2018. Besides technical variables indicating keys to join multiple tables from the dataset, it also contains the following features groups:</w:t>
      </w:r>
    </w:p>
    <w:p w14:paraId="388C55A0" w14:textId="77777777" w:rsidR="0012202B" w:rsidRDefault="001374D6" w:rsidP="001374D6">
      <w:pPr>
        <w:pStyle w:val="Compact"/>
        <w:numPr>
          <w:ilvl w:val="0"/>
          <w:numId w:val="5"/>
        </w:numPr>
      </w:pPr>
      <w:r>
        <w:t>payment value - the value of the order in Brazilian Reals</w:t>
      </w:r>
    </w:p>
    <w:p w14:paraId="7ABDA753" w14:textId="77777777" w:rsidR="0012202B" w:rsidRDefault="001374D6" w:rsidP="001374D6">
      <w:pPr>
        <w:pStyle w:val="Compact"/>
        <w:numPr>
          <w:ilvl w:val="0"/>
          <w:numId w:val="5"/>
        </w:numPr>
      </w:pPr>
      <w:r>
        <w:t>transportation value</w:t>
      </w:r>
    </w:p>
    <w:p w14:paraId="58C910F0" w14:textId="77777777" w:rsidR="0012202B" w:rsidRDefault="001374D6" w:rsidP="001374D6">
      <w:pPr>
        <w:pStyle w:val="Compact"/>
        <w:numPr>
          <w:ilvl w:val="0"/>
          <w:numId w:val="5"/>
        </w:numPr>
      </w:pPr>
      <w:r>
        <w:t>number of items the customer bought in a particular order</w:t>
      </w:r>
    </w:p>
    <w:p w14:paraId="349BB5B5" w14:textId="50169480" w:rsidR="0012202B" w:rsidRDefault="001374D6" w:rsidP="001374D6">
      <w:pPr>
        <w:pStyle w:val="Compact"/>
        <w:numPr>
          <w:ilvl w:val="0"/>
          <w:numId w:val="5"/>
        </w:numPr>
      </w:pPr>
      <w:r>
        <w:t xml:space="preserve">review of the order - after the finished order the customer can provide the review of the order in </w:t>
      </w:r>
      <w:ins w:id="98" w:author="Katarzyna Kopczewska" w:date="2021-07-30T17:19:00Z">
        <w:r w:rsidR="00312F21">
          <w:t>two</w:t>
        </w:r>
      </w:ins>
      <w:del w:id="99" w:author="Katarzyna Kopczewska" w:date="2021-07-30T17:19:00Z">
        <w:r w:rsidDel="00312F21">
          <w:delText>2</w:delText>
        </w:r>
      </w:del>
      <w:r>
        <w:t xml:space="preserve"> forms - 1-5 score or textual review. In the dataset codebook, the authors stated that not all the customers in real life put any review, but this dataset was sampled in such a way </w:t>
      </w:r>
      <w:r>
        <w:lastRenderedPageBreak/>
        <w:t xml:space="preserve">that the records without 1-5 review were excluded. On the contrary, the textual review is filled only in ~50%. The data about 1-5 review can be included in the models as-is. The textual review requires however more advanced preprocessing, which is described in the chapter </w:t>
      </w:r>
      <w:r>
        <w:rPr>
          <w:i/>
        </w:rPr>
        <w:t>Methods description</w:t>
      </w:r>
      <w:r>
        <w:t xml:space="preserve"> of this study.</w:t>
      </w:r>
    </w:p>
    <w:p w14:paraId="5496B785" w14:textId="77777777" w:rsidR="0012202B" w:rsidRDefault="001374D6" w:rsidP="001374D6">
      <w:pPr>
        <w:pStyle w:val="Compact"/>
        <w:numPr>
          <w:ilvl w:val="0"/>
          <w:numId w:val="5"/>
        </w:numPr>
      </w:pPr>
      <w:r>
        <w:t>location of the customer - the main table containing customer information contains the 5-digit ZIP code of the customer’s home. The company also provided a mapping table, in which each ZIP code is assigned to multiple latitude/longitude coordinates. Probably this was done because of anonymization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the Clustering Around Medoids algorithm with only one cluster and ran the algorithm separately for each ZIP code.</w:t>
      </w:r>
    </w:p>
    <w:p w14:paraId="350B5032" w14:textId="77777777" w:rsidR="0012202B" w:rsidRDefault="001374D6" w:rsidP="001374D6">
      <w:pPr>
        <w:pStyle w:val="Compact"/>
        <w:numPr>
          <w:ilvl w:val="0"/>
          <w:numId w:val="5"/>
        </w:numPr>
      </w:pPr>
      <w:r>
        <w:t>products bought - the dataset contains information about how many items there were in the package, as well as the product category of each item - in the form of raw text. In total there were 74 categories, but the top 15 accounted for 80% of all the purchases. To limit the number of variables used in the modeling process, I have decided to change the label of all the least popular categories to “others.”</w:t>
      </w:r>
    </w:p>
    <w:p w14:paraId="0E1050B4" w14:textId="77777777" w:rsidR="0012202B" w:rsidRPr="00C01659" w:rsidRDefault="001374D6">
      <w:pPr>
        <w:pStyle w:val="FirstParagraph"/>
        <w:rPr>
          <w:lang w:val="en-GB"/>
        </w:rPr>
      </w:pPr>
      <w:r w:rsidRPr="00C01659">
        <w:rPr>
          <w:lang w:val="en-GB"/>
        </w:rPr>
        <w:t xml:space="preserve">The main goal of this study is to try to predict just after the first transaction if the customer is likely to buy for the second time. </w:t>
      </w:r>
      <w:r w:rsidRPr="00C01659">
        <w:rPr>
          <w:b/>
          <w:lang w:val="en-GB"/>
        </w:rPr>
        <w:t xml:space="preserve">In the dataset there were 96180 transactions (96.6%) from the customers that never previously bought in this shop. </w:t>
      </w:r>
    </w:p>
    <w:p w14:paraId="22F4C842" w14:textId="77777777" w:rsidR="0012202B" w:rsidRDefault="001374D6">
      <w:pPr>
        <w:pStyle w:val="Nagwek3"/>
      </w:pPr>
      <w:bookmarkStart w:id="100" w:name="geodemographic-dataset"/>
      <w:bookmarkEnd w:id="97"/>
      <w:r>
        <w:t>Geodemographic dataset</w:t>
      </w:r>
    </w:p>
    <w:p w14:paraId="23B34EAA" w14:textId="77777777" w:rsidR="0012202B" w:rsidRPr="00C01659" w:rsidRDefault="001374D6">
      <w:pPr>
        <w:pStyle w:val="FirstParagraph"/>
        <w:rPr>
          <w:lang w:val="en-GB"/>
        </w:rPr>
      </w:pPr>
      <w:r w:rsidRPr="00C01659">
        <w:rPr>
          <w:lang w:val="en-GB"/>
        </w:rPr>
        <w:t>Demographic statistics were obtained from Instituto Brasileiro de Geografia e Estatística web service. In this study, I have used the data obtained from the 2010 general census. The dataset is available in aggregation to microregions (a Brazilian administrative unit, it has a similar level of aggregation to NUTS 3 European classification). 558 microregions were available. In particular, I have chosen the following 36 variables from the dataset:</w:t>
      </w:r>
    </w:p>
    <w:p w14:paraId="30DD9C90" w14:textId="77777777" w:rsidR="0012202B" w:rsidRDefault="001374D6" w:rsidP="001374D6">
      <w:pPr>
        <w:pStyle w:val="Compact"/>
        <w:numPr>
          <w:ilvl w:val="0"/>
          <w:numId w:val="6"/>
        </w:numPr>
      </w:pPr>
      <w:r>
        <w:t>total population of the microregion - 1 variable</w:t>
      </w:r>
    </w:p>
    <w:p w14:paraId="40CBFAC2" w14:textId="77777777" w:rsidR="0012202B" w:rsidRDefault="001374D6" w:rsidP="001374D6">
      <w:pPr>
        <w:pStyle w:val="Compact"/>
        <w:numPr>
          <w:ilvl w:val="0"/>
          <w:numId w:val="6"/>
        </w:numPr>
      </w:pPr>
      <w:r>
        <w:t>age structure - a percentage of people in a particular age bin (with the width of the bins equal to 5 years) - 20 variables</w:t>
      </w:r>
    </w:p>
    <w:p w14:paraId="6C5FB206" w14:textId="77777777" w:rsidR="0012202B" w:rsidRDefault="001374D6" w:rsidP="001374D6">
      <w:pPr>
        <w:pStyle w:val="Compact"/>
        <w:numPr>
          <w:ilvl w:val="0"/>
          <w:numId w:val="6"/>
        </w:numPr>
      </w:pPr>
      <w:r>
        <w:lastRenderedPageBreak/>
        <w:t>percentage of people living in rural areas and urban areas - 2 variables</w:t>
      </w:r>
    </w:p>
    <w:p w14:paraId="2E3D904F" w14:textId="77777777" w:rsidR="0012202B" w:rsidRDefault="001374D6" w:rsidP="001374D6">
      <w:pPr>
        <w:pStyle w:val="Compact"/>
        <w:numPr>
          <w:ilvl w:val="0"/>
          <w:numId w:val="6"/>
        </w:numPr>
      </w:pPr>
      <w:r>
        <w:t>percentage of immigrants compared to total microregion population - 1 variable</w:t>
      </w:r>
    </w:p>
    <w:p w14:paraId="0AD5F18E" w14:textId="77777777" w:rsidR="0012202B" w:rsidRDefault="001374D6" w:rsidP="001374D6">
      <w:pPr>
        <w:pStyle w:val="Compact"/>
        <w:numPr>
          <w:ilvl w:val="0"/>
          <w:numId w:val="6"/>
        </w:numPr>
      </w:pPr>
      <w:r>
        <w:t>earnings structure - share of the people that earn between x0*minimum_wage and x1*minimum_wage - 11 variables</w:t>
      </w:r>
    </w:p>
    <w:p w14:paraId="4CA099AB" w14:textId="77777777" w:rsidR="0012202B" w:rsidRDefault="001374D6">
      <w:pPr>
        <w:pStyle w:val="Nagwek2"/>
      </w:pPr>
      <w:bookmarkStart w:id="101" w:name="quantitative-analysis"/>
      <w:bookmarkEnd w:id="89"/>
      <w:bookmarkEnd w:id="100"/>
      <w:r>
        <w:rPr>
          <w:rStyle w:val="SectionNumber"/>
        </w:rPr>
        <w:t>3.2</w:t>
      </w:r>
      <w:r>
        <w:tab/>
        <w:t>Quantitative analysis</w:t>
      </w:r>
    </w:p>
    <w:p w14:paraId="48342118" w14:textId="77777777" w:rsidR="0012202B" w:rsidRDefault="001374D6">
      <w:pPr>
        <w:pStyle w:val="Nagwek3"/>
      </w:pPr>
      <w:bookmarkStart w:id="102" w:name="univariate-analysis"/>
      <w:r>
        <w:t>Univariate analysis</w:t>
      </w:r>
    </w:p>
    <w:p w14:paraId="12E665BF" w14:textId="58732FBA" w:rsidR="0012202B" w:rsidRPr="00C01659" w:rsidRDefault="001374D6">
      <w:pPr>
        <w:pStyle w:val="FirstParagraph"/>
        <w:rPr>
          <w:lang w:val="en-GB"/>
        </w:rPr>
      </w:pPr>
      <w:r w:rsidRPr="00C01659">
        <w:rPr>
          <w:lang w:val="en-GB"/>
        </w:rPr>
        <w:t xml:space="preserve">In </w:t>
      </w:r>
      <w:ins w:id="103" w:author="Katarzyna Kopczewska" w:date="2021-07-30T17:24:00Z">
        <w:r w:rsidR="00312F21">
          <w:rPr>
            <w:lang w:val="en-GB"/>
          </w:rPr>
          <w:t>Tab.1</w:t>
        </w:r>
      </w:ins>
      <w:del w:id="104" w:author="Katarzyna Kopczewska" w:date="2021-07-30T17:24:00Z">
        <w:r w:rsidRPr="00C01659" w:rsidDel="00312F21">
          <w:rPr>
            <w:lang w:val="en-GB"/>
          </w:rPr>
          <w:delText>table 1</w:delText>
        </w:r>
      </w:del>
      <w:r w:rsidRPr="00C01659">
        <w:rPr>
          <w:lang w:val="en-GB"/>
        </w:rPr>
        <w:t>, statistics about customer’s orders divided by sequential order number are presented. In the whole dataset, 96 thousand orders were the customer’s first order. Then, the number of orders falls abruptly, and there are only 47 orders in the dataset that were customer’s 5th or later order. The mean value of the transaction does not change with the order number. This means that if the company can make the customer place a second order, it would gain about the same revenue as from the customer’s first order. In the last column, percentages of stage-to-stage movement are presented. For example, the probability that customers who bought one time will also buy a second time is 3.18%. The same value, but from second to third order is 8.56%. This means that encouraging the customer to buy for the second time is the hardest task the company faces. With the next purchases, the customers are becoming more and more loyal.</w:t>
      </w:r>
    </w:p>
    <w:p w14:paraId="2BDA0390" w14:textId="77777777" w:rsidR="0012202B" w:rsidRDefault="001374D6">
      <w:pPr>
        <w:pStyle w:val="tableformat"/>
      </w:pPr>
      <w:r>
        <w:t>Table 1. Sequential orders analysis</w:t>
      </w:r>
    </w:p>
    <w:tbl>
      <w:tblPr>
        <w:tblW w:w="0" w:type="auto"/>
        <w:jc w:val="center"/>
        <w:tblLook w:val="0420" w:firstRow="1" w:lastRow="0" w:firstColumn="0" w:lastColumn="0" w:noHBand="0" w:noVBand="1"/>
      </w:tblPr>
      <w:tblGrid>
        <w:gridCol w:w="1734"/>
        <w:gridCol w:w="1560"/>
        <w:gridCol w:w="1414"/>
        <w:gridCol w:w="3440"/>
      </w:tblGrid>
      <w:tr w:rsidR="0012202B" w14:paraId="2CA4C8FB"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78779" w14:textId="77777777" w:rsidR="0012202B" w:rsidRDefault="001374D6">
            <w:pPr>
              <w:spacing w:before="40" w:after="40"/>
              <w:ind w:left="100" w:right="100" w:firstLine="0"/>
              <w:jc w:val="left"/>
            </w:pPr>
            <w:r>
              <w:rPr>
                <w:rFonts w:eastAsia="Times New Roman"/>
                <w:b/>
                <w:color w:val="111111"/>
              </w:rPr>
              <w:t>Order number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516D5" w14:textId="77777777" w:rsidR="0012202B" w:rsidRDefault="001374D6">
            <w:pPr>
              <w:spacing w:before="40" w:after="40"/>
              <w:ind w:left="100" w:right="100" w:firstLine="0"/>
              <w:jc w:val="right"/>
            </w:pPr>
            <w:r>
              <w:rPr>
                <w:rFonts w:eastAsia="Times New Roman"/>
                <w:b/>
                <w:color w:val="111111"/>
              </w:rPr>
              <w:t>No. of orders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9B61C" w14:textId="77777777" w:rsidR="0012202B" w:rsidRDefault="001374D6">
            <w:pPr>
              <w:spacing w:before="40" w:after="40"/>
              <w:ind w:left="100" w:right="100" w:firstLine="0"/>
              <w:jc w:val="left"/>
            </w:pPr>
            <w:r>
              <w:rPr>
                <w:rFonts w:eastAsia="Times New Roman"/>
                <w:b/>
                <w:color w:val="111111"/>
              </w:rPr>
              <w:t>Mean value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C03A6" w14:textId="77777777" w:rsidR="0012202B" w:rsidRDefault="001374D6">
            <w:pPr>
              <w:spacing w:before="40" w:after="40"/>
              <w:ind w:left="100" w:right="100" w:firstLine="0"/>
              <w:jc w:val="left"/>
            </w:pPr>
            <w:r>
              <w:rPr>
                <w:rFonts w:eastAsia="Times New Roman"/>
                <w:b/>
                <w:color w:val="111111"/>
              </w:rPr>
              <w:t>Proportion from previous stage</w:t>
            </w:r>
          </w:p>
        </w:tc>
      </w:tr>
      <w:tr w:rsidR="0012202B" w14:paraId="670689D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F0F36" w14:textId="77777777" w:rsidR="0012202B" w:rsidRDefault="001374D6">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77623" w14:textId="77777777" w:rsidR="0012202B" w:rsidRDefault="001374D6">
            <w:pPr>
              <w:spacing w:before="40" w:after="40"/>
              <w:ind w:left="100" w:right="100" w:firstLine="0"/>
              <w:jc w:val="right"/>
            </w:pPr>
            <w:r>
              <w:rPr>
                <w:rFonts w:eastAsia="Times New Roman"/>
                <w:color w:val="111111"/>
              </w:rPr>
              <w:t>96180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C0FA7" w14:textId="77777777" w:rsidR="0012202B" w:rsidRDefault="001374D6">
            <w:pPr>
              <w:spacing w:before="40" w:after="40"/>
              <w:ind w:left="100" w:right="100" w:firstLine="0"/>
              <w:jc w:val="left"/>
            </w:pPr>
            <w:r>
              <w:rPr>
                <w:rFonts w:eastAsia="Times New Roman"/>
                <w:color w:val="111111"/>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16BEF" w14:textId="77777777" w:rsidR="0012202B" w:rsidRDefault="001374D6">
            <w:pPr>
              <w:spacing w:before="40" w:after="40"/>
              <w:ind w:left="100" w:right="100" w:firstLine="0"/>
              <w:jc w:val="left"/>
            </w:pPr>
            <w:r>
              <w:rPr>
                <w:rFonts w:eastAsia="Times New Roman"/>
                <w:color w:val="111111"/>
              </w:rPr>
              <w:t>-</w:t>
            </w:r>
          </w:p>
        </w:tc>
      </w:tr>
      <w:tr w:rsidR="0012202B" w14:paraId="5995714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1D02D" w14:textId="77777777" w:rsidR="0012202B" w:rsidRDefault="001374D6">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BF921" w14:textId="77777777" w:rsidR="0012202B" w:rsidRDefault="001374D6">
            <w:pPr>
              <w:spacing w:before="40" w:after="40"/>
              <w:ind w:left="100" w:right="100" w:firstLine="0"/>
              <w:jc w:val="right"/>
            </w:pPr>
            <w:r>
              <w:rPr>
                <w:rFonts w:eastAsia="Times New Roman"/>
                <w:color w:val="111111"/>
              </w:rPr>
              <w:t>3060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15C53" w14:textId="77777777" w:rsidR="0012202B" w:rsidRDefault="001374D6">
            <w:pPr>
              <w:spacing w:before="40" w:after="40"/>
              <w:ind w:left="100" w:right="100" w:firstLine="0"/>
              <w:jc w:val="left"/>
            </w:pPr>
            <w:r>
              <w:rPr>
                <w:rFonts w:eastAsia="Times New Roman"/>
                <w:color w:val="111111"/>
              </w:rPr>
              <w:t>150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FD2C3" w14:textId="77777777" w:rsidR="0012202B" w:rsidRDefault="001374D6">
            <w:pPr>
              <w:spacing w:before="40" w:after="40"/>
              <w:ind w:left="100" w:right="100" w:firstLine="0"/>
              <w:jc w:val="left"/>
            </w:pPr>
            <w:r>
              <w:rPr>
                <w:rFonts w:eastAsia="Times New Roman"/>
                <w:color w:val="111111"/>
              </w:rPr>
              <w:t>3.18%</w:t>
            </w:r>
          </w:p>
        </w:tc>
      </w:tr>
      <w:tr w:rsidR="0012202B" w14:paraId="6ED349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7CD51" w14:textId="77777777" w:rsidR="0012202B" w:rsidRDefault="001374D6">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C876C" w14:textId="77777777" w:rsidR="0012202B" w:rsidRDefault="001374D6">
            <w:pPr>
              <w:spacing w:before="40" w:after="40"/>
              <w:ind w:left="100" w:right="100" w:firstLine="0"/>
              <w:jc w:val="right"/>
            </w:pPr>
            <w:r>
              <w:rPr>
                <w:rFonts w:eastAsia="Times New Roman"/>
                <w:color w:val="111111"/>
              </w:rPr>
              <w:t>262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422C2" w14:textId="77777777" w:rsidR="0012202B" w:rsidRDefault="001374D6">
            <w:pPr>
              <w:spacing w:before="40" w:after="40"/>
              <w:ind w:left="100" w:right="100" w:firstLine="0"/>
              <w:jc w:val="left"/>
            </w:pPr>
            <w:r>
              <w:rPr>
                <w:rFonts w:eastAsia="Times New Roman"/>
                <w:color w:val="111111"/>
              </w:rPr>
              <w:t>152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6554D" w14:textId="77777777" w:rsidR="0012202B" w:rsidRDefault="001374D6">
            <w:pPr>
              <w:spacing w:before="40" w:after="40"/>
              <w:ind w:left="100" w:right="100" w:firstLine="0"/>
              <w:jc w:val="left"/>
            </w:pPr>
            <w:r>
              <w:rPr>
                <w:rFonts w:eastAsia="Times New Roman"/>
                <w:color w:val="111111"/>
              </w:rPr>
              <w:t>8.56%</w:t>
            </w:r>
          </w:p>
        </w:tc>
      </w:tr>
      <w:tr w:rsidR="0012202B" w14:paraId="65B9253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D499B" w14:textId="77777777" w:rsidR="0012202B" w:rsidRDefault="001374D6">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D8BD0" w14:textId="77777777" w:rsidR="0012202B" w:rsidRDefault="001374D6">
            <w:pPr>
              <w:spacing w:before="40" w:after="40"/>
              <w:ind w:left="100" w:right="100" w:firstLine="0"/>
              <w:jc w:val="righ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96F7F" w14:textId="77777777" w:rsidR="0012202B" w:rsidRDefault="001374D6">
            <w:pPr>
              <w:spacing w:before="40" w:after="40"/>
              <w:ind w:left="100" w:right="100" w:firstLine="0"/>
              <w:jc w:val="left"/>
            </w:pPr>
            <w:r>
              <w:rPr>
                <w:rFonts w:eastAsia="Times New Roman"/>
                <w:color w:val="111111"/>
              </w:rPr>
              <w:t>197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7392D" w14:textId="77777777" w:rsidR="0012202B" w:rsidRDefault="001374D6">
            <w:pPr>
              <w:spacing w:before="40" w:after="40"/>
              <w:ind w:left="100" w:right="100" w:firstLine="0"/>
              <w:jc w:val="left"/>
            </w:pPr>
            <w:r>
              <w:rPr>
                <w:rFonts w:eastAsia="Times New Roman"/>
                <w:color w:val="111111"/>
              </w:rPr>
              <w:t>18.70%</w:t>
            </w:r>
          </w:p>
        </w:tc>
      </w:tr>
      <w:tr w:rsidR="0012202B" w14:paraId="08513D2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6E10B" w14:textId="77777777" w:rsidR="0012202B" w:rsidRDefault="001374D6">
            <w:pPr>
              <w:spacing w:before="40" w:after="40"/>
              <w:ind w:left="100" w:right="100" w:firstLine="0"/>
              <w:jc w:val="left"/>
            </w:pPr>
            <w:r>
              <w:rPr>
                <w:rFonts w:eastAsia="Times New Roman"/>
                <w:color w:val="111111"/>
              </w:rPr>
              <w:t>5 or more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41FD6" w14:textId="77777777" w:rsidR="0012202B" w:rsidRDefault="001374D6">
            <w:pPr>
              <w:spacing w:before="40" w:after="40"/>
              <w:ind w:left="100" w:right="100" w:firstLine="0"/>
              <w:jc w:val="right"/>
            </w:pPr>
            <w:r>
              <w:rPr>
                <w:rFonts w:eastAsia="Times New Roman"/>
                <w:color w:val="111111"/>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64177" w14:textId="77777777" w:rsidR="0012202B" w:rsidRDefault="001374D6">
            <w:pPr>
              <w:spacing w:before="40" w:after="40"/>
              <w:ind w:left="100" w:right="100" w:firstLine="0"/>
              <w:jc w:val="left"/>
            </w:pPr>
            <w:r>
              <w:rPr>
                <w:rFonts w:eastAsia="Times New Roman"/>
                <w:color w:val="111111"/>
              </w:rPr>
              <w:t>101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A3B4A" w14:textId="77777777" w:rsidR="0012202B" w:rsidRDefault="001374D6">
            <w:pPr>
              <w:spacing w:before="40" w:after="40"/>
              <w:ind w:left="100" w:right="100" w:firstLine="0"/>
              <w:jc w:val="left"/>
            </w:pPr>
            <w:r>
              <w:rPr>
                <w:rFonts w:eastAsia="Times New Roman"/>
                <w:color w:val="111111"/>
              </w:rPr>
              <w:t>-</w:t>
            </w:r>
          </w:p>
        </w:tc>
      </w:tr>
    </w:tbl>
    <w:p w14:paraId="2214B512" w14:textId="7B1B0F54" w:rsidR="00312F21" w:rsidRPr="00312F21" w:rsidRDefault="00312F21">
      <w:pPr>
        <w:pStyle w:val="Tekstpodstawowy"/>
        <w:ind w:firstLine="0"/>
        <w:rPr>
          <w:ins w:id="105" w:author="Katarzyna Kopczewska" w:date="2021-07-30T17:22:00Z"/>
          <w:sz w:val="20"/>
          <w:szCs w:val="20"/>
          <w:lang w:val="en-GB"/>
          <w:rPrChange w:id="106" w:author="Katarzyna Kopczewska" w:date="2021-07-30T17:23:00Z">
            <w:rPr>
              <w:ins w:id="107" w:author="Katarzyna Kopczewska" w:date="2021-07-30T17:22:00Z"/>
              <w:lang w:val="en-GB"/>
            </w:rPr>
          </w:rPrChange>
        </w:rPr>
        <w:pPrChange w:id="108" w:author="Katarzyna Kopczewska" w:date="2021-07-30T17:22:00Z">
          <w:pPr>
            <w:pStyle w:val="Tekstpodstawowy"/>
          </w:pPr>
        </w:pPrChange>
      </w:pPr>
      <w:commentRangeStart w:id="109"/>
      <w:ins w:id="110" w:author="Katarzyna Kopczewska" w:date="2021-07-30T17:22:00Z">
        <w:r w:rsidRPr="00312F21">
          <w:rPr>
            <w:sz w:val="20"/>
            <w:szCs w:val="20"/>
            <w:lang w:val="en-GB"/>
            <w:rPrChange w:id="111" w:author="Katarzyna Kopczewska" w:date="2021-07-30T17:23:00Z">
              <w:rPr>
                <w:lang w:val="en-GB"/>
              </w:rPr>
            </w:rPrChange>
          </w:rPr>
          <w:t>Source</w:t>
        </w:r>
      </w:ins>
      <w:commentRangeEnd w:id="109"/>
      <w:ins w:id="112" w:author="Katarzyna Kopczewska" w:date="2021-07-30T17:23:00Z">
        <w:r>
          <w:rPr>
            <w:rStyle w:val="Odwoaniedokomentarza"/>
            <w:rFonts w:eastAsiaTheme="minorHAnsi"/>
            <w:lang w:val="en-US" w:eastAsia="en-US"/>
          </w:rPr>
          <w:commentReference w:id="109"/>
        </w:r>
      </w:ins>
      <w:ins w:id="113" w:author="Katarzyna Kopczewska" w:date="2021-07-30T17:22:00Z">
        <w:r w:rsidRPr="00312F21">
          <w:rPr>
            <w:sz w:val="20"/>
            <w:szCs w:val="20"/>
            <w:lang w:val="en-GB"/>
            <w:rPrChange w:id="114" w:author="Katarzyna Kopczewska" w:date="2021-07-30T17:23:00Z">
              <w:rPr>
                <w:lang w:val="en-GB"/>
              </w:rPr>
            </w:rPrChange>
          </w:rPr>
          <w:t>: Own calculations based on transaction database</w:t>
        </w:r>
      </w:ins>
    </w:p>
    <w:p w14:paraId="2FA4E980" w14:textId="05BBA6B0" w:rsidR="0012202B" w:rsidRDefault="00312F21">
      <w:pPr>
        <w:pStyle w:val="Tekstpodstawowy"/>
        <w:rPr>
          <w:ins w:id="115" w:author="Katarzyna Kopczewska" w:date="2021-07-30T17:25:00Z"/>
          <w:lang w:val="en-GB"/>
        </w:rPr>
      </w:pPr>
      <w:ins w:id="116" w:author="Katarzyna Kopczewska" w:date="2021-07-30T17:24:00Z">
        <w:r>
          <w:rPr>
            <w:lang w:val="en-GB"/>
          </w:rPr>
          <w:t>I</w:t>
        </w:r>
      </w:ins>
      <w:del w:id="117" w:author="Katarzyna Kopczewska" w:date="2021-07-30T17:24:00Z">
        <w:r w:rsidR="001374D6" w:rsidRPr="00C01659" w:rsidDel="00312F21">
          <w:rPr>
            <w:lang w:val="en-GB"/>
          </w:rPr>
          <w:delText>O</w:delText>
        </w:r>
      </w:del>
      <w:r w:rsidR="001374D6" w:rsidRPr="00C01659">
        <w:rPr>
          <w:lang w:val="en-GB"/>
        </w:rPr>
        <w:t xml:space="preserve">n </w:t>
      </w:r>
      <w:del w:id="118" w:author="Katarzyna Kopczewska" w:date="2021-07-30T17:31:00Z">
        <w:r w:rsidR="001374D6" w:rsidRPr="00C01659" w:rsidDel="00DA3679">
          <w:rPr>
            <w:lang w:val="en-GB"/>
          </w:rPr>
          <w:delText xml:space="preserve">the </w:delText>
        </w:r>
      </w:del>
      <w:ins w:id="119" w:author="Katarzyna Kopczewska" w:date="2021-07-30T17:24:00Z">
        <w:r>
          <w:rPr>
            <w:lang w:val="en-GB"/>
          </w:rPr>
          <w:t>Fig.1</w:t>
        </w:r>
      </w:ins>
      <w:del w:id="120" w:author="Katarzyna Kopczewska" w:date="2021-07-30T17:24:00Z">
        <w:r w:rsidR="001374D6" w:rsidRPr="00C01659" w:rsidDel="00312F21">
          <w:rPr>
            <w:lang w:val="en-GB"/>
          </w:rPr>
          <w:delText>plot 1</w:delText>
        </w:r>
      </w:del>
      <w:r w:rsidR="001374D6" w:rsidRPr="00C01659">
        <w:rPr>
          <w:lang w:val="en-GB"/>
        </w:rPr>
        <w:t xml:space="preserve"> the density estimation of the values of payment (left) and transport (right) for each order are presented. I have used the Kernel Density Estimation technique to smoothen the plots. As the distribution is highly right-skewed, I have logarithmed the values. The </w:t>
      </w:r>
      <w:r w:rsidR="001374D6" w:rsidRPr="00C01659">
        <w:rPr>
          <w:lang w:val="en-GB"/>
        </w:rPr>
        <w:lastRenderedPageBreak/>
        <w:t xml:space="preserve">density plot is grouped by the fact whether the particular customer also placed a second order later. For both variables the </w:t>
      </w:r>
      <w:ins w:id="121" w:author="Katarzyna Kopczewska" w:date="2021-07-30T17:24:00Z">
        <w:r w:rsidR="00170BC1">
          <w:rPr>
            <w:lang w:val="en-GB"/>
          </w:rPr>
          <w:t>two</w:t>
        </w:r>
      </w:ins>
      <w:del w:id="122" w:author="Katarzyna Kopczewska" w:date="2021-07-30T17:24:00Z">
        <w:r w:rsidR="001374D6" w:rsidRPr="00C01659" w:rsidDel="00170BC1">
          <w:rPr>
            <w:lang w:val="en-GB"/>
          </w:rPr>
          <w:delText>2</w:delText>
        </w:r>
      </w:del>
      <w:r w:rsidR="001374D6" w:rsidRPr="00C01659">
        <w:rPr>
          <w:lang w:val="en-GB"/>
        </w:rPr>
        <w:t xml:space="preserve"> densities almost overlap. This means that payment value and transportation cost probably would not be good predictors in a univariate approach - although maybe they can be interacted with other features and start having predictive power.</w:t>
      </w:r>
    </w:p>
    <w:p w14:paraId="59020927" w14:textId="7EB16119" w:rsidR="00170BC1" w:rsidRPr="00C01659" w:rsidRDefault="00170BC1">
      <w:pPr>
        <w:pStyle w:val="ImageCaption"/>
        <w:spacing w:before="0" w:line="240" w:lineRule="auto"/>
        <w:ind w:firstLine="0"/>
        <w:rPr>
          <w:lang w:val="en-GB"/>
        </w:rPr>
        <w:pPrChange w:id="123" w:author="Katarzyna Kopczewska" w:date="2021-07-30T17:28:00Z">
          <w:pPr>
            <w:pStyle w:val="Tekstpodstawowy"/>
          </w:pPr>
        </w:pPrChange>
      </w:pPr>
      <w:commentRangeStart w:id="124"/>
      <w:ins w:id="125" w:author="Katarzyna Kopczewska" w:date="2021-07-30T17:26:00Z">
        <w:r w:rsidRPr="00170BC1">
          <w:rPr>
            <w:b/>
            <w:rPrChange w:id="126" w:author="Katarzyna Kopczewska" w:date="2021-07-30T17:27:00Z">
              <w:rPr/>
            </w:rPrChange>
          </w:rPr>
          <w:t>Figure</w:t>
        </w:r>
        <w:commentRangeEnd w:id="124"/>
        <w:r w:rsidRPr="00170BC1">
          <w:rPr>
            <w:rStyle w:val="Odwoaniedokomentarza"/>
            <w:b/>
            <w:rPrChange w:id="127" w:author="Katarzyna Kopczewska" w:date="2021-07-30T17:27:00Z">
              <w:rPr>
                <w:rStyle w:val="Odwoaniedokomentarza"/>
              </w:rPr>
            </w:rPrChange>
          </w:rPr>
          <w:commentReference w:id="124"/>
        </w:r>
        <w:r w:rsidRPr="00170BC1">
          <w:rPr>
            <w:b/>
            <w:rPrChange w:id="128" w:author="Katarzyna Kopczewska" w:date="2021-07-30T17:27:00Z">
              <w:rPr/>
            </w:rPrChange>
          </w:rPr>
          <w:t xml:space="preserve"> 1: Payment value and transportation cost </w:t>
        </w:r>
      </w:ins>
    </w:p>
    <w:p w14:paraId="649E9A88" w14:textId="66EC9162" w:rsidR="0012202B" w:rsidRDefault="001374D6">
      <w:pPr>
        <w:pStyle w:val="CaptionedFigure"/>
        <w:spacing w:before="0" w:line="240" w:lineRule="auto"/>
        <w:jc w:val="center"/>
        <w:rPr>
          <w:ins w:id="129" w:author="Katarzyna Kopczewska" w:date="2021-07-30T17:26:00Z"/>
        </w:rPr>
        <w:pPrChange w:id="130" w:author="Katarzyna Kopczewska" w:date="2021-07-30T17:28:00Z">
          <w:pPr>
            <w:pStyle w:val="CaptionedFigure"/>
          </w:pPr>
        </w:pPrChange>
      </w:pPr>
      <w:r>
        <w:rPr>
          <w:noProof/>
          <w:lang w:val="pl-PL" w:eastAsia="pl-PL"/>
        </w:rPr>
        <w:drawing>
          <wp:inline distT="0" distB="0" distL="0" distR="0" wp14:anchorId="2E1CA396" wp14:editId="1BBC724F">
            <wp:extent cx="5544151" cy="1848050"/>
            <wp:effectExtent l="0" t="0" r="0" b="0"/>
            <wp:docPr id="1" name="Picture" descr="Figure 1: Payment value and transportation cost. x-axis is log-transformed."/>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ayment-transportation-1.png"/>
                    <pic:cNvPicPr>
                      <a:picLocks noChangeAspect="1" noChangeArrowheads="1"/>
                    </pic:cNvPicPr>
                  </pic:nvPicPr>
                  <pic:blipFill>
                    <a:blip r:embed="rId9"/>
                    <a:stretch>
                      <a:fillRect/>
                    </a:stretch>
                  </pic:blipFill>
                  <pic:spPr bwMode="auto">
                    <a:xfrm>
                      <a:off x="0" y="0"/>
                      <a:ext cx="5544151" cy="1848050"/>
                    </a:xfrm>
                    <a:prstGeom prst="rect">
                      <a:avLst/>
                    </a:prstGeom>
                    <a:noFill/>
                    <a:ln w="9525">
                      <a:noFill/>
                      <a:headEnd/>
                      <a:tailEnd/>
                    </a:ln>
                  </pic:spPr>
                </pic:pic>
              </a:graphicData>
            </a:graphic>
          </wp:inline>
        </w:drawing>
      </w:r>
    </w:p>
    <w:p w14:paraId="1C924248" w14:textId="1C79CFAE" w:rsidR="00170BC1" w:rsidRDefault="00170BC1">
      <w:pPr>
        <w:pStyle w:val="CaptionedFigure"/>
        <w:spacing w:before="0" w:line="240" w:lineRule="auto"/>
        <w:ind w:firstLine="0"/>
        <w:rPr>
          <w:ins w:id="131" w:author="Katarzyna Kopczewska" w:date="2021-07-30T17:26:00Z"/>
        </w:rPr>
        <w:pPrChange w:id="132" w:author="Katarzyna Kopczewska" w:date="2021-07-30T17:28:00Z">
          <w:pPr>
            <w:pStyle w:val="CaptionedFigure"/>
          </w:pPr>
        </w:pPrChange>
      </w:pPr>
      <w:ins w:id="133" w:author="Katarzyna Kopczewska" w:date="2021-07-30T17:26:00Z">
        <w:r>
          <w:t>Note: x-axis is log-transformed</w:t>
        </w:r>
      </w:ins>
    </w:p>
    <w:p w14:paraId="0820FC9D" w14:textId="16001569" w:rsidR="00170BC1" w:rsidRPr="00170BC1" w:rsidRDefault="00170BC1">
      <w:pPr>
        <w:pStyle w:val="CaptionedFigure"/>
        <w:spacing w:before="0" w:line="240" w:lineRule="auto"/>
        <w:ind w:firstLine="0"/>
        <w:rPr>
          <w:sz w:val="20"/>
          <w:rPrChange w:id="134" w:author="Katarzyna Kopczewska" w:date="2021-07-30T17:29:00Z">
            <w:rPr/>
          </w:rPrChange>
        </w:rPr>
        <w:pPrChange w:id="135" w:author="Katarzyna Kopczewska" w:date="2021-07-30T17:28:00Z">
          <w:pPr>
            <w:pStyle w:val="CaptionedFigure"/>
          </w:pPr>
        </w:pPrChange>
      </w:pPr>
      <w:ins w:id="136" w:author="Katarzyna Kopczewska" w:date="2021-07-30T17:26:00Z">
        <w:r w:rsidRPr="00170BC1">
          <w:rPr>
            <w:sz w:val="20"/>
            <w:rPrChange w:id="137" w:author="Katarzyna Kopczewska" w:date="2021-07-30T17:29:00Z">
              <w:rPr/>
            </w:rPrChange>
          </w:rPr>
          <w:t>Source: …………………….</w:t>
        </w:r>
      </w:ins>
    </w:p>
    <w:p w14:paraId="339B34BD" w14:textId="0AF61C89" w:rsidR="0012202B" w:rsidDel="00170BC1" w:rsidRDefault="001374D6">
      <w:pPr>
        <w:pStyle w:val="ImageCaption"/>
        <w:spacing w:line="240" w:lineRule="auto"/>
        <w:rPr>
          <w:del w:id="138" w:author="Katarzyna Kopczewska" w:date="2021-07-30T17:26:00Z"/>
        </w:rPr>
        <w:pPrChange w:id="139" w:author="Katarzyna Kopczewska" w:date="2021-07-30T17:28:00Z">
          <w:pPr>
            <w:pStyle w:val="ImageCaption"/>
          </w:pPr>
        </w:pPrChange>
      </w:pPr>
      <w:commentRangeStart w:id="140"/>
      <w:del w:id="141" w:author="Katarzyna Kopczewska" w:date="2021-07-30T17:26:00Z">
        <w:r w:rsidDel="00170BC1">
          <w:delText>Figure</w:delText>
        </w:r>
        <w:commentRangeEnd w:id="140"/>
        <w:r w:rsidR="00170BC1" w:rsidDel="00170BC1">
          <w:rPr>
            <w:rStyle w:val="Odwoaniedokomentarza"/>
          </w:rPr>
          <w:commentReference w:id="140"/>
        </w:r>
        <w:r w:rsidDel="00170BC1">
          <w:delText xml:space="preserve"> 1: Payment value and transportation cost. x-axis is log-transformed.</w:delText>
        </w:r>
      </w:del>
    </w:p>
    <w:p w14:paraId="64430EA0" w14:textId="6A6EB4CE" w:rsidR="0012202B" w:rsidRDefault="001374D6">
      <w:pPr>
        <w:pStyle w:val="Tekstpodstawowy"/>
      </w:pPr>
      <w:r w:rsidRPr="00C01659">
        <w:rPr>
          <w:lang w:val="en-GB"/>
        </w:rPr>
        <w:t xml:space="preserve">An interesting thing to check is whether the value of the ordered products and the transportation cost are correlated. Pearson correlation between these two is 0.504, meaning that the value of the items ordered somehow influences the rest of the costs. I have also plotted these two against each other </w:t>
      </w:r>
      <w:ins w:id="142" w:author="Katarzyna Kopczewska" w:date="2021-07-30T17:25:00Z">
        <w:r w:rsidR="00170BC1">
          <w:rPr>
            <w:lang w:val="en-GB"/>
          </w:rPr>
          <w:t>i</w:t>
        </w:r>
      </w:ins>
      <w:del w:id="143" w:author="Katarzyna Kopczewska" w:date="2021-07-30T17:25:00Z">
        <w:r w:rsidRPr="00C01659" w:rsidDel="00170BC1">
          <w:rPr>
            <w:lang w:val="en-GB"/>
          </w:rPr>
          <w:delText>o</w:delText>
        </w:r>
      </w:del>
      <w:r w:rsidRPr="00C01659">
        <w:rPr>
          <w:lang w:val="en-GB"/>
        </w:rPr>
        <w:t xml:space="preserve">n the </w:t>
      </w:r>
      <w:ins w:id="144" w:author="Katarzyna Kopczewska" w:date="2021-07-30T17:25:00Z">
        <w:r w:rsidR="00170BC1">
          <w:rPr>
            <w:lang w:val="en-GB"/>
          </w:rPr>
          <w:t>Fig.2</w:t>
        </w:r>
      </w:ins>
      <w:del w:id="145" w:author="Katarzyna Kopczewska" w:date="2021-07-30T17:25:00Z">
        <w:r w:rsidRPr="00C01659" w:rsidDel="00170BC1">
          <w:rPr>
            <w:lang w:val="en-GB"/>
          </w:rPr>
          <w:delText>figure 2</w:delText>
        </w:r>
      </w:del>
      <w:r w:rsidRPr="00C01659">
        <w:rPr>
          <w:lang w:val="en-GB"/>
        </w:rPr>
        <w:t xml:space="preserve">. </w:t>
      </w:r>
      <w:r>
        <w:t>Again, I have logarithmed both axes.</w:t>
      </w:r>
    </w:p>
    <w:p w14:paraId="7B94F367" w14:textId="77777777" w:rsidR="0012202B" w:rsidRDefault="001374D6">
      <w:pPr>
        <w:pStyle w:val="CaptionedFigure"/>
        <w:jc w:val="center"/>
        <w:pPrChange w:id="146" w:author="Katarzyna Kopczewska" w:date="2021-07-30T17:25:00Z">
          <w:pPr>
            <w:pStyle w:val="CaptionedFigure"/>
          </w:pPr>
        </w:pPrChange>
      </w:pPr>
      <w:r>
        <w:rPr>
          <w:noProof/>
          <w:lang w:val="pl-PL" w:eastAsia="pl-PL"/>
        </w:rPr>
        <w:lastRenderedPageBreak/>
        <w:drawing>
          <wp:inline distT="0" distB="0" distL="0" distR="0" wp14:anchorId="2779F8BF" wp14:editId="0D488C22">
            <wp:extent cx="2772075" cy="2772075"/>
            <wp:effectExtent l="0" t="0" r="0" b="0"/>
            <wp:docPr id="2" name="Picture" descr="Figure 2: Scatterplot of transportation value and order value. Both axes are logarithmed for better plot clarity."/>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ayment-transportation-corr-1.png"/>
                    <pic:cNvPicPr>
                      <a:picLocks noChangeAspect="1" noChangeArrowheads="1"/>
                    </pic:cNvPicPr>
                  </pic:nvPicPr>
                  <pic:blipFill>
                    <a:blip r:embed="rId10"/>
                    <a:stretch>
                      <a:fillRect/>
                    </a:stretch>
                  </pic:blipFill>
                  <pic:spPr bwMode="auto">
                    <a:xfrm>
                      <a:off x="0" y="0"/>
                      <a:ext cx="2772075" cy="2772075"/>
                    </a:xfrm>
                    <a:prstGeom prst="rect">
                      <a:avLst/>
                    </a:prstGeom>
                    <a:noFill/>
                    <a:ln w="9525">
                      <a:noFill/>
                      <a:headEnd/>
                      <a:tailEnd/>
                    </a:ln>
                  </pic:spPr>
                </pic:pic>
              </a:graphicData>
            </a:graphic>
          </wp:inline>
        </w:drawing>
      </w:r>
    </w:p>
    <w:p w14:paraId="1C4AAA1C" w14:textId="77777777" w:rsidR="0012202B" w:rsidRDefault="001374D6">
      <w:pPr>
        <w:pStyle w:val="ImageCaption"/>
      </w:pPr>
      <w:r>
        <w:t>Figure 2: Scatterplot of transportation value and order value. Both axes are logarithmed for better plot clarity.</w:t>
      </w:r>
    </w:p>
    <w:p w14:paraId="776CB907" w14:textId="77777777" w:rsidR="0012202B" w:rsidRPr="00C01659" w:rsidRDefault="001374D6">
      <w:pPr>
        <w:pStyle w:val="Tekstpodstawowy"/>
        <w:rPr>
          <w:lang w:val="en-GB"/>
        </w:rPr>
      </w:pPr>
      <w:r w:rsidRPr="00C01659">
        <w:rPr>
          <w:lang w:val="en-GB"/>
        </w:rPr>
        <w:t>The relationship is very clear here. For the particular value of the package, the transportation fee is seldom bigger than the value itself. I have added a line with a slope of 1 to highlight that. This probably comes from the company’s policy - that it limits transportation cost on purpose because customers wouldn’t buy the company’s products if the transportation would cost more than the product itself.</w:t>
      </w:r>
    </w:p>
    <w:p w14:paraId="21033EFA" w14:textId="6F1A4840" w:rsidR="0012202B" w:rsidRPr="00C01659" w:rsidRDefault="00170BC1">
      <w:pPr>
        <w:pStyle w:val="Tekstpodstawowy"/>
        <w:rPr>
          <w:lang w:val="en-GB"/>
        </w:rPr>
      </w:pPr>
      <w:ins w:id="147" w:author="Katarzyna Kopczewska" w:date="2021-07-30T17:30:00Z">
        <w:r>
          <w:rPr>
            <w:lang w:val="en-GB"/>
          </w:rPr>
          <w:t>I</w:t>
        </w:r>
      </w:ins>
      <w:del w:id="148" w:author="Katarzyna Kopczewska" w:date="2021-07-30T17:30:00Z">
        <w:r w:rsidR="001374D6" w:rsidRPr="00C01659" w:rsidDel="00170BC1">
          <w:rPr>
            <w:lang w:val="en-GB"/>
          </w:rPr>
          <w:delText>O</w:delText>
        </w:r>
      </w:del>
      <w:r w:rsidR="001374D6" w:rsidRPr="00C01659">
        <w:rPr>
          <w:lang w:val="en-GB"/>
        </w:rPr>
        <w:t xml:space="preserve">n </w:t>
      </w:r>
      <w:del w:id="149" w:author="Katarzyna Kopczewska" w:date="2021-07-30T17:31:00Z">
        <w:r w:rsidR="001374D6" w:rsidRPr="00C01659" w:rsidDel="00DA3679">
          <w:rPr>
            <w:lang w:val="en-GB"/>
          </w:rPr>
          <w:delText xml:space="preserve">the </w:delText>
        </w:r>
      </w:del>
      <w:ins w:id="150" w:author="Katarzyna Kopczewska" w:date="2021-07-30T17:30:00Z">
        <w:r>
          <w:rPr>
            <w:lang w:val="en-GB"/>
          </w:rPr>
          <w:t>Fig.3</w:t>
        </w:r>
      </w:ins>
      <w:del w:id="151" w:author="Katarzyna Kopczewska" w:date="2021-07-30T17:30:00Z">
        <w:r w:rsidR="001374D6" w:rsidRPr="00C01659" w:rsidDel="00170BC1">
          <w:rPr>
            <w:lang w:val="en-GB"/>
          </w:rPr>
          <w:delText>plot 3</w:delText>
        </w:r>
      </w:del>
      <w:r w:rsidR="001374D6" w:rsidRPr="00C01659">
        <w:rPr>
          <w:lang w:val="en-GB"/>
        </w:rPr>
        <w:t xml:space="preserve">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to give 1 score than 2.</w:t>
      </w:r>
    </w:p>
    <w:p w14:paraId="1493B2FF" w14:textId="77777777" w:rsidR="0012202B" w:rsidRDefault="001374D6">
      <w:pPr>
        <w:pStyle w:val="CaptionedFigure"/>
      </w:pPr>
      <w:r>
        <w:rPr>
          <w:noProof/>
          <w:lang w:val="pl-PL" w:eastAsia="pl-PL"/>
        </w:rPr>
        <w:lastRenderedPageBreak/>
        <w:drawing>
          <wp:inline distT="0" distB="0" distL="0" distR="0" wp14:anchorId="3334B88A" wp14:editId="089844DA">
            <wp:extent cx="3696101" cy="1848050"/>
            <wp:effectExtent l="0" t="0" r="0" b="0"/>
            <wp:docPr id="3" name="Picture" descr="Figure 3: Number of orders grouped by 1-5 review of the purchase (left) and percentage of such orders that resulted in second order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review-score-1.png"/>
                    <pic:cNvPicPr>
                      <a:picLocks noChangeAspect="1" noChangeArrowheads="1"/>
                    </pic:cNvPicPr>
                  </pic:nvPicPr>
                  <pic:blipFill>
                    <a:blip r:embed="rId11"/>
                    <a:stretch>
                      <a:fillRect/>
                    </a:stretch>
                  </pic:blipFill>
                  <pic:spPr bwMode="auto">
                    <a:xfrm>
                      <a:off x="0" y="0"/>
                      <a:ext cx="3696101" cy="1848050"/>
                    </a:xfrm>
                    <a:prstGeom prst="rect">
                      <a:avLst/>
                    </a:prstGeom>
                    <a:noFill/>
                    <a:ln w="9525">
                      <a:noFill/>
                      <a:headEnd/>
                      <a:tailEnd/>
                    </a:ln>
                  </pic:spPr>
                </pic:pic>
              </a:graphicData>
            </a:graphic>
          </wp:inline>
        </w:drawing>
      </w:r>
    </w:p>
    <w:p w14:paraId="0146A0A1" w14:textId="77777777" w:rsidR="0012202B" w:rsidRDefault="001374D6">
      <w:pPr>
        <w:pStyle w:val="ImageCaption"/>
      </w:pPr>
      <w:r>
        <w:t>Figure 3: Number of orders grouped by 1-5 review of the purchase (left) and percentage of such orders that resulted in second order (right).</w:t>
      </w:r>
    </w:p>
    <w:p w14:paraId="0D8CF89D" w14:textId="77777777" w:rsidR="0012202B" w:rsidRPr="00C01659" w:rsidRDefault="001374D6">
      <w:pPr>
        <w:pStyle w:val="Tekstpodstawowy"/>
        <w:rPr>
          <w:lang w:val="en-GB"/>
        </w:rPr>
      </w:pPr>
      <w:r w:rsidRPr="00C01659">
        <w:rPr>
          <w:lang w:val="en-GB"/>
        </w:rPr>
        <w:t>The relationship between making a second order and the review score for the first one is somehow surprising. One would expect that if the clients were unsatisfied for the first time, they will never buy in this store again. In the case of this dataset, it is the opposite - the customers that gave one-star reviews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is most likely for random reasons.</w:t>
      </w:r>
    </w:p>
    <w:p w14:paraId="742A5462" w14:textId="38E49D40" w:rsidR="0012202B" w:rsidRPr="00C01659" w:rsidRDefault="00170BC1">
      <w:pPr>
        <w:pStyle w:val="Tekstpodstawowy"/>
        <w:rPr>
          <w:lang w:val="en-GB"/>
        </w:rPr>
      </w:pPr>
      <w:ins w:id="152" w:author="Katarzyna Kopczewska" w:date="2021-07-30T17:30:00Z">
        <w:r>
          <w:rPr>
            <w:lang w:val="en-GB"/>
          </w:rPr>
          <w:t>I</w:t>
        </w:r>
      </w:ins>
      <w:del w:id="153" w:author="Katarzyna Kopczewska" w:date="2021-07-30T17:30:00Z">
        <w:r w:rsidR="001374D6" w:rsidRPr="00C01659" w:rsidDel="00170BC1">
          <w:rPr>
            <w:lang w:val="en-GB"/>
          </w:rPr>
          <w:delText>O</w:delText>
        </w:r>
      </w:del>
      <w:r w:rsidR="001374D6" w:rsidRPr="00C01659">
        <w:rPr>
          <w:lang w:val="en-GB"/>
        </w:rPr>
        <w:t xml:space="preserve">n </w:t>
      </w:r>
      <w:del w:id="154" w:author="Katarzyna Kopczewska" w:date="2021-07-30T17:30:00Z">
        <w:r w:rsidR="001374D6" w:rsidRPr="00C01659" w:rsidDel="00DA3679">
          <w:rPr>
            <w:lang w:val="en-GB"/>
          </w:rPr>
          <w:delText xml:space="preserve">the </w:delText>
        </w:r>
      </w:del>
      <w:ins w:id="155" w:author="Katarzyna Kopczewska" w:date="2021-07-30T17:30:00Z">
        <w:r>
          <w:rPr>
            <w:lang w:val="en-GB"/>
          </w:rPr>
          <w:t>Fig.4</w:t>
        </w:r>
      </w:ins>
      <w:del w:id="156" w:author="Katarzyna Kopczewska" w:date="2021-07-30T17:30:00Z">
        <w:r w:rsidR="001374D6" w:rsidRPr="00C01659" w:rsidDel="00170BC1">
          <w:rPr>
            <w:lang w:val="en-GB"/>
          </w:rPr>
          <w:delText>plot 4</w:delText>
        </w:r>
      </w:del>
      <w:r w:rsidR="001374D6" w:rsidRPr="00C01659">
        <w:rPr>
          <w:lang w:val="en-GB"/>
        </w:rPr>
        <w:t>, analysis of the number of items in the order is presented. I have binned all orders with the number of items more than 4 to one category. On the left subplot is shown the percentage share in the full dataset, while on the right one - percentage of the customers that put second order after ordering x items for the first time.</w:t>
      </w:r>
    </w:p>
    <w:p w14:paraId="16F42588" w14:textId="77777777" w:rsidR="0012202B" w:rsidRDefault="001374D6">
      <w:pPr>
        <w:pStyle w:val="CaptionedFigure"/>
      </w:pPr>
      <w:r>
        <w:rPr>
          <w:noProof/>
          <w:lang w:val="pl-PL" w:eastAsia="pl-PL"/>
        </w:rPr>
        <w:lastRenderedPageBreak/>
        <w:drawing>
          <wp:inline distT="0" distB="0" distL="0" distR="0" wp14:anchorId="549613F2" wp14:editId="1C87FFF6">
            <wp:extent cx="3696101" cy="1848050"/>
            <wp:effectExtent l="0" t="0" r="0" b="0"/>
            <wp:docPr id="4" name="Picture" descr="Figure 4: Number of items in an order (left) and percentage of orders that resulted in second order grouped by the number of items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items-numbers-1.png"/>
                    <pic:cNvPicPr>
                      <a:picLocks noChangeAspect="1" noChangeArrowheads="1"/>
                    </pic:cNvPicPr>
                  </pic:nvPicPr>
                  <pic:blipFill>
                    <a:blip r:embed="rId12"/>
                    <a:stretch>
                      <a:fillRect/>
                    </a:stretch>
                  </pic:blipFill>
                  <pic:spPr bwMode="auto">
                    <a:xfrm>
                      <a:off x="0" y="0"/>
                      <a:ext cx="3696101" cy="1848050"/>
                    </a:xfrm>
                    <a:prstGeom prst="rect">
                      <a:avLst/>
                    </a:prstGeom>
                    <a:noFill/>
                    <a:ln w="9525">
                      <a:noFill/>
                      <a:headEnd/>
                      <a:tailEnd/>
                    </a:ln>
                  </pic:spPr>
                </pic:pic>
              </a:graphicData>
            </a:graphic>
          </wp:inline>
        </w:drawing>
      </w:r>
    </w:p>
    <w:p w14:paraId="2F50A042" w14:textId="77777777" w:rsidR="0012202B" w:rsidRDefault="001374D6">
      <w:pPr>
        <w:pStyle w:val="ImageCaption"/>
      </w:pPr>
      <w:r>
        <w:t>Figure 4: Number of items in an order (left) and percentage of orders that resulted in second order grouped by the number of items (right).</w:t>
      </w:r>
    </w:p>
    <w:p w14:paraId="4320D340" w14:textId="77777777" w:rsidR="0012202B" w:rsidRPr="00C01659" w:rsidRDefault="001374D6">
      <w:pPr>
        <w:pStyle w:val="Tekstpodstawowy"/>
        <w:rPr>
          <w:lang w:val="en-GB"/>
        </w:rPr>
      </w:pPr>
      <w:r w:rsidRPr="00C01659">
        <w:rPr>
          <w:lang w:val="en-GB"/>
        </w:rPr>
        <w:t>A trend is visible - the more items the customer has bought in the first order, the more likely she is to also put the second order. This difference is pretty strong - between 1 and 4 items the percentage increase in the response is 100%. For more items than 4, this relation is not visible anymore, however, these orders make up for a very small percentage of the dataset.</w:t>
      </w:r>
    </w:p>
    <w:p w14:paraId="5D551ED5" w14:textId="42D469CE" w:rsidR="0012202B" w:rsidRDefault="001374D6">
      <w:pPr>
        <w:pStyle w:val="Tekstpodstawowy"/>
        <w:rPr>
          <w:lang w:val="en-GB"/>
        </w:rPr>
      </w:pPr>
      <w:r w:rsidRPr="00C01659">
        <w:rPr>
          <w:lang w:val="en-GB"/>
        </w:rPr>
        <w:t xml:space="preserve">In </w:t>
      </w:r>
      <w:ins w:id="157" w:author="Katarzyna Kopczewska" w:date="2021-07-30T17:30:00Z">
        <w:r w:rsidR="00DA3679">
          <w:rPr>
            <w:lang w:val="en-GB"/>
          </w:rPr>
          <w:t>Tab.2</w:t>
        </w:r>
      </w:ins>
      <w:del w:id="158" w:author="Katarzyna Kopczewska" w:date="2021-07-30T17:30:00Z">
        <w:r w:rsidRPr="00C01659" w:rsidDel="00DA3679">
          <w:rPr>
            <w:lang w:val="en-GB"/>
          </w:rPr>
          <w:delText>the table 2</w:delText>
        </w:r>
      </w:del>
      <w:r w:rsidRPr="00C01659">
        <w:rPr>
          <w:lang w:val="en-GB"/>
        </w:rPr>
        <w:t>, summary statistics about product categories are presented. The most popular category, “bed, bath and tables” accounts for 12% of all items bought in the shop. The table is ordered by the percentage of the customers that in first purchase bought particular category and later decided to buy in the shop for the second time. The difference in the percentages is visible. For “the best” category, it is 13.8%, while for the worst one - only 1.3%. This is a very promising result and a signal that the dummy variables indicating product category can serve as important features in the modeling phase.</w:t>
      </w:r>
    </w:p>
    <w:p w14:paraId="7B50589C" w14:textId="77777777" w:rsidR="00DA3679" w:rsidRDefault="00DA3679">
      <w:pPr>
        <w:pStyle w:val="tableformat"/>
      </w:pPr>
    </w:p>
    <w:p w14:paraId="1A69F1B0" w14:textId="1B327F74" w:rsidR="0012202B" w:rsidRDefault="001374D6">
      <w:pPr>
        <w:pStyle w:val="tableformat"/>
      </w:pPr>
      <w:r>
        <w:t>Table 2. Product categories</w:t>
      </w:r>
    </w:p>
    <w:tbl>
      <w:tblPr>
        <w:tblW w:w="0" w:type="auto"/>
        <w:jc w:val="center"/>
        <w:tblLook w:val="0420" w:firstRow="1" w:lastRow="0" w:firstColumn="0" w:lastColumn="0" w:noHBand="0" w:noVBand="1"/>
      </w:tblPr>
      <w:tblGrid>
        <w:gridCol w:w="2420"/>
        <w:gridCol w:w="1180"/>
        <w:gridCol w:w="1353"/>
        <w:gridCol w:w="1613"/>
      </w:tblGrid>
      <w:tr w:rsidR="0012202B" w14:paraId="09C20C96"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9ABE0" w14:textId="77777777" w:rsidR="0012202B" w:rsidRDefault="001374D6">
            <w:pPr>
              <w:spacing w:before="40" w:after="40"/>
              <w:ind w:left="100" w:right="100" w:firstLine="0"/>
              <w:jc w:val="left"/>
            </w:pPr>
            <w:r>
              <w:rPr>
                <w:rFonts w:eastAsia="Times New Roman"/>
                <w:b/>
                <w:color w:val="111111"/>
              </w:rPr>
              <w:t>Product category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3A065" w14:textId="77777777" w:rsidR="0012202B" w:rsidRDefault="001374D6">
            <w:pPr>
              <w:spacing w:before="40" w:after="40"/>
              <w:ind w:left="100" w:right="100" w:firstLine="0"/>
              <w:jc w:val="right"/>
            </w:pPr>
            <w:r>
              <w:rPr>
                <w:rFonts w:eastAsia="Times New Roman"/>
                <w:b/>
                <w:color w:val="111111"/>
              </w:rPr>
              <w:t>No. items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D0B72" w14:textId="77777777" w:rsidR="0012202B" w:rsidRDefault="001374D6">
            <w:pPr>
              <w:spacing w:before="40" w:after="40"/>
              <w:ind w:left="100" w:right="100" w:firstLine="0"/>
              <w:jc w:val="left"/>
            </w:pPr>
            <w:r>
              <w:rPr>
                <w:rFonts w:eastAsia="Times New Roman"/>
                <w:b/>
                <w:color w:val="111111"/>
              </w:rPr>
              <w:t>Percentage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CFC91" w14:textId="77777777" w:rsidR="0012202B" w:rsidRDefault="001374D6">
            <w:pPr>
              <w:spacing w:before="40" w:after="40"/>
              <w:ind w:left="100" w:right="100" w:firstLine="0"/>
              <w:jc w:val="left"/>
            </w:pPr>
            <w:r>
              <w:rPr>
                <w:rFonts w:eastAsia="Times New Roman"/>
                <w:b/>
                <w:color w:val="111111"/>
              </w:rPr>
              <w:t>Percentage of</w:t>
            </w:r>
            <w:r>
              <w:rPr>
                <w:rFonts w:eastAsia="Times New Roman"/>
                <w:b/>
                <w:color w:val="111111"/>
              </w:rPr>
              <w:br/>
              <w:t xml:space="preserve"> second order</w:t>
            </w:r>
          </w:p>
        </w:tc>
      </w:tr>
      <w:tr w:rsidR="0012202B" w14:paraId="47B1E3F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99C06" w14:textId="77777777" w:rsidR="0012202B" w:rsidRDefault="001374D6">
            <w:pPr>
              <w:spacing w:before="40" w:after="40"/>
              <w:ind w:left="100" w:right="100" w:firstLine="0"/>
              <w:jc w:val="left"/>
            </w:pPr>
            <w:r>
              <w:rPr>
                <w:rFonts w:eastAsia="Times New Roman"/>
                <w:color w:val="111111"/>
              </w:rPr>
              <w:t>bed_bath_table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3819A" w14:textId="77777777" w:rsidR="0012202B" w:rsidRDefault="001374D6">
            <w:pPr>
              <w:spacing w:before="40" w:after="40"/>
              <w:ind w:left="100" w:right="100" w:firstLine="0"/>
              <w:jc w:val="right"/>
            </w:pPr>
            <w:r>
              <w:rPr>
                <w:rFonts w:eastAsia="Times New Roman"/>
                <w:color w:val="111111"/>
              </w:rPr>
              <w:t>7509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FA851" w14:textId="77777777" w:rsidR="0012202B" w:rsidRDefault="001374D6">
            <w:pPr>
              <w:spacing w:before="40" w:after="40"/>
              <w:ind w:left="100" w:right="100" w:firstLine="0"/>
              <w:jc w:val="left"/>
            </w:pPr>
            <w:r>
              <w:rPr>
                <w:rFonts w:eastAsia="Times New Roman"/>
                <w:color w:val="111111"/>
              </w:rPr>
              <w:t>11.4%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90E2F" w14:textId="77777777" w:rsidR="0012202B" w:rsidRDefault="001374D6">
            <w:pPr>
              <w:spacing w:before="40" w:after="40"/>
              <w:ind w:left="100" w:right="100" w:firstLine="0"/>
              <w:jc w:val="left"/>
            </w:pPr>
            <w:r>
              <w:rPr>
                <w:rFonts w:eastAsia="Times New Roman"/>
                <w:color w:val="111111"/>
              </w:rPr>
              <w:t>13.8%</w:t>
            </w:r>
          </w:p>
        </w:tc>
      </w:tr>
      <w:tr w:rsidR="0012202B" w14:paraId="50BC2C6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41C42" w14:textId="77777777" w:rsidR="0012202B" w:rsidRDefault="001374D6">
            <w:pPr>
              <w:spacing w:before="40" w:after="40"/>
              <w:ind w:left="100" w:right="100" w:firstLine="0"/>
              <w:jc w:val="left"/>
            </w:pPr>
            <w:r>
              <w:rPr>
                <w:rFonts w:eastAsia="Times New Roman"/>
                <w:color w:val="111111"/>
              </w:rPr>
              <w:t>furniture_decor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CD50F" w14:textId="77777777" w:rsidR="0012202B" w:rsidRDefault="001374D6">
            <w:pPr>
              <w:spacing w:before="40" w:after="40"/>
              <w:ind w:left="100" w:right="100" w:firstLine="0"/>
              <w:jc w:val="right"/>
            </w:pPr>
            <w:r>
              <w:rPr>
                <w:rFonts w:eastAsia="Times New Roman"/>
                <w:color w:val="111111"/>
              </w:rPr>
              <w:t>5801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68C6C" w14:textId="77777777" w:rsidR="0012202B" w:rsidRDefault="001374D6">
            <w:pPr>
              <w:spacing w:before="40" w:after="40"/>
              <w:ind w:left="100" w:right="100" w:firstLine="0"/>
              <w:jc w:val="left"/>
            </w:pPr>
            <w:r>
              <w:rPr>
                <w:rFonts w:eastAsia="Times New Roman"/>
                <w:color w:val="111111"/>
              </w:rPr>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5DB55" w14:textId="77777777" w:rsidR="0012202B" w:rsidRDefault="001374D6">
            <w:pPr>
              <w:spacing w:before="40" w:after="40"/>
              <w:ind w:left="100" w:right="100" w:firstLine="0"/>
              <w:jc w:val="left"/>
            </w:pPr>
            <w:r>
              <w:rPr>
                <w:rFonts w:eastAsia="Times New Roman"/>
                <w:color w:val="111111"/>
              </w:rPr>
              <w:t>11.5%</w:t>
            </w:r>
          </w:p>
        </w:tc>
      </w:tr>
      <w:tr w:rsidR="0012202B" w14:paraId="4DDB430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FAA01" w14:textId="77777777" w:rsidR="0012202B" w:rsidRDefault="001374D6">
            <w:pPr>
              <w:spacing w:before="40" w:after="40"/>
              <w:ind w:left="100" w:right="100" w:firstLine="0"/>
              <w:jc w:val="left"/>
            </w:pPr>
            <w:r>
              <w:rPr>
                <w:rFonts w:eastAsia="Times New Roman"/>
                <w:color w:val="111111"/>
              </w:rPr>
              <w:t>sports_leisure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9D29D" w14:textId="77777777" w:rsidR="0012202B" w:rsidRDefault="001374D6">
            <w:pPr>
              <w:spacing w:before="40" w:after="40"/>
              <w:ind w:left="100" w:right="100" w:firstLine="0"/>
              <w:jc w:val="right"/>
            </w:pPr>
            <w:r>
              <w:rPr>
                <w:rFonts w:eastAsia="Times New Roman"/>
                <w:color w:val="111111"/>
              </w:rPr>
              <w:t>6170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19A3D" w14:textId="77777777" w:rsidR="0012202B" w:rsidRDefault="001374D6">
            <w:pPr>
              <w:spacing w:before="40" w:after="40"/>
              <w:ind w:left="100" w:right="100" w:firstLine="0"/>
              <w:jc w:val="left"/>
            </w:pPr>
            <w:r>
              <w:rPr>
                <w:rFonts w:eastAsia="Times New Roman"/>
                <w:color w:val="111111"/>
              </w:rPr>
              <w:t>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701C1" w14:textId="77777777" w:rsidR="0012202B" w:rsidRDefault="001374D6">
            <w:pPr>
              <w:spacing w:before="40" w:after="40"/>
              <w:ind w:left="100" w:right="100" w:firstLine="0"/>
              <w:jc w:val="left"/>
            </w:pPr>
            <w:r>
              <w:rPr>
                <w:rFonts w:eastAsia="Times New Roman"/>
                <w:color w:val="111111"/>
              </w:rPr>
              <w:t>9.4%</w:t>
            </w:r>
          </w:p>
        </w:tc>
      </w:tr>
      <w:tr w:rsidR="0012202B" w14:paraId="0DFFA6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704F5" w14:textId="77777777" w:rsidR="0012202B" w:rsidRDefault="001374D6">
            <w:pPr>
              <w:spacing w:before="40" w:after="40"/>
              <w:ind w:left="100" w:right="100" w:firstLine="0"/>
              <w:jc w:val="left"/>
            </w:pPr>
            <w:r>
              <w:rPr>
                <w:rFonts w:eastAsia="Times New Roman"/>
                <w:color w:val="111111"/>
              </w:rPr>
              <w:lastRenderedPageBreak/>
              <w:t>health_beauty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62BA7" w14:textId="77777777" w:rsidR="0012202B" w:rsidRDefault="001374D6">
            <w:pPr>
              <w:spacing w:before="40" w:after="40"/>
              <w:ind w:left="100" w:right="100" w:firstLine="0"/>
              <w:jc w:val="right"/>
            </w:pPr>
            <w:r>
              <w:rPr>
                <w:rFonts w:eastAsia="Times New Roman"/>
                <w:color w:val="111111"/>
              </w:rPr>
              <w:t>6996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5A139" w14:textId="77777777" w:rsidR="0012202B" w:rsidRDefault="001374D6">
            <w:pPr>
              <w:spacing w:before="40" w:after="40"/>
              <w:ind w:left="100" w:right="100" w:firstLine="0"/>
              <w:jc w:val="left"/>
            </w:pPr>
            <w:r>
              <w:rPr>
                <w:rFonts w:eastAsia="Times New Roman"/>
                <w:color w:val="111111"/>
              </w:rPr>
              <w:t>10.6%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6F5C7" w14:textId="77777777" w:rsidR="0012202B" w:rsidRDefault="001374D6">
            <w:pPr>
              <w:spacing w:before="40" w:after="40"/>
              <w:ind w:left="100" w:right="100" w:firstLine="0"/>
              <w:jc w:val="left"/>
            </w:pPr>
            <w:r>
              <w:rPr>
                <w:rFonts w:eastAsia="Times New Roman"/>
                <w:color w:val="111111"/>
              </w:rPr>
              <w:t>7.4%</w:t>
            </w:r>
          </w:p>
        </w:tc>
      </w:tr>
      <w:tr w:rsidR="0012202B" w14:paraId="4A92587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7AE47" w14:textId="77777777" w:rsidR="0012202B" w:rsidRDefault="001374D6">
            <w:pPr>
              <w:spacing w:before="40" w:after="40"/>
              <w:ind w:left="100" w:right="100" w:firstLine="0"/>
              <w:jc w:val="left"/>
            </w:pPr>
            <w:r>
              <w:rPr>
                <w:rFonts w:eastAsia="Times New Roman"/>
                <w:color w:val="111111"/>
              </w:rPr>
              <w:t>computers_accessories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59A14" w14:textId="77777777" w:rsidR="0012202B" w:rsidRDefault="001374D6">
            <w:pPr>
              <w:spacing w:before="40" w:after="40"/>
              <w:ind w:left="100" w:right="100" w:firstLine="0"/>
              <w:jc w:val="right"/>
            </w:pPr>
            <w:r>
              <w:rPr>
                <w:rFonts w:eastAsia="Times New Roman"/>
                <w:color w:val="111111"/>
              </w:rPr>
              <w:t>5601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4EBA1" w14:textId="77777777" w:rsidR="0012202B" w:rsidRDefault="001374D6">
            <w:pPr>
              <w:spacing w:before="40" w:after="40"/>
              <w:ind w:left="100" w:right="100" w:firstLine="0"/>
              <w:jc w:val="left"/>
            </w:pPr>
            <w:r>
              <w:rPr>
                <w:rFonts w:eastAsia="Times New Roman"/>
                <w:color w:val="111111"/>
              </w:rPr>
              <w:t>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0246E" w14:textId="77777777" w:rsidR="0012202B" w:rsidRDefault="001374D6">
            <w:pPr>
              <w:spacing w:before="40" w:after="40"/>
              <w:ind w:left="100" w:right="100" w:firstLine="0"/>
              <w:jc w:val="left"/>
            </w:pPr>
            <w:r>
              <w:rPr>
                <w:rFonts w:eastAsia="Times New Roman"/>
                <w:color w:val="111111"/>
              </w:rPr>
              <w:t>6.7%</w:t>
            </w:r>
          </w:p>
        </w:tc>
      </w:tr>
      <w:tr w:rsidR="0012202B" w14:paraId="6B36E82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9AD04" w14:textId="77777777" w:rsidR="0012202B" w:rsidRDefault="001374D6">
            <w:pPr>
              <w:spacing w:before="40" w:after="40"/>
              <w:ind w:left="100" w:right="100" w:firstLine="0"/>
              <w:jc w:val="left"/>
            </w:pPr>
            <w:r>
              <w:rPr>
                <w:rFonts w:eastAsia="Times New Roman"/>
                <w:color w:val="111111"/>
              </w:rPr>
              <w:t>housewares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F6B16" w14:textId="77777777" w:rsidR="0012202B" w:rsidRDefault="001374D6">
            <w:pPr>
              <w:spacing w:before="40" w:after="40"/>
              <w:ind w:left="100" w:right="100" w:firstLine="0"/>
              <w:jc w:val="right"/>
            </w:pPr>
            <w:r>
              <w:rPr>
                <w:rFonts w:eastAsia="Times New Roman"/>
                <w:color w:val="111111"/>
              </w:rPr>
              <w:t>5047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C15EB" w14:textId="77777777" w:rsidR="0012202B" w:rsidRDefault="001374D6">
            <w:pPr>
              <w:spacing w:before="40" w:after="40"/>
              <w:ind w:left="100" w:right="100" w:firstLine="0"/>
              <w:jc w:val="left"/>
            </w:pPr>
            <w:r>
              <w:rPr>
                <w:rFonts w:eastAsia="Times New Roman"/>
                <w:color w:val="111111"/>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19390" w14:textId="77777777" w:rsidR="0012202B" w:rsidRDefault="001374D6">
            <w:pPr>
              <w:spacing w:before="40" w:after="40"/>
              <w:ind w:left="100" w:right="100" w:firstLine="0"/>
              <w:jc w:val="left"/>
            </w:pPr>
            <w:r>
              <w:rPr>
                <w:rFonts w:eastAsia="Times New Roman"/>
                <w:color w:val="111111"/>
              </w:rPr>
              <w:t>5.8%</w:t>
            </w:r>
          </w:p>
        </w:tc>
      </w:tr>
      <w:tr w:rsidR="0012202B" w14:paraId="00A0505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629FE" w14:textId="77777777" w:rsidR="0012202B" w:rsidRDefault="001374D6">
            <w:pPr>
              <w:spacing w:before="40" w:after="40"/>
              <w:ind w:left="100" w:right="100" w:firstLine="0"/>
              <w:jc w:val="left"/>
            </w:pPr>
            <w:r>
              <w:rPr>
                <w:rFonts w:eastAsia="Times New Roman"/>
                <w:color w:val="111111"/>
              </w:rPr>
              <w:t>watches_gifts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5C3B9" w14:textId="77777777" w:rsidR="0012202B" w:rsidRDefault="001374D6">
            <w:pPr>
              <w:spacing w:before="40" w:after="40"/>
              <w:ind w:left="100" w:right="100" w:firstLine="0"/>
              <w:jc w:val="right"/>
            </w:pPr>
            <w:r>
              <w:rPr>
                <w:rFonts w:eastAsia="Times New Roman"/>
                <w:color w:val="111111"/>
              </w:rPr>
              <w:t>4475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270DE" w14:textId="77777777" w:rsidR="0012202B" w:rsidRDefault="001374D6">
            <w:pPr>
              <w:spacing w:before="40" w:after="40"/>
              <w:ind w:left="100" w:right="100" w:firstLine="0"/>
              <w:jc w:val="left"/>
            </w:pPr>
            <w:r>
              <w:rPr>
                <w:rFonts w:eastAsia="Times New Roman"/>
                <w:color w:val="111111"/>
              </w:rPr>
              <w:t>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0B444" w14:textId="77777777" w:rsidR="0012202B" w:rsidRDefault="001374D6">
            <w:pPr>
              <w:spacing w:before="40" w:after="40"/>
              <w:ind w:left="100" w:right="100" w:firstLine="0"/>
              <w:jc w:val="left"/>
            </w:pPr>
            <w:r>
              <w:rPr>
                <w:rFonts w:eastAsia="Times New Roman"/>
                <w:color w:val="111111"/>
              </w:rPr>
              <w:t>3.8%</w:t>
            </w:r>
          </w:p>
        </w:tc>
      </w:tr>
      <w:tr w:rsidR="0012202B" w14:paraId="56C8FA8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7304A" w14:textId="77777777" w:rsidR="0012202B" w:rsidRDefault="001374D6">
            <w:pPr>
              <w:spacing w:before="40" w:after="40"/>
              <w:ind w:left="100" w:right="100" w:firstLine="0"/>
              <w:jc w:val="left"/>
            </w:pPr>
            <w:r>
              <w:rPr>
                <w:rFonts w:eastAsia="Times New Roman"/>
                <w:color w:val="111111"/>
              </w:rPr>
              <w:t>telephony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44513" w14:textId="77777777" w:rsidR="0012202B" w:rsidRDefault="001374D6">
            <w:pPr>
              <w:spacing w:before="40" w:after="40"/>
              <w:ind w:left="100" w:right="100" w:firstLine="0"/>
              <w:jc w:val="right"/>
            </w:pPr>
            <w:r>
              <w:rPr>
                <w:rFonts w:eastAsia="Times New Roman"/>
                <w:color w:val="111111"/>
              </w:rPr>
              <w:t>3512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AC61B" w14:textId="77777777" w:rsidR="0012202B" w:rsidRDefault="001374D6">
            <w:pPr>
              <w:spacing w:before="40" w:after="40"/>
              <w:ind w:left="100" w:right="100" w:firstLine="0"/>
              <w:jc w:val="left"/>
            </w:pPr>
            <w:r>
              <w:rPr>
                <w:rFonts w:eastAsia="Times New Roman"/>
                <w:color w:val="111111"/>
              </w:rPr>
              <w:t>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EADA8" w14:textId="77777777" w:rsidR="0012202B" w:rsidRDefault="001374D6">
            <w:pPr>
              <w:spacing w:before="40" w:after="40"/>
              <w:ind w:left="100" w:right="100" w:firstLine="0"/>
              <w:jc w:val="left"/>
            </w:pPr>
            <w:r>
              <w:rPr>
                <w:rFonts w:eastAsia="Times New Roman"/>
                <w:color w:val="111111"/>
              </w:rPr>
              <w:t>3.5%</w:t>
            </w:r>
          </w:p>
        </w:tc>
      </w:tr>
      <w:tr w:rsidR="0012202B" w14:paraId="1EC886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091A4" w14:textId="77777777" w:rsidR="0012202B" w:rsidRDefault="001374D6">
            <w:pPr>
              <w:spacing w:before="40" w:after="40"/>
              <w:ind w:left="100" w:right="100" w:firstLine="0"/>
              <w:jc w:val="left"/>
            </w:pPr>
            <w:r>
              <w:rPr>
                <w:rFonts w:eastAsia="Times New Roman"/>
                <w:color w:val="111111"/>
              </w:rPr>
              <w:t>garden_tools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0370B" w14:textId="77777777" w:rsidR="0012202B" w:rsidRDefault="001374D6">
            <w:pPr>
              <w:spacing w:before="40" w:after="40"/>
              <w:ind w:left="100" w:right="100" w:firstLine="0"/>
              <w:jc w:val="right"/>
            </w:pPr>
            <w:r>
              <w:rPr>
                <w:rFonts w:eastAsia="Times New Roman"/>
                <w:color w:val="111111"/>
              </w:rPr>
              <w:t>3432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C5B38" w14:textId="77777777" w:rsidR="0012202B" w:rsidRDefault="001374D6">
            <w:pPr>
              <w:spacing w:before="40" w:after="40"/>
              <w:ind w:left="100" w:right="100" w:firstLine="0"/>
              <w:jc w:val="left"/>
            </w:pPr>
            <w:r>
              <w:rPr>
                <w:rFonts w:eastAsia="Times New Roman"/>
                <w:color w:val="111111"/>
              </w:rPr>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42BFE" w14:textId="77777777" w:rsidR="0012202B" w:rsidRDefault="001374D6">
            <w:pPr>
              <w:spacing w:before="40" w:after="40"/>
              <w:ind w:left="100" w:right="100" w:firstLine="0"/>
              <w:jc w:val="left"/>
            </w:pPr>
            <w:r>
              <w:rPr>
                <w:rFonts w:eastAsia="Times New Roman"/>
                <w:color w:val="111111"/>
              </w:rPr>
              <w:t>3.4%</w:t>
            </w:r>
          </w:p>
        </w:tc>
      </w:tr>
      <w:tr w:rsidR="0012202B" w14:paraId="4C8060B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AB880" w14:textId="77777777" w:rsidR="0012202B" w:rsidRDefault="001374D6">
            <w:pPr>
              <w:spacing w:before="40" w:after="40"/>
              <w:ind w:left="100" w:right="100" w:firstLine="0"/>
              <w:jc w:val="left"/>
            </w:pPr>
            <w:r>
              <w:rPr>
                <w:rFonts w:eastAsia="Times New Roman"/>
                <w:color w:val="111111"/>
              </w:rPr>
              <w:t>auto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4C6F0" w14:textId="77777777" w:rsidR="0012202B" w:rsidRDefault="001374D6">
            <w:pPr>
              <w:spacing w:before="40" w:after="40"/>
              <w:ind w:left="100" w:right="100" w:firstLine="0"/>
              <w:jc w:val="right"/>
            </w:pPr>
            <w:r>
              <w:rPr>
                <w:rFonts w:eastAsia="Times New Roman"/>
                <w:color w:val="111111"/>
              </w:rPr>
              <w:t>3316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0C71E" w14:textId="77777777" w:rsidR="0012202B" w:rsidRDefault="001374D6">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3B33F" w14:textId="77777777" w:rsidR="0012202B" w:rsidRDefault="001374D6">
            <w:pPr>
              <w:spacing w:before="40" w:after="40"/>
              <w:ind w:left="100" w:right="100" w:firstLine="0"/>
              <w:jc w:val="left"/>
            </w:pPr>
            <w:r>
              <w:rPr>
                <w:rFonts w:eastAsia="Times New Roman"/>
                <w:color w:val="111111"/>
              </w:rPr>
              <w:t>2.9%</w:t>
            </w:r>
          </w:p>
        </w:tc>
      </w:tr>
      <w:tr w:rsidR="0012202B" w14:paraId="25AA26A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B0473" w14:textId="77777777" w:rsidR="0012202B" w:rsidRDefault="001374D6">
            <w:pPr>
              <w:spacing w:before="40" w:after="40"/>
              <w:ind w:left="100" w:right="100" w:firstLine="0"/>
              <w:jc w:val="left"/>
            </w:pPr>
            <w:r>
              <w:rPr>
                <w:rFonts w:eastAsia="Times New Roman"/>
                <w:color w:val="111111"/>
              </w:rPr>
              <w:t>toys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6A3EA" w14:textId="77777777" w:rsidR="0012202B" w:rsidRDefault="001374D6">
            <w:pPr>
              <w:spacing w:before="40" w:after="40"/>
              <w:ind w:left="100" w:right="100" w:firstLine="0"/>
              <w:jc w:val="right"/>
            </w:pPr>
            <w:r>
              <w:rPr>
                <w:rFonts w:eastAsia="Times New Roman"/>
                <w:color w:val="111111"/>
              </w:rPr>
              <w:t>3250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B36D4" w14:textId="77777777" w:rsidR="0012202B" w:rsidRDefault="001374D6">
            <w:pPr>
              <w:spacing w:before="40" w:after="40"/>
              <w:ind w:left="100" w:right="100" w:firstLine="0"/>
              <w:jc w:val="lef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32F4A" w14:textId="77777777" w:rsidR="0012202B" w:rsidRDefault="001374D6">
            <w:pPr>
              <w:spacing w:before="40" w:after="40"/>
              <w:ind w:left="100" w:right="100" w:firstLine="0"/>
              <w:jc w:val="left"/>
            </w:pPr>
            <w:r>
              <w:rPr>
                <w:rFonts w:eastAsia="Times New Roman"/>
                <w:color w:val="111111"/>
              </w:rPr>
              <w:t>2.6%</w:t>
            </w:r>
          </w:p>
        </w:tc>
      </w:tr>
      <w:tr w:rsidR="0012202B" w14:paraId="6801E5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925B1" w14:textId="77777777" w:rsidR="0012202B" w:rsidRDefault="001374D6">
            <w:pPr>
              <w:spacing w:before="40" w:after="40"/>
              <w:ind w:left="100" w:right="100" w:firstLine="0"/>
              <w:jc w:val="left"/>
            </w:pPr>
            <w:r>
              <w:rPr>
                <w:rFonts w:eastAsia="Times New Roman"/>
                <w:color w:val="111111"/>
              </w:rPr>
              <w:t>perfumery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7AF0D" w14:textId="77777777" w:rsidR="0012202B" w:rsidRDefault="001374D6">
            <w:pPr>
              <w:spacing w:before="40" w:after="40"/>
              <w:ind w:left="100" w:right="100" w:firstLine="0"/>
              <w:jc w:val="right"/>
            </w:pPr>
            <w:r>
              <w:rPr>
                <w:rFonts w:eastAsia="Times New Roman"/>
                <w:color w:val="111111"/>
              </w:rPr>
              <w:t>2792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33E99" w14:textId="77777777" w:rsidR="0012202B" w:rsidRDefault="001374D6">
            <w:pPr>
              <w:spacing w:before="40" w:after="40"/>
              <w:ind w:left="100" w:right="100" w:firstLine="0"/>
              <w:jc w:val="left"/>
            </w:pPr>
            <w:r>
              <w:rPr>
                <w:rFonts w:eastAsia="Times New Roman"/>
                <w:color w:val="111111"/>
              </w:rPr>
              <w:t>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521E4" w14:textId="77777777" w:rsidR="0012202B" w:rsidRDefault="001374D6">
            <w:pPr>
              <w:spacing w:before="40" w:after="40"/>
              <w:ind w:left="100" w:right="100" w:firstLine="0"/>
              <w:jc w:val="left"/>
            </w:pPr>
            <w:r>
              <w:rPr>
                <w:rFonts w:eastAsia="Times New Roman"/>
                <w:color w:val="111111"/>
              </w:rPr>
              <w:t>2.6%</w:t>
            </w:r>
          </w:p>
        </w:tc>
      </w:tr>
      <w:tr w:rsidR="0012202B" w14:paraId="2513550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CC032" w14:textId="77777777" w:rsidR="0012202B" w:rsidRDefault="001374D6">
            <w:pPr>
              <w:spacing w:before="40" w:after="40"/>
              <w:ind w:left="100" w:right="100" w:firstLine="0"/>
              <w:jc w:val="left"/>
            </w:pPr>
            <w:r>
              <w:rPr>
                <w:rFonts w:eastAsia="Times New Roman"/>
                <w:color w:val="111111"/>
              </w:rPr>
              <w:t>cool_stuff</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618E8" w14:textId="77777777" w:rsidR="0012202B" w:rsidRDefault="001374D6">
            <w:pPr>
              <w:spacing w:before="40" w:after="40"/>
              <w:ind w:left="100" w:right="100" w:firstLine="0"/>
              <w:jc w:val="right"/>
            </w:pPr>
            <w:r>
              <w:rPr>
                <w:rFonts w:eastAsia="Times New Roman"/>
                <w:color w:val="111111"/>
              </w:rPr>
              <w:t>3041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62E7B" w14:textId="77777777" w:rsidR="0012202B" w:rsidRDefault="001374D6">
            <w:pPr>
              <w:spacing w:before="40" w:after="40"/>
              <w:ind w:left="100" w:right="100" w:firstLine="0"/>
              <w:jc w:val="left"/>
            </w:pPr>
            <w:r>
              <w:rPr>
                <w:rFonts w:eastAsia="Times New Roman"/>
                <w:color w:val="111111"/>
              </w:rPr>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2195A" w14:textId="77777777" w:rsidR="0012202B" w:rsidRDefault="001374D6">
            <w:pPr>
              <w:spacing w:before="40" w:after="40"/>
              <w:ind w:left="100" w:right="100" w:firstLine="0"/>
              <w:jc w:val="left"/>
            </w:pPr>
            <w:r>
              <w:rPr>
                <w:rFonts w:eastAsia="Times New Roman"/>
                <w:color w:val="111111"/>
              </w:rPr>
              <w:t>2.0%</w:t>
            </w:r>
          </w:p>
        </w:tc>
      </w:tr>
      <w:tr w:rsidR="0012202B" w14:paraId="69E000B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2DF3D" w14:textId="77777777" w:rsidR="0012202B" w:rsidRDefault="001374D6">
            <w:pPr>
              <w:spacing w:before="40" w:after="40"/>
              <w:ind w:left="100" w:right="100" w:firstLine="0"/>
              <w:jc w:val="left"/>
            </w:pPr>
            <w:r>
              <w:rPr>
                <w:rFonts w:eastAsia="Times New Roman"/>
                <w:color w:val="111111"/>
              </w:rPr>
              <w:t>baby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B093D" w14:textId="77777777" w:rsidR="0012202B" w:rsidRDefault="001374D6">
            <w:pPr>
              <w:spacing w:before="40" w:after="40"/>
              <w:ind w:left="100" w:right="100" w:firstLine="0"/>
              <w:jc w:val="right"/>
            </w:pPr>
            <w:r>
              <w:rPr>
                <w:rFonts w:eastAsia="Times New Roman"/>
                <w:color w:val="111111"/>
              </w:rPr>
              <w:t>2530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E6085" w14:textId="77777777" w:rsidR="0012202B" w:rsidRDefault="001374D6">
            <w:pPr>
              <w:spacing w:before="40" w:after="40"/>
              <w:ind w:left="100" w:right="100" w:firstLine="0"/>
              <w:jc w:val="lef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9B5CA" w14:textId="77777777" w:rsidR="0012202B" w:rsidRDefault="001374D6">
            <w:pPr>
              <w:spacing w:before="40" w:after="40"/>
              <w:ind w:left="100" w:right="100" w:firstLine="0"/>
              <w:jc w:val="left"/>
            </w:pPr>
            <w:r>
              <w:rPr>
                <w:rFonts w:eastAsia="Times New Roman"/>
                <w:color w:val="111111"/>
              </w:rPr>
              <w:t>1.9%</w:t>
            </w:r>
          </w:p>
        </w:tc>
      </w:tr>
      <w:tr w:rsidR="0012202B" w14:paraId="6E04AA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94453" w14:textId="77777777" w:rsidR="0012202B" w:rsidRDefault="001374D6">
            <w:pPr>
              <w:spacing w:before="40" w:after="40"/>
              <w:ind w:left="100" w:right="100" w:firstLine="0"/>
              <w:jc w:val="left"/>
            </w:pPr>
            <w:r>
              <w:rPr>
                <w:rFonts w:eastAsia="Times New Roman"/>
                <w:color w:val="111111"/>
              </w:rPr>
              <w:t>electronics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F130D" w14:textId="77777777" w:rsidR="0012202B" w:rsidRDefault="001374D6">
            <w:pPr>
              <w:spacing w:before="40" w:after="40"/>
              <w:ind w:left="100" w:right="100" w:firstLine="0"/>
              <w:jc w:val="right"/>
            </w:pPr>
            <w:r>
              <w:rPr>
                <w:rFonts w:eastAsia="Times New Roman"/>
                <w:color w:val="111111"/>
              </w:rPr>
              <w:t>2423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A869B" w14:textId="77777777" w:rsidR="0012202B" w:rsidRDefault="001374D6">
            <w:pPr>
              <w:spacing w:before="40" w:after="40"/>
              <w:ind w:left="100" w:right="100" w:firstLine="0"/>
              <w:jc w:val="left"/>
            </w:pPr>
            <w:r>
              <w:rPr>
                <w:rFonts w:eastAsia="Times New Roman"/>
                <w:color w:val="111111"/>
              </w:rPr>
              <w:t>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ABA94" w14:textId="77777777" w:rsidR="0012202B" w:rsidRDefault="001374D6">
            <w:pPr>
              <w:spacing w:before="40" w:after="40"/>
              <w:ind w:left="100" w:right="100" w:firstLine="0"/>
              <w:jc w:val="left"/>
            </w:pPr>
            <w:r>
              <w:rPr>
                <w:rFonts w:eastAsia="Times New Roman"/>
                <w:color w:val="111111"/>
              </w:rPr>
              <w:t>1.3%</w:t>
            </w:r>
          </w:p>
        </w:tc>
      </w:tr>
    </w:tbl>
    <w:p w14:paraId="440F43C1" w14:textId="77777777" w:rsidR="0012202B" w:rsidRDefault="001374D6">
      <w:pPr>
        <w:pStyle w:val="Nagwek3"/>
      </w:pPr>
      <w:bookmarkStart w:id="159" w:name="spatial-analysis"/>
      <w:bookmarkEnd w:id="102"/>
      <w:r>
        <w:t>Spatial analysis</w:t>
      </w:r>
    </w:p>
    <w:p w14:paraId="18A711DE" w14:textId="77777777" w:rsidR="0012202B" w:rsidRPr="00C01659" w:rsidRDefault="001374D6">
      <w:pPr>
        <w:pStyle w:val="FirstParagraph"/>
        <w:rPr>
          <w:lang w:val="en-GB"/>
        </w:rPr>
      </w:pPr>
      <w:commentRangeStart w:id="160"/>
      <w:r w:rsidRPr="00C01659">
        <w:rPr>
          <w:lang w:val="en-GB"/>
        </w:rPr>
        <w:t>In the picture below</w:t>
      </w:r>
      <w:commentRangeEnd w:id="160"/>
      <w:r w:rsidR="00DA3679">
        <w:rPr>
          <w:rStyle w:val="Odwoaniedokomentarza"/>
          <w:rFonts w:eastAsiaTheme="minorHAnsi"/>
          <w:lang w:val="en-US" w:eastAsia="en-US"/>
        </w:rPr>
        <w:commentReference w:id="160"/>
      </w:r>
      <w:r w:rsidRPr="00C01659">
        <w:rPr>
          <w:lang w:val="en-GB"/>
        </w:rPr>
        <w:t>, a map of Brazil’s population density is presented</w:t>
      </w:r>
      <w:r>
        <w:rPr>
          <w:rStyle w:val="Odwoanieprzypisudolnego"/>
        </w:rPr>
        <w:footnoteReference w:id="3"/>
      </w:r>
      <w:r w:rsidRPr="00C01659">
        <w:rPr>
          <w:lang w:val="en-GB"/>
        </w:rPr>
        <w:t xml:space="preserve">. The most densely populated areas are located in the Southern part of the country. </w:t>
      </w:r>
      <w:commentRangeStart w:id="161"/>
      <w:r w:rsidRPr="00C01659">
        <w:rPr>
          <w:lang w:val="en-GB"/>
        </w:rPr>
        <w:t>There, also the biggest cities like São Paulo and Rio de Janeiro are located</w:t>
      </w:r>
      <w:commentRangeEnd w:id="161"/>
      <w:r w:rsidR="00DA3679">
        <w:rPr>
          <w:rStyle w:val="Odwoaniedokomentarza"/>
          <w:rFonts w:eastAsiaTheme="minorHAnsi"/>
          <w:lang w:val="en-US" w:eastAsia="en-US"/>
        </w:rPr>
        <w:commentReference w:id="161"/>
      </w:r>
      <w:r w:rsidRPr="00C01659">
        <w:rPr>
          <w:lang w:val="en-GB"/>
        </w:rPr>
        <w:t>. Another populated area is on the Eastern coast. The North-Western part of the country is the least populated. The distribution of the customers follows this density very closely (with a correlation of 93%), that is why I did not include the map of customers density.</w:t>
      </w:r>
    </w:p>
    <w:p w14:paraId="5C652174" w14:textId="77777777" w:rsidR="0012202B" w:rsidRDefault="001374D6">
      <w:pPr>
        <w:pStyle w:val="Tekstpodstawowy"/>
        <w:jc w:val="center"/>
        <w:pPrChange w:id="162" w:author="Katarzyna Kopczewska" w:date="2021-07-30T17:32:00Z">
          <w:pPr>
            <w:pStyle w:val="Tekstpodstawowy"/>
          </w:pPr>
        </w:pPrChange>
      </w:pPr>
      <w:commentRangeStart w:id="163"/>
      <w:r>
        <w:rPr>
          <w:noProof/>
        </w:rPr>
        <w:lastRenderedPageBreak/>
        <w:drawing>
          <wp:inline distT="0" distB="0" distL="0" distR="0" wp14:anchorId="28733A10" wp14:editId="67874C68">
            <wp:extent cx="2857500" cy="285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ources/brazil_population_density.png"/>
                    <pic:cNvPicPr>
                      <a:picLocks noChangeAspect="1" noChangeArrowheads="1"/>
                    </pic:cNvPicPr>
                  </pic:nvPicPr>
                  <pic:blipFill>
                    <a:blip r:embed="rId13"/>
                    <a:stretch>
                      <a:fillRect/>
                    </a:stretch>
                  </pic:blipFill>
                  <pic:spPr bwMode="auto">
                    <a:xfrm>
                      <a:off x="0" y="0"/>
                      <a:ext cx="2857500" cy="2857500"/>
                    </a:xfrm>
                    <a:prstGeom prst="rect">
                      <a:avLst/>
                    </a:prstGeom>
                    <a:noFill/>
                    <a:ln w="9525">
                      <a:noFill/>
                      <a:headEnd/>
                      <a:tailEnd/>
                    </a:ln>
                  </pic:spPr>
                </pic:pic>
              </a:graphicData>
            </a:graphic>
          </wp:inline>
        </w:drawing>
      </w:r>
      <w:commentRangeEnd w:id="163"/>
      <w:r w:rsidR="00DA3679">
        <w:rPr>
          <w:rStyle w:val="Odwoaniedokomentarza"/>
          <w:rFonts w:eastAsiaTheme="minorHAnsi"/>
          <w:lang w:val="en-US" w:eastAsia="en-US"/>
        </w:rPr>
        <w:commentReference w:id="163"/>
      </w:r>
    </w:p>
    <w:p w14:paraId="2EC134A3" w14:textId="77777777" w:rsidR="0012202B" w:rsidRPr="00C01659" w:rsidRDefault="001374D6">
      <w:pPr>
        <w:pStyle w:val="Tekstpodstawowy"/>
        <w:rPr>
          <w:lang w:val="en-GB"/>
        </w:rPr>
      </w:pPr>
      <w:r w:rsidRPr="00C01659">
        <w:rPr>
          <w:lang w:val="en-GB"/>
        </w:rPr>
        <w:t>On the maps in the figure 5, basic statistics about the spatial distribution of the features are presented - in aggregation to microregion level. Such binning is relatively coarse - because of that, some of the statistics can be not reliable in the regions with a very small number of customers. That is why I have decided to remove from the map these microregions, in which the number of customers was less than 5.</w:t>
      </w:r>
    </w:p>
    <w:p w14:paraId="450D0E5B" w14:textId="77777777" w:rsidR="0012202B" w:rsidRDefault="001374D6">
      <w:pPr>
        <w:pStyle w:val="CaptionedFigure"/>
      </w:pPr>
      <w:r>
        <w:rPr>
          <w:noProof/>
          <w:lang w:val="pl-PL" w:eastAsia="pl-PL"/>
        </w:rPr>
        <w:lastRenderedPageBreak/>
        <w:drawing>
          <wp:inline distT="0" distB="0" distL="0" distR="0" wp14:anchorId="4C8B0E64" wp14:editId="0DB3FFA7">
            <wp:extent cx="5969000" cy="4642555"/>
            <wp:effectExtent l="0" t="0" r="0" b="0"/>
            <wp:docPr id="6" name="Picture" descr="Figure 5: Cartograms presenting customers statistics by microreg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maps-stats-1.png"/>
                    <pic:cNvPicPr>
                      <a:picLocks noChangeAspect="1" noChangeArrowheads="1"/>
                    </pic:cNvPicPr>
                  </pic:nvPicPr>
                  <pic:blipFill>
                    <a:blip r:embed="rId14"/>
                    <a:stretch>
                      <a:fillRect/>
                    </a:stretch>
                  </pic:blipFill>
                  <pic:spPr bwMode="auto">
                    <a:xfrm>
                      <a:off x="0" y="0"/>
                      <a:ext cx="5969000" cy="4642555"/>
                    </a:xfrm>
                    <a:prstGeom prst="rect">
                      <a:avLst/>
                    </a:prstGeom>
                    <a:noFill/>
                    <a:ln w="9525">
                      <a:noFill/>
                      <a:headEnd/>
                      <a:tailEnd/>
                    </a:ln>
                  </pic:spPr>
                </pic:pic>
              </a:graphicData>
            </a:graphic>
          </wp:inline>
        </w:drawing>
      </w:r>
    </w:p>
    <w:p w14:paraId="20EC9B4B" w14:textId="0CA46DB7" w:rsidR="0012202B" w:rsidRDefault="001374D6">
      <w:pPr>
        <w:pStyle w:val="ImageCaption"/>
      </w:pPr>
      <w:r>
        <w:t xml:space="preserve">Figure 5: </w:t>
      </w:r>
      <w:commentRangeStart w:id="164"/>
      <w:r>
        <w:t>Cartograms</w:t>
      </w:r>
      <w:commentRangeEnd w:id="164"/>
      <w:r w:rsidR="00DE1244">
        <w:rPr>
          <w:rStyle w:val="Odwoaniedokomentarza"/>
        </w:rPr>
        <w:commentReference w:id="164"/>
      </w:r>
      <w:r>
        <w:t xml:space="preserve"> presenting customers statistics by microregion</w:t>
      </w:r>
      <w:ins w:id="165" w:author="Katarzyna Kopczewska" w:date="2021-08-01T18:20:00Z">
        <w:r w:rsidR="00DE1244">
          <w:t>: a) …., b)…., c)…., d)…….</w:t>
        </w:r>
      </w:ins>
      <w:del w:id="166" w:author="Katarzyna Kopczewska" w:date="2021-08-01T18:20:00Z">
        <w:r w:rsidDel="00DE1244">
          <w:delText>.</w:delText>
        </w:r>
      </w:del>
    </w:p>
    <w:p w14:paraId="300E44BE" w14:textId="21382DB8" w:rsidR="0012202B" w:rsidRPr="00C01659" w:rsidRDefault="001374D6">
      <w:pPr>
        <w:pStyle w:val="Tekstpodstawowy"/>
        <w:rPr>
          <w:lang w:val="en-GB"/>
        </w:rPr>
      </w:pPr>
      <w:r w:rsidRPr="00C01659">
        <w:rPr>
          <w:lang w:val="en-GB"/>
        </w:rPr>
        <w:t xml:space="preserve">The top-left map </w:t>
      </w:r>
      <w:ins w:id="167" w:author="Katarzyna Kopczewska" w:date="2021-08-01T18:20:00Z">
        <w:r w:rsidR="00DE1244">
          <w:rPr>
            <w:lang w:val="en-GB"/>
          </w:rPr>
          <w:t xml:space="preserve">(see </w:t>
        </w:r>
        <w:commentRangeStart w:id="168"/>
        <w:r w:rsidR="00DE1244">
          <w:rPr>
            <w:lang w:val="en-GB"/>
          </w:rPr>
          <w:t>Fig</w:t>
        </w:r>
      </w:ins>
      <w:commentRangeEnd w:id="168"/>
      <w:ins w:id="169" w:author="Katarzyna Kopczewska" w:date="2021-08-01T18:21:00Z">
        <w:r w:rsidR="00DE1244">
          <w:rPr>
            <w:rStyle w:val="Odwoaniedokomentarza"/>
            <w:rFonts w:eastAsiaTheme="minorHAnsi"/>
            <w:lang w:val="en-US" w:eastAsia="en-US"/>
          </w:rPr>
          <w:commentReference w:id="168"/>
        </w:r>
      </w:ins>
      <w:ins w:id="170" w:author="Katarzyna Kopczewska" w:date="2021-08-01T18:20:00Z">
        <w:r w:rsidR="00DE1244">
          <w:rPr>
            <w:lang w:val="en-GB"/>
          </w:rPr>
          <w:t xml:space="preserve">.5a) </w:t>
        </w:r>
      </w:ins>
      <w:r w:rsidRPr="00C01659">
        <w:rPr>
          <w:lang w:val="en-GB"/>
        </w:rPr>
        <w:t>shows the number of customers per 10 thousand inhabitants. It is visible that bigger shares of customers appear in the southern part of the country, concentrated in the triangle between São Paulo, Rio de Janeiro, and Belo Horizonte agglomerations.</w:t>
      </w:r>
    </w:p>
    <w:p w14:paraId="2E700537" w14:textId="2D776EA6" w:rsidR="0012202B" w:rsidRPr="00C01659" w:rsidRDefault="001374D6">
      <w:pPr>
        <w:pStyle w:val="Tekstpodstawowy"/>
        <w:rPr>
          <w:lang w:val="en-GB"/>
        </w:rPr>
      </w:pPr>
      <w:r w:rsidRPr="00C01659">
        <w:rPr>
          <w:lang w:val="en-GB"/>
        </w:rPr>
        <w:t xml:space="preserve">The top-right map </w:t>
      </w:r>
      <w:ins w:id="171" w:author="Katarzyna Kopczewska" w:date="2021-08-01T18:21:00Z">
        <w:r w:rsidR="00DE1244">
          <w:rPr>
            <w:lang w:val="en-GB"/>
          </w:rPr>
          <w:t xml:space="preserve">(see Fig.5b) </w:t>
        </w:r>
      </w:ins>
      <w:r w:rsidRPr="00C01659">
        <w:rPr>
          <w:lang w:val="en-GB"/>
        </w:rPr>
        <w:t>shows percentages of customers that placed a second order in each microregion. It could be argued that in the northern part of the country the people this percentage is a bit higher. However, this relationship is rather weak. The same can be said about the mean review score (bottom-left map) - there is no clear pattern visible.</w:t>
      </w:r>
    </w:p>
    <w:p w14:paraId="1A84E0CE" w14:textId="77777777" w:rsidR="0012202B" w:rsidRPr="00C01659" w:rsidRDefault="001374D6">
      <w:pPr>
        <w:pStyle w:val="Tekstpodstawowy"/>
        <w:rPr>
          <w:lang w:val="en-GB"/>
        </w:rPr>
      </w:pPr>
      <w:r w:rsidRPr="00C01659">
        <w:rPr>
          <w:lang w:val="en-GB"/>
        </w:rPr>
        <w:t xml:space="preserve">Mean transaction value (bottom-right) is bigger in the northern, more desolated part of Brazil (because of the Amazon Rainforest). One explanation could be that in these parts </w:t>
      </w:r>
      <w:r w:rsidRPr="00C01659">
        <w:rPr>
          <w:lang w:val="en-GB"/>
        </w:rPr>
        <w:lastRenderedPageBreak/>
        <w:t>deliveries of the packages are more complicated/expensive/take more time, and thus the customers are more eager to place one bigger order than few small ones. Another possibility is that in the northern part the competition between e-commerce sites is smaller, and thus the customers are pushed to buying more items at one supplier.</w:t>
      </w:r>
    </w:p>
    <w:p w14:paraId="76B0FFCC" w14:textId="77777777" w:rsidR="0012202B" w:rsidRDefault="001374D6">
      <w:pPr>
        <w:pStyle w:val="Nagwek3"/>
      </w:pPr>
      <w:bookmarkStart w:id="172" w:name="summary-1"/>
      <w:bookmarkEnd w:id="159"/>
      <w:r>
        <w:t>Summary</w:t>
      </w:r>
    </w:p>
    <w:p w14:paraId="2FEF7415" w14:textId="63EF8187" w:rsidR="0012202B" w:rsidRDefault="00DE1244" w:rsidP="00DE1244">
      <w:pPr>
        <w:pStyle w:val="FirstParagraph"/>
        <w:ind w:firstLine="0"/>
      </w:pPr>
      <w:ins w:id="173" w:author="Katarzyna Kopczewska" w:date="2021-08-01T18:22:00Z">
        <w:r>
          <w:rPr>
            <w:lang w:val="en-GB"/>
          </w:rPr>
          <w:t xml:space="preserve">The following chapter shown ………………………… </w:t>
        </w:r>
      </w:ins>
      <w:ins w:id="174" w:author="Katarzyna Kopczewska" w:date="2021-08-01T18:23:00Z">
        <w:r>
          <w:rPr>
            <w:lang w:val="en-GB"/>
          </w:rPr>
          <w:t>There are few m</w:t>
        </w:r>
      </w:ins>
      <w:del w:id="175" w:author="Katarzyna Kopczewska" w:date="2021-08-01T18:23:00Z">
        <w:r w:rsidR="001374D6" w:rsidRPr="00C01659" w:rsidDel="00DE1244">
          <w:rPr>
            <w:lang w:val="en-GB"/>
          </w:rPr>
          <w:delText>M</w:delText>
        </w:r>
      </w:del>
      <w:r w:rsidR="001374D6" w:rsidRPr="00C01659">
        <w:rPr>
          <w:lang w:val="en-GB"/>
        </w:rPr>
        <w:t xml:space="preserve">ain </w:t>
      </w:r>
      <w:ins w:id="176" w:author="Katarzyna Kopczewska" w:date="2021-08-01T18:22:00Z">
        <w:r>
          <w:rPr>
            <w:lang w:val="en-GB"/>
          </w:rPr>
          <w:t xml:space="preserve">conclusions from the </w:t>
        </w:r>
      </w:ins>
      <w:del w:id="177" w:author="Katarzyna Kopczewska" w:date="2021-08-01T18:23:00Z">
        <w:r w:rsidR="001374D6" w:rsidRPr="00C01659" w:rsidDel="00DE1244">
          <w:rPr>
            <w:lang w:val="en-GB"/>
          </w:rPr>
          <w:delText xml:space="preserve">takeaways of </w:delText>
        </w:r>
      </w:del>
      <w:r w:rsidR="001374D6" w:rsidRPr="00C01659">
        <w:rPr>
          <w:lang w:val="en-GB"/>
        </w:rPr>
        <w:t>Exploratory Data Analysis</w:t>
      </w:r>
      <w:ins w:id="178" w:author="Katarzyna Kopczewska" w:date="2021-08-01T18:23:00Z">
        <w:r>
          <w:rPr>
            <w:lang w:val="en-GB"/>
          </w:rPr>
          <w:t>.</w:t>
        </w:r>
      </w:ins>
      <w:del w:id="179" w:author="Katarzyna Kopczewska" w:date="2021-08-01T18:23:00Z">
        <w:r w:rsidR="001374D6" w:rsidRPr="00C01659" w:rsidDel="00DE1244">
          <w:rPr>
            <w:lang w:val="en-GB"/>
          </w:rPr>
          <w:delText xml:space="preserve"> are as follows:</w:delText>
        </w:r>
      </w:del>
      <w:ins w:id="180" w:author="Katarzyna Kopczewska" w:date="2021-08-01T18:23:00Z">
        <w:r>
          <w:rPr>
            <w:lang w:val="en-GB"/>
          </w:rPr>
          <w:t xml:space="preserve"> Firstly, </w:t>
        </w:r>
      </w:ins>
      <w:ins w:id="181" w:author="Katarzyna Kopczewska" w:date="2021-08-01T18:24:00Z">
        <w:r>
          <w:t>t</w:t>
        </w:r>
      </w:ins>
      <w:del w:id="182" w:author="Katarzyna Kopczewska" w:date="2021-08-01T18:24:00Z">
        <w:r w:rsidR="001374D6" w:rsidDel="00DE1244">
          <w:delText>T</w:delText>
        </w:r>
      </w:del>
      <w:r w:rsidR="001374D6">
        <w:t>here is a very low percentage of loyal customers (only 3.3% of customers placed the second order), meaning that the classification problem is highly imbalanced</w:t>
      </w:r>
      <w:ins w:id="183" w:author="Katarzyna Kopczewska" w:date="2021-08-01T18:24:00Z">
        <w:r>
          <w:t xml:space="preserve">. This finding means </w:t>
        </w:r>
        <w:commentRangeStart w:id="184"/>
        <w:r>
          <w:t>that</w:t>
        </w:r>
        <w:commentRangeEnd w:id="184"/>
        <w:r>
          <w:rPr>
            <w:rStyle w:val="Odwoaniedokomentarza"/>
            <w:rFonts w:eastAsiaTheme="minorHAnsi"/>
            <w:lang w:val="en-US" w:eastAsia="en-US"/>
          </w:rPr>
          <w:commentReference w:id="184"/>
        </w:r>
        <w:r>
          <w:t>………….. Secondly, m</w:t>
        </w:r>
      </w:ins>
      <w:del w:id="185" w:author="Katarzyna Kopczewska" w:date="2021-08-01T18:24:00Z">
        <w:r w:rsidR="001374D6" w:rsidDel="00DE1244">
          <w:delText>M</w:delText>
        </w:r>
      </w:del>
      <w:r w:rsidR="001374D6">
        <w:t>ost of the variables are very skewed - order value, number of items bought (80% of orders have only one item) and review score (60% of the ratings are 5-star)</w:t>
      </w:r>
      <w:ins w:id="186" w:author="Katarzyna Kopczewska" w:date="2021-08-01T18:24:00Z">
        <w:r>
          <w:t xml:space="preserve">. The consequence of that will be </w:t>
        </w:r>
      </w:ins>
      <w:ins w:id="187" w:author="Katarzyna Kopczewska" w:date="2021-08-01T18:25:00Z">
        <w:r>
          <w:t xml:space="preserve">……………………………. Thrid, </w:t>
        </w:r>
      </w:ins>
      <w:r w:rsidR="001374D6">
        <w:t>P</w:t>
      </w:r>
      <w:del w:id="188" w:author="Katarzyna Kopczewska" w:date="2021-08-01T18:25:00Z">
        <w:r w:rsidR="001374D6" w:rsidDel="00DE1244">
          <w:delText>r</w:delText>
        </w:r>
      </w:del>
      <w:ins w:id="189" w:author="Katarzyna Kopczewska" w:date="2021-08-01T18:25:00Z">
        <w:r>
          <w:t>p</w:t>
        </w:r>
      </w:ins>
      <w:r w:rsidR="001374D6">
        <w:t>oduct category variable looks very promising as a predictor - with mean target variable at 3%, some of the products categories have as much as 11% of customers that bought for the second time. Also, the number of items in the order placed gives some differentiation in terms of value of the independent variable.</w:t>
      </w:r>
      <w:ins w:id="190" w:author="Katarzyna Kopczewska" w:date="2021-08-01T18:25:00Z">
        <w:r>
          <w:t xml:space="preserve"> This finding will be important in …………………………</w:t>
        </w:r>
      </w:ins>
    </w:p>
    <w:p w14:paraId="10451E87" w14:textId="77777777" w:rsidR="0012202B" w:rsidRPr="00C01659" w:rsidRDefault="001374D6">
      <w:pPr>
        <w:pStyle w:val="FirstParagraph"/>
        <w:rPr>
          <w:lang w:val="en-GB"/>
        </w:rPr>
      </w:pPr>
      <w:r w:rsidRPr="00C01659">
        <w:rPr>
          <w:lang w:val="en-GB"/>
        </w:rPr>
        <w:t> </w:t>
      </w:r>
    </w:p>
    <w:p w14:paraId="46B0CCCD" w14:textId="77777777" w:rsidR="0012202B" w:rsidRDefault="001374D6">
      <w:r>
        <w:br w:type="page"/>
      </w:r>
    </w:p>
    <w:p w14:paraId="07ADB150" w14:textId="77777777" w:rsidR="0012202B" w:rsidRDefault="001374D6">
      <w:pPr>
        <w:pStyle w:val="chapters"/>
      </w:pPr>
      <w:r>
        <w:lastRenderedPageBreak/>
        <w:t xml:space="preserve">chapter </w:t>
      </w:r>
      <w:commentRangeStart w:id="191"/>
      <w:r>
        <w:t>IV</w:t>
      </w:r>
      <w:commentRangeEnd w:id="191"/>
      <w:r w:rsidR="00C4731D">
        <w:rPr>
          <w:rStyle w:val="Odwoaniedokomentarza"/>
          <w:rFonts w:eastAsiaTheme="minorHAnsi"/>
          <w:b w:val="0"/>
          <w:caps w:val="0"/>
          <w:lang w:val="en-US" w:eastAsia="en-US"/>
        </w:rPr>
        <w:commentReference w:id="191"/>
      </w:r>
    </w:p>
    <w:p w14:paraId="2D77FF90" w14:textId="77777777" w:rsidR="0012202B" w:rsidRDefault="001374D6">
      <w:pPr>
        <w:pStyle w:val="Nagwek1"/>
      </w:pPr>
      <w:bookmarkStart w:id="192" w:name="methods-description"/>
      <w:bookmarkEnd w:id="83"/>
      <w:bookmarkEnd w:id="101"/>
      <w:bookmarkEnd w:id="172"/>
      <w:commentRangeStart w:id="193"/>
      <w:r>
        <w:t>Methods</w:t>
      </w:r>
      <w:commentRangeEnd w:id="193"/>
      <w:r w:rsidR="008A684B">
        <w:rPr>
          <w:rStyle w:val="Odwoaniedokomentarza"/>
          <w:rFonts w:eastAsiaTheme="minorHAnsi"/>
          <w:b w:val="0"/>
          <w:lang w:val="en-US" w:eastAsia="en-US"/>
        </w:rPr>
        <w:commentReference w:id="193"/>
      </w:r>
      <w:r>
        <w:t xml:space="preserve"> description</w:t>
      </w:r>
    </w:p>
    <w:p w14:paraId="6F94054F" w14:textId="284D9FC8" w:rsidR="0012202B" w:rsidDel="00C4731D" w:rsidRDefault="001374D6">
      <w:pPr>
        <w:pStyle w:val="Nagwek2"/>
        <w:rPr>
          <w:del w:id="194" w:author="Katarzyna Kopczewska" w:date="2021-08-01T18:26:00Z"/>
        </w:rPr>
      </w:pPr>
      <w:bookmarkStart w:id="195" w:name="introduction-4"/>
      <w:del w:id="196" w:author="Katarzyna Kopczewska" w:date="2021-08-01T18:26:00Z">
        <w:r w:rsidDel="00C4731D">
          <w:delText>Introduction</w:delText>
        </w:r>
      </w:del>
    </w:p>
    <w:p w14:paraId="1C9CAB47" w14:textId="26CD2649" w:rsidR="0012202B" w:rsidRPr="00C01659" w:rsidRDefault="001374D6" w:rsidP="00C4731D">
      <w:pPr>
        <w:pStyle w:val="FirstParagraph"/>
        <w:ind w:firstLine="0"/>
        <w:rPr>
          <w:lang w:val="en-GB"/>
        </w:rPr>
        <w:pPrChange w:id="197" w:author="Katarzyna Kopczewska" w:date="2021-08-01T18:26:00Z">
          <w:pPr>
            <w:pStyle w:val="FirstParagraph"/>
          </w:pPr>
        </w:pPrChange>
      </w:pPr>
      <w:r w:rsidRPr="00C01659">
        <w:rPr>
          <w:lang w:val="en-GB"/>
        </w:rPr>
        <w:t xml:space="preserve">The methodology used in this study can be divided into </w:t>
      </w:r>
      <w:ins w:id="198" w:author="Katarzyna Kopczewska" w:date="2021-08-01T20:05:00Z">
        <w:r w:rsidR="008A684B">
          <w:rPr>
            <w:lang w:val="en-GB"/>
          </w:rPr>
          <w:t>three</w:t>
        </w:r>
      </w:ins>
      <w:del w:id="199" w:author="Katarzyna Kopczewska" w:date="2021-08-01T20:05:00Z">
        <w:r w:rsidRPr="00C01659" w:rsidDel="008A684B">
          <w:rPr>
            <w:lang w:val="en-GB"/>
          </w:rPr>
          <w:delText>3</w:delText>
        </w:r>
      </w:del>
      <w:r w:rsidRPr="00C01659">
        <w:rPr>
          <w:lang w:val="en-GB"/>
        </w:rPr>
        <w:t xml:space="preserve"> broad categories:</w:t>
      </w:r>
    </w:p>
    <w:p w14:paraId="416374C5" w14:textId="77777777" w:rsidR="0012202B" w:rsidRDefault="001374D6" w:rsidP="001374D6">
      <w:pPr>
        <w:pStyle w:val="Compact"/>
        <w:numPr>
          <w:ilvl w:val="0"/>
          <w:numId w:val="8"/>
        </w:numPr>
      </w:pPr>
      <w:r>
        <w:t>Machine Learning Modeling methods - choice of model, cross-validation, upsampling, etc.</w:t>
      </w:r>
    </w:p>
    <w:p w14:paraId="1F838954" w14:textId="77777777" w:rsidR="0012202B" w:rsidRDefault="001374D6" w:rsidP="001374D6">
      <w:pPr>
        <w:pStyle w:val="Compact"/>
        <w:numPr>
          <w:ilvl w:val="0"/>
          <w:numId w:val="8"/>
        </w:numPr>
      </w:pPr>
      <w:r>
        <w:t>Preprocessing applied to the variables present in the dataset</w:t>
      </w:r>
    </w:p>
    <w:p w14:paraId="1438143D" w14:textId="77777777" w:rsidR="0012202B" w:rsidRDefault="001374D6" w:rsidP="001374D6">
      <w:pPr>
        <w:pStyle w:val="Compact"/>
        <w:numPr>
          <w:ilvl w:val="0"/>
          <w:numId w:val="8"/>
        </w:numPr>
      </w:pPr>
      <w:r>
        <w:t>Methods used for variable selection.</w:t>
      </w:r>
    </w:p>
    <w:p w14:paraId="466D2EE4" w14:textId="4C0A5C40" w:rsidR="0012202B" w:rsidRDefault="001374D6">
      <w:pPr>
        <w:pStyle w:val="FirstParagraph"/>
        <w:rPr>
          <w:ins w:id="200" w:author="Katarzyna Kopczewska" w:date="2021-08-01T18:27:00Z"/>
          <w:lang w:val="en-GB"/>
        </w:rPr>
      </w:pPr>
      <w:r w:rsidRPr="00C01659">
        <w:rPr>
          <w:lang w:val="en-GB"/>
        </w:rPr>
        <w:t>In the following sections I have described these categories in greater detail.</w:t>
      </w:r>
    </w:p>
    <w:p w14:paraId="4481CF14" w14:textId="77777777" w:rsidR="00C4731D" w:rsidRPr="00C4731D" w:rsidRDefault="00C4731D" w:rsidP="00C4731D">
      <w:pPr>
        <w:pStyle w:val="Tekstpodstawowy"/>
        <w:rPr>
          <w:lang w:val="en-GB"/>
        </w:rPr>
        <w:pPrChange w:id="201" w:author="Katarzyna Kopczewska" w:date="2021-08-01T18:27:00Z">
          <w:pPr>
            <w:pStyle w:val="FirstParagraph"/>
          </w:pPr>
        </w:pPrChange>
      </w:pPr>
    </w:p>
    <w:p w14:paraId="65ACCCA6" w14:textId="77777777" w:rsidR="0012202B" w:rsidRDefault="001374D6">
      <w:pPr>
        <w:pStyle w:val="Nagwek2"/>
      </w:pPr>
      <w:bookmarkStart w:id="202" w:name="modeling-methods"/>
      <w:bookmarkEnd w:id="195"/>
      <w:r>
        <w:rPr>
          <w:rStyle w:val="SectionNumber"/>
        </w:rPr>
        <w:t>4.1</w:t>
      </w:r>
      <w:r>
        <w:tab/>
        <w:t>Modeling methods</w:t>
      </w:r>
    </w:p>
    <w:p w14:paraId="3133E4C2" w14:textId="304A9FCD" w:rsidR="0012202B" w:rsidRPr="00C01659" w:rsidRDefault="001374D6">
      <w:pPr>
        <w:pStyle w:val="FirstParagraph"/>
        <w:rPr>
          <w:lang w:val="en-GB"/>
        </w:rPr>
      </w:pPr>
      <w:r w:rsidRPr="00C01659">
        <w:rPr>
          <w:lang w:val="en-GB"/>
        </w:rPr>
        <w:t xml:space="preserve">In this study, </w:t>
      </w:r>
      <w:commentRangeStart w:id="203"/>
      <w:r w:rsidRPr="00C01659">
        <w:rPr>
          <w:lang w:val="en-GB"/>
        </w:rPr>
        <w:t xml:space="preserve">I have compared </w:t>
      </w:r>
      <w:commentRangeEnd w:id="203"/>
      <w:r w:rsidR="00C4731D">
        <w:rPr>
          <w:rStyle w:val="Odwoaniedokomentarza"/>
          <w:rFonts w:eastAsiaTheme="minorHAnsi"/>
          <w:lang w:val="en-US" w:eastAsia="en-US"/>
        </w:rPr>
        <w:commentReference w:id="203"/>
      </w:r>
      <w:r w:rsidRPr="00C01659">
        <w:rPr>
          <w:lang w:val="en-GB"/>
        </w:rPr>
        <w:t>Logistic Regression and XGBoost models. The reasons for the choice of these particular models are as follows. Logistic Regression is relatively simple and explainable and was used in the task of churn modeling in previous studies (Nie et al.</w:t>
      </w:r>
      <w:ins w:id="204" w:author="Katarzyna Kopczewska" w:date="2021-08-01T18:40:00Z">
        <w:r w:rsidR="009E2B7B">
          <w:rPr>
            <w:lang w:val="en-GB"/>
          </w:rPr>
          <w:t>,</w:t>
        </w:r>
      </w:ins>
      <w:r w:rsidRPr="00C01659">
        <w:rPr>
          <w:lang w:val="en-GB"/>
        </w:rPr>
        <w:t xml:space="preserve"> 2011; Dalvi et al.</w:t>
      </w:r>
      <w:ins w:id="205" w:author="Katarzyna Kopczewska" w:date="2021-08-01T18:40:00Z">
        <w:r w:rsidR="009E2B7B">
          <w:rPr>
            <w:lang w:val="en-GB"/>
          </w:rPr>
          <w:t>,</w:t>
        </w:r>
      </w:ins>
      <w:r w:rsidRPr="00C01659">
        <w:rPr>
          <w:lang w:val="en-GB"/>
        </w:rPr>
        <w:t xml:space="preserve"> 2016). On the other hand, the XGBoost model was shown to give superior performance in all kinds of modeling using tabular data, also in the context of churn prediction (Gregory</w:t>
      </w:r>
      <w:ins w:id="206" w:author="Katarzyna Kopczewska" w:date="2021-08-01T18:41:00Z">
        <w:r w:rsidR="009E2B7B">
          <w:rPr>
            <w:lang w:val="en-GB"/>
          </w:rPr>
          <w:t>,</w:t>
        </w:r>
      </w:ins>
      <w:r w:rsidRPr="00C01659">
        <w:rPr>
          <w:lang w:val="en-GB"/>
        </w:rPr>
        <w:t xml:space="preserve"> 2018). It can also learn non-linearities and interactions between the variables on its own, contrary to LR where such features should be introduced to the model manually.</w:t>
      </w:r>
    </w:p>
    <w:p w14:paraId="2EDBA1E5" w14:textId="77777777" w:rsidR="0012202B" w:rsidRPr="00C01659" w:rsidRDefault="001374D6">
      <w:pPr>
        <w:pStyle w:val="Tekstpodstawowy"/>
        <w:rPr>
          <w:lang w:val="en-GB"/>
        </w:rPr>
      </w:pPr>
      <w:r w:rsidRPr="00C01659">
        <w:rPr>
          <w:lang w:val="en-GB"/>
        </w:rPr>
        <w:t xml:space="preserve">Regarding </w:t>
      </w:r>
      <w:commentRangeStart w:id="207"/>
      <w:r w:rsidRPr="00C01659">
        <w:rPr>
          <w:lang w:val="en-GB"/>
        </w:rPr>
        <w:t>cross-validation</w:t>
      </w:r>
      <w:commentRangeEnd w:id="207"/>
      <w:r w:rsidR="009E2B7B">
        <w:rPr>
          <w:rStyle w:val="Odwoaniedokomentarza"/>
          <w:rFonts w:eastAsiaTheme="minorHAnsi"/>
          <w:lang w:val="en-US" w:eastAsia="en-US"/>
        </w:rPr>
        <w:commentReference w:id="207"/>
      </w:r>
      <w:r w:rsidRPr="00C01659">
        <w:rPr>
          <w:lang w:val="en-GB"/>
        </w:rPr>
        <w:t xml:space="preserve">, I have used a simple train-test split of the dataset, with 70% of the observations belonging to the training dataset. On the training dataset, I have searched for optimal hyperparameters using 2-fold cross-validation on the training dataset. I have defined search space </w:t>
      </w:r>
      <w:commentRangeStart w:id="208"/>
      <w:r w:rsidRPr="00C01659">
        <w:rPr>
          <w:lang w:val="en-GB"/>
        </w:rPr>
        <w:t>simply</w:t>
      </w:r>
      <w:commentRangeEnd w:id="208"/>
      <w:r w:rsidR="009E2B7B">
        <w:rPr>
          <w:rStyle w:val="Odwoaniedokomentarza"/>
          <w:rFonts w:eastAsiaTheme="minorHAnsi"/>
          <w:lang w:val="en-US" w:eastAsia="en-US"/>
        </w:rPr>
        <w:commentReference w:id="208"/>
      </w:r>
      <w:r w:rsidRPr="00C01659">
        <w:rPr>
          <w:lang w:val="en-GB"/>
        </w:rPr>
        <w:t xml:space="preserve"> as a grid of all possible combinations of the hyperparameters.</w:t>
      </w:r>
    </w:p>
    <w:p w14:paraId="3ADEA99B" w14:textId="77777777" w:rsidR="0012202B" w:rsidRPr="00C01659" w:rsidRDefault="001374D6">
      <w:pPr>
        <w:pStyle w:val="Tekstpodstawowy"/>
        <w:rPr>
          <w:lang w:val="en-GB"/>
        </w:rPr>
      </w:pPr>
      <w:r w:rsidRPr="00C01659">
        <w:rPr>
          <w:lang w:val="en-GB"/>
        </w:rPr>
        <w:t xml:space="preserve">One important problem with this dataset is its very high target classes imbalance. Only 3% of the customers have decided to buy for the second time. To handle this issue, I have used upsampling of the minority class on the training dataset to obtain equal class proportions. Also, the choice of an appropriate metric to optimize is very important in an imbalanced dataset, as some metrics (like accuracy) are very </w:t>
      </w:r>
      <w:commentRangeStart w:id="209"/>
      <w:r w:rsidRPr="00C01659">
        <w:rPr>
          <w:lang w:val="en-GB"/>
        </w:rPr>
        <w:t>biased</w:t>
      </w:r>
      <w:commentRangeEnd w:id="209"/>
      <w:r w:rsidR="009E2B7B">
        <w:rPr>
          <w:rStyle w:val="Odwoaniedokomentarza"/>
          <w:rFonts w:eastAsiaTheme="minorHAnsi"/>
          <w:lang w:val="en-US" w:eastAsia="en-US"/>
        </w:rPr>
        <w:commentReference w:id="209"/>
      </w:r>
      <w:r w:rsidRPr="00C01659">
        <w:rPr>
          <w:lang w:val="en-GB"/>
        </w:rPr>
        <w:t xml:space="preserve"> in these cases. That is why I have decided to </w:t>
      </w:r>
      <w:r w:rsidRPr="00C01659">
        <w:rPr>
          <w:lang w:val="en-GB"/>
        </w:rPr>
        <w:lastRenderedPageBreak/>
        <w:t xml:space="preserve">optimize the Area-Under-Curve metric, as it </w:t>
      </w:r>
      <w:commentRangeStart w:id="210"/>
      <w:r w:rsidRPr="00C01659">
        <w:rPr>
          <w:lang w:val="en-GB"/>
        </w:rPr>
        <w:t>weights the performance of the minority and majority classes equally.</w:t>
      </w:r>
      <w:commentRangeEnd w:id="210"/>
      <w:r w:rsidR="009E2B7B">
        <w:rPr>
          <w:rStyle w:val="Odwoaniedokomentarza"/>
          <w:rFonts w:eastAsiaTheme="minorHAnsi"/>
          <w:lang w:val="en-US" w:eastAsia="en-US"/>
        </w:rPr>
        <w:commentReference w:id="210"/>
      </w:r>
    </w:p>
    <w:p w14:paraId="0B1D69DE" w14:textId="77777777" w:rsidR="0012202B" w:rsidRDefault="001374D6">
      <w:pPr>
        <w:pStyle w:val="Nagwek2"/>
      </w:pPr>
      <w:bookmarkStart w:id="211" w:name="features-preprocessing"/>
      <w:bookmarkEnd w:id="202"/>
      <w:r>
        <w:rPr>
          <w:rStyle w:val="SectionNumber"/>
        </w:rPr>
        <w:t>4.2</w:t>
      </w:r>
      <w:r>
        <w:tab/>
        <w:t>Features preprocessing</w:t>
      </w:r>
    </w:p>
    <w:p w14:paraId="027312DD" w14:textId="33451C6C" w:rsidR="0012202B" w:rsidRPr="00C01659" w:rsidRDefault="001374D6">
      <w:pPr>
        <w:pStyle w:val="FirstParagraph"/>
        <w:rPr>
          <w:lang w:val="en-GB"/>
        </w:rPr>
      </w:pPr>
      <w:r w:rsidRPr="00C01659">
        <w:rPr>
          <w:lang w:val="en-GB"/>
        </w:rPr>
        <w:t xml:space="preserve">In this study I have separated 3 groups of variables </w:t>
      </w:r>
      <w:del w:id="212" w:author="Katarzyna Kopczewska" w:date="2021-08-01T18:53:00Z">
        <w:r w:rsidRPr="00C01659" w:rsidDel="00213AE2">
          <w:rPr>
            <w:lang w:val="en-GB"/>
          </w:rPr>
          <w:delText>analyzed</w:delText>
        </w:r>
      </w:del>
      <w:ins w:id="213" w:author="Katarzyna Kopczewska" w:date="2021-08-01T18:53:00Z">
        <w:r w:rsidR="00213AE2">
          <w:rPr>
            <w:lang w:val="en-GB"/>
          </w:rPr>
          <w:t>analysed (with details described in following sections)</w:t>
        </w:r>
      </w:ins>
      <w:r w:rsidRPr="00C01659">
        <w:rPr>
          <w:lang w:val="en-GB"/>
        </w:rPr>
        <w:t>:</w:t>
      </w:r>
    </w:p>
    <w:p w14:paraId="13A75804" w14:textId="77777777" w:rsidR="0012202B" w:rsidRDefault="001374D6" w:rsidP="001374D6">
      <w:pPr>
        <w:pStyle w:val="Compact"/>
        <w:numPr>
          <w:ilvl w:val="0"/>
          <w:numId w:val="9"/>
        </w:numPr>
      </w:pPr>
      <w:r>
        <w:t>behavioral (first transaction) features</w:t>
      </w:r>
    </w:p>
    <w:p w14:paraId="15E85FFC" w14:textId="77777777" w:rsidR="0012202B" w:rsidRDefault="001374D6" w:rsidP="001374D6">
      <w:pPr>
        <w:pStyle w:val="Compact"/>
        <w:numPr>
          <w:ilvl w:val="0"/>
          <w:numId w:val="9"/>
        </w:numPr>
      </w:pPr>
      <w:r>
        <w:t>location features</w:t>
      </w:r>
    </w:p>
    <w:p w14:paraId="0EB6F874" w14:textId="77777777" w:rsidR="0012202B" w:rsidRDefault="001374D6" w:rsidP="001374D6">
      <w:pPr>
        <w:pStyle w:val="Compact"/>
        <w:numPr>
          <w:ilvl w:val="0"/>
          <w:numId w:val="9"/>
        </w:numPr>
      </w:pPr>
      <w:r>
        <w:t>perception features.</w:t>
      </w:r>
    </w:p>
    <w:p w14:paraId="1C662C92" w14:textId="0D3C5FF3" w:rsidR="0012202B" w:rsidRPr="00C01659" w:rsidRDefault="001374D6">
      <w:pPr>
        <w:pStyle w:val="FirstParagraph"/>
        <w:rPr>
          <w:lang w:val="en-GB"/>
        </w:rPr>
      </w:pPr>
      <w:r w:rsidRPr="00C01659">
        <w:rPr>
          <w:lang w:val="en-GB"/>
        </w:rPr>
        <w:t>On the diagram below</w:t>
      </w:r>
      <w:ins w:id="214" w:author="Katarzyna Kopczewska" w:date="2021-08-01T18:45:00Z">
        <w:r w:rsidR="001E0E09">
          <w:rPr>
            <w:lang w:val="en-GB"/>
          </w:rPr>
          <w:t xml:space="preserve"> (Fig.X)</w:t>
        </w:r>
      </w:ins>
      <w:r w:rsidRPr="00C01659">
        <w:rPr>
          <w:lang w:val="en-GB"/>
        </w:rPr>
        <w:t xml:space="preserve"> a summary of preprocessing applied to all the parts of the dataset is presented. All the tables on the left-hand side are coming directly from Olist (4 tables) and Statistical Office sources (1 table - demographic data). The purple table is the primary one, the features from this table were combined with all the remaining sets of variables. The final tables after preprocessing each of the parts of the dataset are shown in gray. In the modeling phase, I have used a simple join of the basic table, and the remaining ones, separately from each other (basic information + order items, basic information + </w:t>
      </w:r>
      <w:commentRangeStart w:id="215"/>
      <w:r w:rsidRPr="00C01659">
        <w:rPr>
          <w:lang w:val="en-GB"/>
        </w:rPr>
        <w:t>DBSCAN</w:t>
      </w:r>
      <w:commentRangeEnd w:id="215"/>
      <w:r w:rsidR="001E0E09">
        <w:rPr>
          <w:rStyle w:val="Odwoaniedokomentarza"/>
          <w:rFonts w:eastAsiaTheme="minorHAnsi"/>
          <w:lang w:val="en-US" w:eastAsia="en-US"/>
        </w:rPr>
        <w:commentReference w:id="215"/>
      </w:r>
      <w:r w:rsidRPr="00C01659">
        <w:rPr>
          <w:lang w:val="en-GB"/>
        </w:rPr>
        <w:t xml:space="preserve"> cluster, etc.).</w:t>
      </w:r>
    </w:p>
    <w:p w14:paraId="16C899E2" w14:textId="77777777" w:rsidR="0012202B" w:rsidRDefault="001374D6">
      <w:pPr>
        <w:pStyle w:val="Tekstpodstawowy"/>
      </w:pPr>
      <w:commentRangeStart w:id="216"/>
      <w:r>
        <w:rPr>
          <w:noProof/>
        </w:rPr>
        <w:lastRenderedPageBreak/>
        <w:drawing>
          <wp:inline distT="0" distB="0" distL="0" distR="0" wp14:anchorId="4D635DAB" wp14:editId="780D4534">
            <wp:extent cx="5135271" cy="42428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ources/data_processing_diagram.png"/>
                    <pic:cNvPicPr>
                      <a:picLocks noChangeAspect="1" noChangeArrowheads="1"/>
                    </pic:cNvPicPr>
                  </pic:nvPicPr>
                  <pic:blipFill>
                    <a:blip r:embed="rId15"/>
                    <a:stretch>
                      <a:fillRect/>
                    </a:stretch>
                  </pic:blipFill>
                  <pic:spPr bwMode="auto">
                    <a:xfrm>
                      <a:off x="0" y="0"/>
                      <a:ext cx="5149989" cy="4254976"/>
                    </a:xfrm>
                    <a:prstGeom prst="rect">
                      <a:avLst/>
                    </a:prstGeom>
                    <a:noFill/>
                    <a:ln w="9525">
                      <a:noFill/>
                      <a:headEnd/>
                      <a:tailEnd/>
                    </a:ln>
                  </pic:spPr>
                </pic:pic>
              </a:graphicData>
            </a:graphic>
          </wp:inline>
        </w:drawing>
      </w:r>
      <w:commentRangeEnd w:id="216"/>
      <w:r w:rsidR="00213AE2">
        <w:rPr>
          <w:rStyle w:val="Odwoaniedokomentarza"/>
          <w:rFonts w:eastAsiaTheme="minorHAnsi"/>
          <w:lang w:val="en-US" w:eastAsia="en-US"/>
        </w:rPr>
        <w:commentReference w:id="216"/>
      </w:r>
    </w:p>
    <w:p w14:paraId="28C43976" w14:textId="77777777" w:rsidR="0012202B" w:rsidRDefault="001374D6">
      <w:pPr>
        <w:pStyle w:val="Nagwek3"/>
      </w:pPr>
      <w:bookmarkStart w:id="217" w:name="behavioral-features"/>
      <w:r>
        <w:rPr>
          <w:rStyle w:val="SectionNumber"/>
        </w:rPr>
        <w:t>4.2.1</w:t>
      </w:r>
      <w:r>
        <w:tab/>
        <w:t>Behavioral features</w:t>
      </w:r>
    </w:p>
    <w:p w14:paraId="0ADD2CDA" w14:textId="7288E9DF" w:rsidR="0012202B" w:rsidRPr="00C01659" w:rsidRDefault="001374D6">
      <w:pPr>
        <w:pStyle w:val="FirstParagraph"/>
        <w:rPr>
          <w:lang w:val="en-GB"/>
        </w:rPr>
      </w:pPr>
      <w:r w:rsidRPr="00C01659">
        <w:rPr>
          <w:lang w:val="en-GB"/>
        </w:rPr>
        <w:t>Behavioral predictors can be defined as the variables quantifying previous actions of the customer. In most cases, this narrows down to the data about previous transactions and previous interactions with the company. Behavioral information about customer’s interactions with the company was shown to be an important predictor in churn prediction (for an overview see Schmittlein and Peterson</w:t>
      </w:r>
      <w:ins w:id="218" w:author="Katarzyna Kopczewska" w:date="2021-08-01T19:56:00Z">
        <w:r w:rsidR="008A684B">
          <w:rPr>
            <w:lang w:val="en-GB"/>
          </w:rPr>
          <w:t>,</w:t>
        </w:r>
      </w:ins>
      <w:r w:rsidRPr="00C01659">
        <w:rPr>
          <w:lang w:val="en-GB"/>
        </w:rPr>
        <w:t xml:space="preserve"> </w:t>
      </w:r>
      <w:del w:id="219" w:author="Katarzyna Kopczewska" w:date="2021-08-01T19:56:00Z">
        <w:r w:rsidRPr="00C01659" w:rsidDel="008A684B">
          <w:rPr>
            <w:lang w:val="en-GB"/>
          </w:rPr>
          <w:delText>(</w:delText>
        </w:r>
      </w:del>
      <w:r w:rsidRPr="00C01659">
        <w:rPr>
          <w:lang w:val="en-GB"/>
        </w:rPr>
        <w:t>1994</w:t>
      </w:r>
      <w:del w:id="220" w:author="Katarzyna Kopczewska" w:date="2021-08-01T19:56:00Z">
        <w:r w:rsidRPr="00C01659" w:rsidDel="008A684B">
          <w:rPr>
            <w:lang w:val="en-GB"/>
          </w:rPr>
          <w:delText>)</w:delText>
        </w:r>
      </w:del>
      <w:r w:rsidRPr="00C01659">
        <w:rPr>
          <w:lang w:val="en-GB"/>
        </w:rPr>
        <w:t>).</w:t>
      </w:r>
    </w:p>
    <w:p w14:paraId="620E5786" w14:textId="55CDEB00" w:rsidR="0012202B" w:rsidRPr="00C01659" w:rsidRDefault="001374D6">
      <w:pPr>
        <w:pStyle w:val="Tekstpodstawowy"/>
        <w:rPr>
          <w:lang w:val="en-GB"/>
        </w:rPr>
      </w:pPr>
      <w:r w:rsidRPr="00C01659">
        <w:rPr>
          <w:lang w:val="en-GB"/>
        </w:rPr>
        <w:t xml:space="preserve">The widest range of behavioral variables up in churn prediction setting up to date was used by Buckinx and Poel (2005). Besides </w:t>
      </w:r>
      <w:ins w:id="221" w:author="Katarzyna Kopczewska" w:date="2021-08-01T19:56:00Z">
        <w:r w:rsidR="008A684B">
          <w:rPr>
            <w:lang w:val="en-GB"/>
          </w:rPr>
          <w:t>seven</w:t>
        </w:r>
      </w:ins>
      <w:del w:id="222" w:author="Katarzyna Kopczewska" w:date="2021-08-01T19:56:00Z">
        <w:r w:rsidRPr="00C01659" w:rsidDel="008A684B">
          <w:rPr>
            <w:lang w:val="en-GB"/>
          </w:rPr>
          <w:delText>7</w:delText>
        </w:r>
      </w:del>
      <w:r w:rsidRPr="00C01659">
        <w:rPr>
          <w:lang w:val="en-GB"/>
        </w:rPr>
        <w:t xml:space="preserve"> variables meant for encompassing frequency and monetary value, they also included variables indicating total spending divided by categories of the products available in an e-commerce shop. They found that all </w:t>
      </w:r>
      <w:ins w:id="223" w:author="Katarzyna Kopczewska" w:date="2021-08-01T19:56:00Z">
        <w:r w:rsidR="008A684B">
          <w:rPr>
            <w:lang w:val="en-GB"/>
          </w:rPr>
          <w:t>three</w:t>
        </w:r>
      </w:ins>
      <w:del w:id="224" w:author="Katarzyna Kopczewska" w:date="2021-08-01T19:56:00Z">
        <w:r w:rsidRPr="00C01659" w:rsidDel="008A684B">
          <w:rPr>
            <w:lang w:val="en-GB"/>
          </w:rPr>
          <w:delText>3</w:delText>
        </w:r>
      </w:del>
      <w:r w:rsidRPr="00C01659">
        <w:rPr>
          <w:lang w:val="en-GB"/>
        </w:rPr>
        <w:t xml:space="preserve"> categories of variables are statistically significant and bring improvement to the model’s predictions. In particular, they found that bigger customer spending leads to the customer’s desire to keep being a company’s customer. Besides that, the categories that the customer has been buying in the previous </w:t>
      </w:r>
      <w:r w:rsidRPr="00C01659">
        <w:rPr>
          <w:lang w:val="en-GB"/>
        </w:rPr>
        <w:lastRenderedPageBreak/>
        <w:t>purchases also have been shown to influence the customer’s decision to stay. This is in line with findings from the previous studies (Athanassopoulos</w:t>
      </w:r>
      <w:ins w:id="225" w:author="Katarzyna Kopczewska" w:date="2021-08-01T19:56:00Z">
        <w:r w:rsidR="008A684B">
          <w:rPr>
            <w:lang w:val="en-GB"/>
          </w:rPr>
          <w:t>,</w:t>
        </w:r>
      </w:ins>
      <w:r w:rsidRPr="00C01659">
        <w:rPr>
          <w:lang w:val="en-GB"/>
        </w:rPr>
        <w:t xml:space="preserve"> 2000; Mozer et al.</w:t>
      </w:r>
      <w:ins w:id="226" w:author="Katarzyna Kopczewska" w:date="2021-08-01T19:56:00Z">
        <w:r w:rsidR="008A684B">
          <w:rPr>
            <w:lang w:val="en-GB"/>
          </w:rPr>
          <w:t>,</w:t>
        </w:r>
      </w:ins>
      <w:r w:rsidRPr="00C01659">
        <w:rPr>
          <w:lang w:val="en-GB"/>
        </w:rPr>
        <w:t xml:space="preserve"> 2000). One possible explanation of churning based on categories bought suggested by Mozer et al. (2000) is that the satisfaction of purchasing a particular category is low - no matter if because of the high price or the low quality of the product bought.</w:t>
      </w:r>
    </w:p>
    <w:p w14:paraId="5B408F96" w14:textId="77777777" w:rsidR="0012202B" w:rsidRPr="00C01659" w:rsidRDefault="001374D6">
      <w:pPr>
        <w:pStyle w:val="Tekstpodstawowy"/>
        <w:rPr>
          <w:lang w:val="en-GB"/>
        </w:rPr>
      </w:pPr>
      <w:r w:rsidRPr="00C01659">
        <w:rPr>
          <w:lang w:val="en-GB"/>
        </w:rPr>
        <w:t>In this study, from the category of behavioral variables, I have included information about the monetary value of the first purchase, delivery cost, number of items bought and categories of items that the customer bought. The specification of the behavioral variables used is slightly different from previous studies. Namely, I have excluded Recency and Frequency from the set of predictors. The reason is that in this study I am interested in predicting customer loyalty just after the first purchase. Because of that, these variables require some time to pass since the purchase and can’t be calculated or used.</w:t>
      </w:r>
    </w:p>
    <w:p w14:paraId="56D15A83" w14:textId="77777777" w:rsidR="0012202B" w:rsidRPr="00C01659" w:rsidRDefault="001374D6">
      <w:pPr>
        <w:pStyle w:val="Tekstpodstawowy"/>
        <w:rPr>
          <w:lang w:val="en-GB"/>
        </w:rPr>
      </w:pPr>
      <w:r w:rsidRPr="00C01659">
        <w:rPr>
          <w:lang w:val="en-GB"/>
        </w:rPr>
        <w:t>In the case of the company analyzed in this study, the products sold belong to 74 distinct categories. At the same time, the top 15 categories account for 80% of all purchases. Because of potential problems with generalization and slower model training, I have decided to bin the least popular ones as a new category “other.” Then, I have used the one-hot-encoding approach to create a numeric representation, with the “other” category set as a base level.</w:t>
      </w:r>
      <w:r>
        <w:rPr>
          <w:rStyle w:val="Odwoanieprzypisudolnego"/>
        </w:rPr>
        <w:footnoteReference w:id="4"/>
      </w:r>
    </w:p>
    <w:p w14:paraId="388A3872" w14:textId="77777777" w:rsidR="0012202B" w:rsidRPr="00C01659" w:rsidRDefault="001374D6">
      <w:pPr>
        <w:pStyle w:val="Tekstpodstawowy"/>
        <w:rPr>
          <w:lang w:val="en-GB"/>
        </w:rPr>
      </w:pPr>
      <w:r w:rsidRPr="00C01659">
        <w:rPr>
          <w:lang w:val="en-GB"/>
        </w:rPr>
        <w:t xml:space="preserve">To assess the validity of previous studies’ findings regarding the behavioral variables in an e-commerce retail context, I have tested 2 hypotheses. (1) </w:t>
      </w:r>
      <w:r w:rsidRPr="00C01659">
        <w:rPr>
          <w:b/>
          <w:lang w:val="en-GB"/>
        </w:rPr>
        <w:t>The amount of money spent on the first purchase positively influences the customer’s probability of buying for the second time.</w:t>
      </w:r>
      <w:r w:rsidRPr="00C01659">
        <w:rPr>
          <w:lang w:val="en-GB"/>
        </w:rPr>
        <w:t xml:space="preserve"> (2) </w:t>
      </w:r>
      <w:r w:rsidRPr="00C01659">
        <w:rPr>
          <w:b/>
          <w:lang w:val="en-GB"/>
        </w:rPr>
        <w:t>Categories of products bought by the customer can influence the customer’s probability to stay with the company.</w:t>
      </w:r>
    </w:p>
    <w:p w14:paraId="29A433A0" w14:textId="77777777" w:rsidR="0012202B" w:rsidRDefault="001374D6">
      <w:pPr>
        <w:pStyle w:val="Nagwek3"/>
      </w:pPr>
      <w:bookmarkStart w:id="228" w:name="location-features"/>
      <w:bookmarkEnd w:id="217"/>
      <w:r>
        <w:rPr>
          <w:rStyle w:val="SectionNumber"/>
        </w:rPr>
        <w:t>4.2.2</w:t>
      </w:r>
      <w:r>
        <w:tab/>
        <w:t>Location features</w:t>
      </w:r>
    </w:p>
    <w:p w14:paraId="1B5D3C2C" w14:textId="77777777" w:rsidR="0012202B" w:rsidRPr="00C01659" w:rsidRDefault="001374D6">
      <w:pPr>
        <w:pStyle w:val="FirstParagraph"/>
        <w:rPr>
          <w:lang w:val="en-GB"/>
        </w:rPr>
      </w:pPr>
      <w:r w:rsidRPr="00C01659">
        <w:rPr>
          <w:lang w:val="en-GB"/>
        </w:rPr>
        <w:t>Lee and Bell (2013) argue that customer location and its neighborhood is an important factor to consider in CRM analyses, even in e-commerce settings.</w:t>
      </w:r>
    </w:p>
    <w:p w14:paraId="62DA1C8E" w14:textId="77777777" w:rsidR="0012202B" w:rsidRPr="00C01659" w:rsidRDefault="001374D6">
      <w:pPr>
        <w:pStyle w:val="Tekstpodstawowy"/>
        <w:rPr>
          <w:lang w:val="en-GB"/>
        </w:rPr>
      </w:pPr>
      <w:r w:rsidRPr="00C01659">
        <w:rPr>
          <w:lang w:val="en-GB"/>
        </w:rPr>
        <w:lastRenderedPageBreak/>
        <w:t>There are multiple ways to include spatial dimension in modeling. In this study, I have analyzed 3 broad approaches that were used in previous studies:</w:t>
      </w:r>
    </w:p>
    <w:p w14:paraId="648652BE" w14:textId="77777777" w:rsidR="0012202B" w:rsidRDefault="001374D6" w:rsidP="001374D6">
      <w:pPr>
        <w:pStyle w:val="Compact"/>
        <w:numPr>
          <w:ilvl w:val="0"/>
          <w:numId w:val="10"/>
        </w:numPr>
      </w:pPr>
      <w:r>
        <w:t>directly including location variables (geographical coordinates, zip code, region indicator dummies, etc.)</w:t>
      </w:r>
    </w:p>
    <w:p w14:paraId="10213717" w14:textId="77777777" w:rsidR="0012202B" w:rsidRDefault="001374D6" w:rsidP="001374D6">
      <w:pPr>
        <w:pStyle w:val="Compact"/>
        <w:numPr>
          <w:ilvl w:val="0"/>
          <w:numId w:val="10"/>
        </w:numPr>
      </w:pPr>
      <w:r>
        <w:t>analyzing neighborhood that the customer resides in (demographical statistics about the region)</w:t>
      </w:r>
    </w:p>
    <w:p w14:paraId="654B2EB1" w14:textId="77777777" w:rsidR="0012202B" w:rsidRDefault="001374D6" w:rsidP="001374D6">
      <w:pPr>
        <w:pStyle w:val="Compact"/>
        <w:numPr>
          <w:ilvl w:val="0"/>
          <w:numId w:val="10"/>
        </w:numPr>
      </w:pPr>
      <w:r>
        <w:t>classifying customers by living in an urban or rural area</w:t>
      </w:r>
    </w:p>
    <w:p w14:paraId="104B2521" w14:textId="77777777" w:rsidR="0012202B" w:rsidRDefault="001374D6">
      <w:pPr>
        <w:pStyle w:val="Nagwek4"/>
      </w:pPr>
      <w:bookmarkStart w:id="229" w:name="direct-inclusion-of-spatial-variables"/>
      <w:r>
        <w:t>Direct inclusion of spatial variables</w:t>
      </w:r>
    </w:p>
    <w:p w14:paraId="2DDC1AE3" w14:textId="77777777" w:rsidR="0012202B" w:rsidRPr="00C01659" w:rsidRDefault="001374D6">
      <w:pPr>
        <w:pStyle w:val="FirstParagraph"/>
        <w:rPr>
          <w:lang w:val="en-GB"/>
        </w:rPr>
      </w:pPr>
      <w:r w:rsidRPr="00C01659">
        <w:rPr>
          <w:lang w:val="en-GB"/>
        </w:rPr>
        <w:t>To the best of the author’s knowledge, no studies on churn prediction conducted before included raw geographic coordinates in the model formulation. Rather, usually dummy variables indicating the administrative regions were used. There is no consensus on whether such data can improve the predictions. Verbeke et al. (2012) argued that “</w:t>
      </w:r>
      <w:r w:rsidRPr="008A684B">
        <w:rPr>
          <w:i/>
          <w:lang w:val="en-GB"/>
          <w:rPrChange w:id="230" w:author="Katarzyna Kopczewska" w:date="2021-08-01T19:57:00Z">
            <w:rPr>
              <w:lang w:val="en-GB"/>
            </w:rPr>
          </w:rPrChange>
        </w:rPr>
        <w:t>the number of times a customer called the help desk will most probably be a better predictor of churn behavior than the zip code.</w:t>
      </w:r>
      <w:r w:rsidRPr="00C01659">
        <w:rPr>
          <w:lang w:val="en-GB"/>
        </w:rPr>
        <w:t>” On the other hand, Buckinx and Poel (2005) showed that such dummies were significant in the case of the Neural Network model, but not in Random Forest. Also, Long et al. (2019) found that these dummies are significant. However, in that case, a different spatial extent was analyzed - the region variables indicated countries rather than postcodes.</w:t>
      </w:r>
    </w:p>
    <w:p w14:paraId="70003D45" w14:textId="77777777" w:rsidR="0012202B" w:rsidRPr="00C01659" w:rsidRDefault="001374D6">
      <w:pPr>
        <w:pStyle w:val="Tekstpodstawowy"/>
        <w:rPr>
          <w:lang w:val="en-GB"/>
        </w:rPr>
      </w:pPr>
      <w:r w:rsidRPr="00C01659">
        <w:rPr>
          <w:lang w:val="en-GB"/>
        </w:rPr>
        <w:t>Llave, López, and Angulo (2019) used geolocation data in the context of churn prediction for an insurance company. They took a different approach to operationalizing customer location. Instead of including dummies indicating the customer’s region, they calculated the distance between the customer and the closest insurance agent. Such variable was significant.</w:t>
      </w:r>
    </w:p>
    <w:p w14:paraId="543B72DB" w14:textId="77777777" w:rsidR="0012202B" w:rsidRPr="00C01659" w:rsidRDefault="001374D6">
      <w:pPr>
        <w:pStyle w:val="Tekstpodstawowy"/>
        <w:rPr>
          <w:lang w:val="en-GB"/>
        </w:rPr>
      </w:pPr>
      <w:r w:rsidRPr="00C01659">
        <w:rPr>
          <w:lang w:val="en-GB"/>
        </w:rPr>
        <w:t xml:space="preserve">In this study, I have simply included longitude/latitude data about each customer directly to the model formulation. This is to assess </w:t>
      </w:r>
      <w:r w:rsidRPr="00C01659">
        <w:rPr>
          <w:b/>
          <w:lang w:val="en-GB"/>
        </w:rPr>
        <w:t>if the propensity to churn can be explained by customer location</w:t>
      </w:r>
      <w:r w:rsidRPr="00C01659">
        <w:rPr>
          <w:lang w:val="en-GB"/>
        </w:rPr>
        <w:t>.</w:t>
      </w:r>
    </w:p>
    <w:p w14:paraId="07B21FE4" w14:textId="77777777" w:rsidR="0012202B" w:rsidRDefault="001374D6">
      <w:pPr>
        <w:pStyle w:val="Nagwek4"/>
      </w:pPr>
      <w:bookmarkStart w:id="231" w:name="geodemographics"/>
      <w:bookmarkEnd w:id="229"/>
      <w:r>
        <w:t>Geodemographics</w:t>
      </w:r>
    </w:p>
    <w:p w14:paraId="577E299F" w14:textId="3A9FE806" w:rsidR="0012202B" w:rsidRPr="00C01659" w:rsidRDefault="001374D6">
      <w:pPr>
        <w:pStyle w:val="FirstParagraph"/>
        <w:rPr>
          <w:lang w:val="en-GB"/>
        </w:rPr>
      </w:pPr>
      <w:r w:rsidRPr="00C01659">
        <w:rPr>
          <w:lang w:val="en-GB"/>
        </w:rPr>
        <w:t>Geodemographics is the “analysis of people by where they live” (Harris, Sleight, and Webber</w:t>
      </w:r>
      <w:ins w:id="232" w:author="Katarzyna Kopczewska" w:date="2021-08-01T19:57:00Z">
        <w:r w:rsidR="008A684B">
          <w:rPr>
            <w:lang w:val="en-GB"/>
          </w:rPr>
          <w:t>,</w:t>
        </w:r>
      </w:ins>
      <w:r w:rsidRPr="00C01659">
        <w:rPr>
          <w:lang w:val="en-GB"/>
        </w:rPr>
        <w:t xml:space="preserve"> 2005). In this paradigm, it is assumed that people living in the same area share similar characteristics, like their social status, income, etc.</w:t>
      </w:r>
    </w:p>
    <w:p w14:paraId="1E0F90A8" w14:textId="371BD033" w:rsidR="0012202B" w:rsidRPr="00C01659" w:rsidRDefault="001374D6">
      <w:pPr>
        <w:pStyle w:val="Tekstpodstawowy"/>
        <w:rPr>
          <w:lang w:val="en-GB"/>
        </w:rPr>
      </w:pPr>
      <w:r w:rsidRPr="00C01659">
        <w:rPr>
          <w:lang w:val="en-GB"/>
        </w:rPr>
        <w:lastRenderedPageBreak/>
        <w:t>As pointed by Singleton and Spielman (2014), geodemographic features were mostly used in the studies regarding public sector areas, mainly public health and law enforcement. Publicly available research in the usage of geodemographics in the context of marketing, or specifically churn prediction is almost non-existent. This has its reasons in the confidential nature of research done in individual companies (Webber</w:t>
      </w:r>
      <w:ins w:id="233" w:author="Katarzyna Kopczewska" w:date="2021-08-01T19:58:00Z">
        <w:r w:rsidR="008A684B">
          <w:rPr>
            <w:lang w:val="en-GB"/>
          </w:rPr>
          <w:t>,</w:t>
        </w:r>
      </w:ins>
      <w:r w:rsidRPr="00C01659">
        <w:rPr>
          <w:lang w:val="en-GB"/>
        </w:rPr>
        <w:t xml:space="preserve"> 2004). The only publicly available study was conducted by Yu Zhao et al. (2005). They found that geodemographic features were significant in the churn prediction model.</w:t>
      </w:r>
    </w:p>
    <w:p w14:paraId="562D32FB" w14:textId="77777777" w:rsidR="0012202B" w:rsidRPr="00C01659" w:rsidRDefault="001374D6">
      <w:pPr>
        <w:pStyle w:val="Tekstpodstawowy"/>
        <w:rPr>
          <w:lang w:val="en-GB"/>
        </w:rPr>
      </w:pPr>
      <w:r w:rsidRPr="00C01659">
        <w:rPr>
          <w:lang w:val="en-GB"/>
        </w:rPr>
        <w:t xml:space="preserve">A hypothesis I would like to check is </w:t>
      </w:r>
      <w:r w:rsidRPr="00C01659">
        <w:rPr>
          <w:b/>
          <w:lang w:val="en-GB"/>
        </w:rPr>
        <w:t>if the social structure of the customer’s environment can serve as a valuable predictor of churn tendency.</w:t>
      </w:r>
    </w:p>
    <w:p w14:paraId="1F0998A2" w14:textId="77777777" w:rsidR="0012202B" w:rsidRPr="00C01659" w:rsidRDefault="001374D6">
      <w:pPr>
        <w:pStyle w:val="Tekstpodstawowy"/>
        <w:rPr>
          <w:lang w:val="en-GB"/>
        </w:rPr>
      </w:pPr>
      <w:r w:rsidRPr="00C01659">
        <w:rPr>
          <w:lang w:val="en-GB"/>
        </w:rPr>
        <w:t>In total, I have included 35 demographic features for the microregion from which the customer is - age structure, percentage of the population in an urban area, income structure, number of immigrants. These features were obtained from the Brazilian statistical office</w:t>
      </w:r>
      <w:r>
        <w:rPr>
          <w:rStyle w:val="Odwoanieprzypisudolnego"/>
        </w:rPr>
        <w:footnoteReference w:id="5"/>
      </w:r>
      <w:r w:rsidRPr="00C01659">
        <w:rPr>
          <w:lang w:val="en-GB"/>
        </w:rPr>
        <w:t>.</w:t>
      </w:r>
    </w:p>
    <w:p w14:paraId="4E314356" w14:textId="3F54DB02" w:rsidR="0012202B" w:rsidRPr="00C01659" w:rsidRDefault="001374D6">
      <w:pPr>
        <w:pStyle w:val="Tekstpodstawowy"/>
        <w:rPr>
          <w:lang w:val="en-GB"/>
        </w:rPr>
      </w:pPr>
      <w:r w:rsidRPr="00C01659">
        <w:rPr>
          <w:lang w:val="en-GB"/>
        </w:rPr>
        <w:t>Geodemographic dimension in this study is relatively high dimensional. At the same time, one would expect that the information can be somehow compressed because lots of the variables represent very similar concepts (for example there are 20 variables encoding only age structure). Because of that, I have decided to process this part of the dataset using Principal Components Analysis. This can potentially bring some improvements in the process of Machine Learning modeling, as training the model on a smaller, compressed dataset is more resource-efficient and at the same time was shown to improve the modeling results in some cases (Howley et al.</w:t>
      </w:r>
      <w:ins w:id="235" w:author="Katarzyna Kopczewska" w:date="2021-08-01T19:58:00Z">
        <w:r w:rsidR="008A684B">
          <w:rPr>
            <w:lang w:val="en-GB"/>
          </w:rPr>
          <w:t>,</w:t>
        </w:r>
      </w:ins>
      <w:r w:rsidRPr="00C01659">
        <w:rPr>
          <w:lang w:val="en-GB"/>
        </w:rPr>
        <w:t xml:space="preserve"> 2005).</w:t>
      </w:r>
    </w:p>
    <w:p w14:paraId="52F114D4" w14:textId="77777777" w:rsidR="0012202B" w:rsidRPr="00C01659" w:rsidRDefault="001374D6">
      <w:pPr>
        <w:pStyle w:val="Tekstpodstawowy"/>
        <w:rPr>
          <w:lang w:val="en-GB"/>
        </w:rPr>
      </w:pPr>
      <w:r w:rsidRPr="00C01659">
        <w:rPr>
          <w:lang w:val="en-GB"/>
        </w:rPr>
        <w:t>One decision regarding PCA transformation is whether to use a standard version or the one with rotated loadings (Corner 2009). The trade-off between these two methods is that the rotated loadings version allows for an interpretation of the loadings but is less optimal in a sense that the variance along each loading is not maximized. I have decided that a standard one would be more suitable in the case of this study because the explainability of the input variables to the model is not as important as correctly representing the features in lower-dimensional space and thus preserving as much valuable information as possible for the modeling phase.</w:t>
      </w:r>
    </w:p>
    <w:p w14:paraId="05B8FA03" w14:textId="77777777" w:rsidR="0012202B" w:rsidRDefault="001374D6">
      <w:pPr>
        <w:pStyle w:val="Nagwek4"/>
      </w:pPr>
      <w:bookmarkStart w:id="236" w:name="rural-vs.-urban-customer-location"/>
      <w:bookmarkEnd w:id="231"/>
      <w:r>
        <w:lastRenderedPageBreak/>
        <w:t>Rural vs. urban customer location</w:t>
      </w:r>
    </w:p>
    <w:p w14:paraId="245BF545" w14:textId="13EAA20A" w:rsidR="0012202B" w:rsidRPr="00C01659" w:rsidRDefault="001374D6">
      <w:pPr>
        <w:pStyle w:val="FirstParagraph"/>
        <w:rPr>
          <w:lang w:val="en-GB"/>
        </w:rPr>
      </w:pPr>
      <w:r w:rsidRPr="00C01659">
        <w:rPr>
          <w:lang w:val="en-GB"/>
        </w:rPr>
        <w:t>Generally, there is a consensus among researchers that there is a difference in customer behaviors between rural and urban areas (Sun and Wu</w:t>
      </w:r>
      <w:ins w:id="237" w:author="Katarzyna Kopczewska" w:date="2021-08-01T19:58:00Z">
        <w:r w:rsidR="008A684B">
          <w:rPr>
            <w:lang w:val="en-GB"/>
          </w:rPr>
          <w:t>,</w:t>
        </w:r>
      </w:ins>
      <w:r w:rsidRPr="00C01659">
        <w:rPr>
          <w:lang w:val="en-GB"/>
        </w:rPr>
        <w:t xml:space="preserve"> 2004). In particular, a couple of studies in the FMCG sector have found that rural customers tend to be more loyal to the previously chosen company (Jha</w:t>
      </w:r>
      <w:ins w:id="238" w:author="Katarzyna Kopczewska" w:date="2021-08-01T19:58:00Z">
        <w:r w:rsidR="008A684B">
          <w:rPr>
            <w:lang w:val="en-GB"/>
          </w:rPr>
          <w:t>,</w:t>
        </w:r>
      </w:ins>
      <w:r w:rsidRPr="00C01659">
        <w:rPr>
          <w:lang w:val="en-GB"/>
        </w:rPr>
        <w:t xml:space="preserve"> 2003; Sharma and Singh</w:t>
      </w:r>
      <w:ins w:id="239" w:author="Katarzyna Kopczewska" w:date="2021-08-01T19:58:00Z">
        <w:r w:rsidR="008A684B">
          <w:rPr>
            <w:lang w:val="en-GB"/>
          </w:rPr>
          <w:t>,</w:t>
        </w:r>
      </w:ins>
      <w:r w:rsidRPr="00C01659">
        <w:rPr>
          <w:lang w:val="en-GB"/>
        </w:rPr>
        <w:t xml:space="preserve"> 2021). The potential reason for such finding provided by the authors is a smaller choice of other options in the rural shops compared to urban ones. However, up to date, there were no studies that were meant to assess the differences between customer loyalty in urban and rural areas but aimed at the e-commerce sector. The findings from the FMCG sector do not have to translate directly, as in an online setting the customers are generally not limited by the availability of the brand in their area.</w:t>
      </w:r>
    </w:p>
    <w:p w14:paraId="76DD2A09" w14:textId="77777777" w:rsidR="0012202B" w:rsidRPr="00C01659" w:rsidRDefault="001374D6">
      <w:pPr>
        <w:pStyle w:val="Tekstpodstawowy"/>
        <w:rPr>
          <w:lang w:val="en-GB"/>
        </w:rPr>
      </w:pPr>
      <w:r w:rsidRPr="00C01659">
        <w:rPr>
          <w:lang w:val="en-GB"/>
        </w:rPr>
        <w:t xml:space="preserve">A hypothesis worth checking is </w:t>
      </w:r>
      <w:r w:rsidRPr="00C01659">
        <w:rPr>
          <w:b/>
          <w:lang w:val="en-GB"/>
        </w:rPr>
        <w:t>if the tendency to churn is dependent on whether the customer is living in a densely populated area.</w:t>
      </w:r>
    </w:p>
    <w:p w14:paraId="1DA29089" w14:textId="77777777" w:rsidR="0012202B" w:rsidRPr="00C01659" w:rsidRDefault="001374D6">
      <w:pPr>
        <w:pStyle w:val="Tekstpodstawowy"/>
        <w:rPr>
          <w:lang w:val="en-GB"/>
        </w:rPr>
      </w:pPr>
      <w:r w:rsidRPr="00C01659">
        <w:rPr>
          <w:lang w:val="en-GB"/>
        </w:rPr>
        <w:t>There are 2 possible ways to conclude if a particular customer is living in an urban or rural area. One is simply checking if the customer’s coordinates are inside the city’s administrative boundaries. Such an approach does not guarantee that this customer is really living in a densely populated area - because of the fact that administrative boundaries do not have to reflect actual boundaries (for example, because of fast suburbanization spilling to previously village areas).</w:t>
      </w:r>
    </w:p>
    <w:p w14:paraId="008F9597" w14:textId="77777777" w:rsidR="0012202B" w:rsidRPr="00C01659" w:rsidRDefault="001374D6">
      <w:pPr>
        <w:pStyle w:val="Tekstpodstawowy"/>
        <w:rPr>
          <w:lang w:val="en-GB"/>
        </w:rPr>
      </w:pPr>
      <w:r w:rsidRPr="00C01659">
        <w:rPr>
          <w:lang w:val="en-GB"/>
        </w:rPr>
        <w:t>Another way is inferring the population density in the area from empirical data. This way, one gets more reality-reflecting densely populated areas classifications. As was shown before in the dataset review, the number of customers per microregion highly correlates with population density in this area. Because of that, it can be argued that also in a smaller scale of analysis than microregions such correlation will be also evident. This leads to a conclusion that the company’s customers’ locations can be used as a proxy for population density, so it can be used for classifying densely and sparsely populated areas.</w:t>
      </w:r>
    </w:p>
    <w:p w14:paraId="1F6A6FB7" w14:textId="77777777" w:rsidR="0012202B" w:rsidRPr="00C01659" w:rsidRDefault="001374D6">
      <w:pPr>
        <w:pStyle w:val="Tekstpodstawowy"/>
        <w:rPr>
          <w:lang w:val="en-GB"/>
        </w:rPr>
      </w:pPr>
      <w:r w:rsidRPr="00C01659">
        <w:rPr>
          <w:lang w:val="en-GB"/>
        </w:rPr>
        <w:t xml:space="preserve">In this study, I have used the Density-Based Spatial Clustering with Noise (DBSCAN) algorithm for the task of rural vs. urban areas classification. This clustering algorithm besides assignment to a particular cluster can also detect noise points. Because of that, the assignments have a natural interpretation. When the point belongs to any cluster it means that this customer is </w:t>
      </w:r>
      <w:r w:rsidRPr="00C01659">
        <w:rPr>
          <w:lang w:val="en-GB"/>
        </w:rPr>
        <w:lastRenderedPageBreak/>
        <w:t>living in a densely populated area, while the points decoded by DBSCAN as noise are the customers living in more isolated places.</w:t>
      </w:r>
    </w:p>
    <w:p w14:paraId="514C7940" w14:textId="77777777" w:rsidR="0012202B" w:rsidRPr="00C01659" w:rsidRDefault="001374D6">
      <w:pPr>
        <w:pStyle w:val="Tekstpodstawowy"/>
        <w:rPr>
          <w:lang w:val="en-GB"/>
        </w:rPr>
      </w:pPr>
      <w:r w:rsidRPr="00C01659">
        <w:rPr>
          <w:lang w:val="en-GB"/>
        </w:rPr>
        <w:t>DBSCAN has 2 parameters to be decided before running the algorithm. These are the minimal number of points lying close to each other that are needed to constitute a cluster (</w:t>
      </w:r>
      <w:r w:rsidRPr="00C01659">
        <w:rPr>
          <w:i/>
          <w:lang w:val="en-GB"/>
        </w:rPr>
        <w:t>k</w:t>
      </w:r>
      <w:r w:rsidRPr="00C01659">
        <w:rPr>
          <w:lang w:val="en-GB"/>
        </w:rPr>
        <w:t>), and maximal distance, at which one considers the points to lay close to each other (</w:t>
      </w:r>
      <w:r w:rsidRPr="00C01659">
        <w:rPr>
          <w:i/>
          <w:lang w:val="en-GB"/>
        </w:rPr>
        <w:t>epsilon</w:t>
      </w:r>
      <w:r w:rsidRPr="00C01659">
        <w:rPr>
          <w:lang w:val="en-GB"/>
        </w:rPr>
        <w:t xml:space="preserve">). A typical rule-of-thumb for deciding k and epsilon parameters is to first set k, and then plot k-nearest-neighbors’ distances. Epsilon should be then decided based on </w:t>
      </w:r>
      <w:r w:rsidRPr="00C01659">
        <w:rPr>
          <w:i/>
          <w:lang w:val="en-GB"/>
        </w:rPr>
        <w:t>elbow point</w:t>
      </w:r>
      <w:r w:rsidRPr="00C01659">
        <w:rPr>
          <w:lang w:val="en-GB"/>
        </w:rPr>
        <w:t>, where the line is bending. However, when the features are geographical coordinates, epsilon is actually a physical distance between two locations. That is why one can set what should be more reasonable criteria for constituting clusters.</w:t>
      </w:r>
    </w:p>
    <w:p w14:paraId="7DD4734F" w14:textId="77777777" w:rsidR="0012202B" w:rsidRPr="00C01659" w:rsidRDefault="001374D6">
      <w:pPr>
        <w:pStyle w:val="Tekstpodstawowy"/>
        <w:rPr>
          <w:lang w:val="en-GB"/>
        </w:rPr>
      </w:pPr>
      <w:r w:rsidRPr="00C01659">
        <w:rPr>
          <w:lang w:val="en-GB"/>
        </w:rPr>
        <w:t>In my work, I have decided that the minimal number of customers in the cluster is 100, and the maximum distance between the customers in one cluster is 50 kilometers. For the location of Brazil on the geoide, this transfers roughly to epsilon=0.2.</w:t>
      </w:r>
    </w:p>
    <w:p w14:paraId="5A58AB2A" w14:textId="77777777" w:rsidR="0012202B" w:rsidRDefault="001374D6">
      <w:pPr>
        <w:pStyle w:val="Nagwek3"/>
      </w:pPr>
      <w:bookmarkStart w:id="240" w:name="perception-features"/>
      <w:bookmarkEnd w:id="228"/>
      <w:bookmarkEnd w:id="236"/>
      <w:r>
        <w:rPr>
          <w:rStyle w:val="SectionNumber"/>
        </w:rPr>
        <w:t>4.2.3</w:t>
      </w:r>
      <w:r>
        <w:tab/>
        <w:t>Perception features</w:t>
      </w:r>
    </w:p>
    <w:p w14:paraId="16AB41B4" w14:textId="1674EF96" w:rsidR="0012202B" w:rsidRPr="00C01659" w:rsidRDefault="001374D6">
      <w:pPr>
        <w:pStyle w:val="FirstParagraph"/>
        <w:rPr>
          <w:lang w:val="en-GB"/>
        </w:rPr>
      </w:pPr>
      <w:r w:rsidRPr="00C01659">
        <w:rPr>
          <w:lang w:val="en-GB"/>
        </w:rPr>
        <w:t>Customer perception of the company is considered an important factor driving customer loyalty (Kracklauer, Passenheim</w:t>
      </w:r>
      <w:del w:id="241" w:author="Katarzyna Kopczewska" w:date="2021-08-01T19:59:00Z">
        <w:r w:rsidRPr="00C01659" w:rsidDel="008A684B">
          <w:rPr>
            <w:lang w:val="en-GB"/>
          </w:rPr>
          <w:delText>,</w:delText>
        </w:r>
      </w:del>
      <w:r w:rsidRPr="00C01659">
        <w:rPr>
          <w:lang w:val="en-GB"/>
        </w:rPr>
        <w:t xml:space="preserve"> and Seifert</w:t>
      </w:r>
      <w:ins w:id="242" w:author="Katarzyna Kopczewska" w:date="2021-08-01T19:59:00Z">
        <w:r w:rsidR="008A684B">
          <w:rPr>
            <w:lang w:val="en-GB"/>
          </w:rPr>
          <w:t>,</w:t>
        </w:r>
      </w:ins>
      <w:r w:rsidRPr="00C01659">
        <w:rPr>
          <w:lang w:val="en-GB"/>
        </w:rPr>
        <w:t xml:space="preserve"> 2001). Unfortunately, customer satisfaction is an immeasurable variable. Different proxies can be however included in the model, and usually gathering such data requires conducting customer surveys. Oliveira (2012) specifies possible dimensions of such survey: “</w:t>
      </w:r>
      <w:r w:rsidRPr="008A684B">
        <w:rPr>
          <w:i/>
          <w:lang w:val="en-GB"/>
          <w:rPrChange w:id="243" w:author="Katarzyna Kopczewska" w:date="2021-08-01T19:59:00Z">
            <w:rPr>
              <w:lang w:val="en-GB"/>
            </w:rPr>
          </w:rPrChange>
        </w:rPr>
        <w:t>overall satisfaction, quality of service, locational convenience and reputation of the company</w:t>
      </w:r>
      <w:del w:id="244" w:author="Katarzyna Kopczewska" w:date="2021-08-01T19:59:00Z">
        <w:r w:rsidRPr="00C01659" w:rsidDel="008A684B">
          <w:rPr>
            <w:lang w:val="en-GB"/>
          </w:rPr>
          <w:delText>.</w:delText>
        </w:r>
      </w:del>
      <w:r w:rsidRPr="00C01659">
        <w:rPr>
          <w:lang w:val="en-GB"/>
        </w:rPr>
        <w:t>”</w:t>
      </w:r>
      <w:ins w:id="245" w:author="Katarzyna Kopczewska" w:date="2021-08-01T19:59:00Z">
        <w:r w:rsidR="008A684B">
          <w:rPr>
            <w:lang w:val="en-GB"/>
          </w:rPr>
          <w:t>.</w:t>
        </w:r>
      </w:ins>
    </w:p>
    <w:p w14:paraId="430448E4" w14:textId="51C0AB61" w:rsidR="0012202B" w:rsidRPr="00C01659" w:rsidRDefault="001374D6">
      <w:pPr>
        <w:pStyle w:val="Tekstpodstawowy"/>
        <w:rPr>
          <w:lang w:val="en-GB"/>
        </w:rPr>
      </w:pPr>
      <w:r w:rsidRPr="00C01659">
        <w:rPr>
          <w:lang w:val="en-GB"/>
        </w:rPr>
        <w:t>In e-commerce settings, an industry-standard is to provide a way for the customers to express their opinions about the purchase (Lucini et al.</w:t>
      </w:r>
      <w:ins w:id="246" w:author="Katarzyna Kopczewska" w:date="2021-08-01T19:59:00Z">
        <w:r w:rsidR="008A684B">
          <w:rPr>
            <w:lang w:val="en-GB"/>
          </w:rPr>
          <w:t>,</w:t>
        </w:r>
      </w:ins>
      <w:r w:rsidRPr="00C01659">
        <w:rPr>
          <w:lang w:val="en-GB"/>
        </w:rPr>
        <w:t xml:space="preserve"> 2020). The company has to decide, in how structured way it would like to collect them. Text reviews can provide way richer information about the customer experience, as they are not limited to describing the experience in predefined dimensions. On the other hand, extracting meaningful information from sometimes millions of text reviews is a very challenging task to which no universally acclaimed solutions exist (Felbermayr and Nanopoulos</w:t>
      </w:r>
      <w:ins w:id="247" w:author="Katarzyna Kopczewska" w:date="2021-08-01T19:59:00Z">
        <w:r w:rsidR="008A684B">
          <w:rPr>
            <w:lang w:val="en-GB"/>
          </w:rPr>
          <w:t>,</w:t>
        </w:r>
      </w:ins>
      <w:r w:rsidRPr="00C01659">
        <w:rPr>
          <w:lang w:val="en-GB"/>
        </w:rPr>
        <w:t xml:space="preserve"> 2016; Yabing Zhao, Xu</w:t>
      </w:r>
      <w:del w:id="248" w:author="Katarzyna Kopczewska" w:date="2021-08-01T19:59:00Z">
        <w:r w:rsidRPr="00C01659" w:rsidDel="008A684B">
          <w:rPr>
            <w:lang w:val="en-GB"/>
          </w:rPr>
          <w:delText>,</w:delText>
        </w:r>
      </w:del>
      <w:r w:rsidRPr="00C01659">
        <w:rPr>
          <w:lang w:val="en-GB"/>
        </w:rPr>
        <w:t xml:space="preserve"> and Wang</w:t>
      </w:r>
      <w:ins w:id="249" w:author="Katarzyna Kopczewska" w:date="2021-08-01T19:59:00Z">
        <w:r w:rsidR="008A684B">
          <w:rPr>
            <w:lang w:val="en-GB"/>
          </w:rPr>
          <w:t>,</w:t>
        </w:r>
      </w:ins>
      <w:r w:rsidRPr="00C01659">
        <w:rPr>
          <w:lang w:val="en-GB"/>
        </w:rPr>
        <w:t xml:space="preserve"> 2019).</w:t>
      </w:r>
    </w:p>
    <w:p w14:paraId="166D3D01" w14:textId="62C9FAC7" w:rsidR="0012202B" w:rsidRPr="00C01659" w:rsidRDefault="001374D6">
      <w:pPr>
        <w:pStyle w:val="Tekstpodstawowy"/>
        <w:rPr>
          <w:lang w:val="en-GB"/>
        </w:rPr>
      </w:pPr>
      <w:r w:rsidRPr="00C01659">
        <w:rPr>
          <w:lang w:val="en-GB"/>
        </w:rPr>
        <w:t xml:space="preserve">In the case of the dataset analyzed in this study, there are </w:t>
      </w:r>
      <w:ins w:id="250" w:author="Katarzyna Kopczewska" w:date="2021-08-01T19:59:00Z">
        <w:r w:rsidR="008A684B">
          <w:rPr>
            <w:lang w:val="en-GB"/>
          </w:rPr>
          <w:t>two</w:t>
        </w:r>
      </w:ins>
      <w:del w:id="251" w:author="Katarzyna Kopczewska" w:date="2021-08-01T19:59:00Z">
        <w:r w:rsidRPr="00C01659" w:rsidDel="008A684B">
          <w:rPr>
            <w:lang w:val="en-GB"/>
          </w:rPr>
          <w:delText>2</w:delText>
        </w:r>
      </w:del>
      <w:r w:rsidRPr="00C01659">
        <w:rPr>
          <w:lang w:val="en-GB"/>
        </w:rPr>
        <w:t xml:space="preserve"> proxies of customer perception available. One is a customer review on a scale from 1 to 5. The other is a textual </w:t>
      </w:r>
      <w:r w:rsidRPr="00C01659">
        <w:rPr>
          <w:lang w:val="en-GB"/>
        </w:rPr>
        <w:lastRenderedPageBreak/>
        <w:t>review of the purchase. Using numeric review in the modeling is straightforward and doesn’t require further explanation. In the next sections, I have described the preprocessing of textual reviews in greater detail.</w:t>
      </w:r>
    </w:p>
    <w:p w14:paraId="77CA1199" w14:textId="77777777" w:rsidR="0012202B" w:rsidRDefault="001374D6">
      <w:pPr>
        <w:pStyle w:val="Nagwek4"/>
      </w:pPr>
      <w:bookmarkStart w:id="252" w:name="ways-of-analyzing-textual-reviews"/>
      <w:r>
        <w:t>Ways of analyzing textual reviews</w:t>
      </w:r>
    </w:p>
    <w:p w14:paraId="1E120A4D" w14:textId="38C47BB3" w:rsidR="0012202B" w:rsidRPr="00C01659" w:rsidRDefault="001374D6">
      <w:pPr>
        <w:pStyle w:val="FirstParagraph"/>
        <w:rPr>
          <w:lang w:val="en-GB"/>
        </w:rPr>
      </w:pPr>
      <w:r w:rsidRPr="00C01659">
        <w:rPr>
          <w:lang w:val="en-GB"/>
        </w:rPr>
        <w:t xml:space="preserve">As stated before, text reviews can potentially serve as a rich source of information about customer satisfaction. Although text mining for customer reviews in general is an active field of research, usage of such information in the context of churn prediction is way less covered. To the best of the author’s knowledge, only </w:t>
      </w:r>
      <w:ins w:id="253" w:author="Katarzyna Kopczewska" w:date="2021-08-01T19:59:00Z">
        <w:r w:rsidR="008A684B">
          <w:rPr>
            <w:lang w:val="en-GB"/>
          </w:rPr>
          <w:t>two</w:t>
        </w:r>
      </w:ins>
      <w:del w:id="254" w:author="Katarzyna Kopczewska" w:date="2021-08-01T19:59:00Z">
        <w:r w:rsidRPr="00C01659" w:rsidDel="008A684B">
          <w:rPr>
            <w:lang w:val="en-GB"/>
          </w:rPr>
          <w:delText>2</w:delText>
        </w:r>
      </w:del>
      <w:r w:rsidRPr="00C01659">
        <w:rPr>
          <w:lang w:val="en-GB"/>
        </w:rPr>
        <w:t xml:space="preserve"> studies used the data from textual reviews for churn prediction. De Caigny et al. (2020) have used text embedding approach, while Suryadi (2020) - simple tf-idf technique.</w:t>
      </w:r>
    </w:p>
    <w:p w14:paraId="3521FF38" w14:textId="09C3836A" w:rsidR="0012202B" w:rsidRPr="00C01659" w:rsidRDefault="001374D6">
      <w:pPr>
        <w:pStyle w:val="Tekstpodstawowy"/>
        <w:rPr>
          <w:lang w:val="en-GB"/>
        </w:rPr>
      </w:pPr>
      <w:r w:rsidRPr="00C01659">
        <w:rPr>
          <w:lang w:val="en-GB"/>
        </w:rPr>
        <w:t xml:space="preserve">Lucini et al. (2020) specifies </w:t>
      </w:r>
      <w:ins w:id="255" w:author="Katarzyna Kopczewska" w:date="2021-08-01T20:00:00Z">
        <w:r w:rsidR="008A684B">
          <w:rPr>
            <w:lang w:val="en-GB"/>
          </w:rPr>
          <w:t>two</w:t>
        </w:r>
      </w:ins>
      <w:del w:id="256" w:author="Katarzyna Kopczewska" w:date="2021-08-01T20:00:00Z">
        <w:r w:rsidRPr="00C01659" w:rsidDel="008A684B">
          <w:rPr>
            <w:lang w:val="en-GB"/>
          </w:rPr>
          <w:delText>2</w:delText>
        </w:r>
      </w:del>
      <w:r w:rsidRPr="00C01659">
        <w:rPr>
          <w:lang w:val="en-GB"/>
        </w:rPr>
        <w:t xml:space="preserve"> natural language processing areas that can be used to extract insights from customer reviews, namely topic modeling and sentiment analysis. The first one is meant to answer the question “what the review is about?” while the second - “what is the perception contained in this review?” A combination of these two dimensions can help answer the question, which areas of customer experience are rated positively, and which need improvement.</w:t>
      </w:r>
    </w:p>
    <w:p w14:paraId="7448D99D" w14:textId="77777777" w:rsidR="0012202B" w:rsidRPr="00C01659" w:rsidRDefault="001374D6">
      <w:pPr>
        <w:pStyle w:val="Tekstpodstawowy"/>
        <w:rPr>
          <w:lang w:val="en-GB"/>
        </w:rPr>
      </w:pPr>
      <w:r w:rsidRPr="00C01659">
        <w:rPr>
          <w:lang w:val="en-GB"/>
        </w:rPr>
        <w:t xml:space="preserve">In the case of this study, I have focused only on extracting the topic from the review. The reason is that information about whether the experience of the customer was positive is already contained in a numeric review. </w:t>
      </w:r>
      <w:r w:rsidRPr="00C01659">
        <w:rPr>
          <w:b/>
          <w:lang w:val="en-GB"/>
        </w:rPr>
        <w:t>My hypothesis is that both the numeric review, as well as topic of the textual review can be useful predictors of customer loyalty.</w:t>
      </w:r>
    </w:p>
    <w:p w14:paraId="29D146CF" w14:textId="77777777" w:rsidR="0012202B" w:rsidRDefault="001374D6">
      <w:pPr>
        <w:pStyle w:val="Nagwek4"/>
      </w:pPr>
      <w:bookmarkStart w:id="257" w:name="previous-research-in-topic-modeling"/>
      <w:bookmarkEnd w:id="252"/>
      <w:r>
        <w:t>Previous research in topic modeling</w:t>
      </w:r>
    </w:p>
    <w:p w14:paraId="5C9646E5" w14:textId="44569053" w:rsidR="0012202B" w:rsidRPr="00C01659" w:rsidRDefault="001374D6">
      <w:pPr>
        <w:pStyle w:val="FirstParagraph"/>
        <w:rPr>
          <w:lang w:val="en-GB"/>
        </w:rPr>
      </w:pPr>
      <w:r w:rsidRPr="00C01659">
        <w:rPr>
          <w:lang w:val="en-GB"/>
        </w:rPr>
        <w:t>Undoubtedly the most popular model for inferring the topic of a text is Latent Dirichlet Allocation (Blei, Ng, and Jordan</w:t>
      </w:r>
      <w:ins w:id="258" w:author="Katarzyna Kopczewska" w:date="2021-08-01T20:00:00Z">
        <w:r w:rsidR="008A684B">
          <w:rPr>
            <w:lang w:val="en-GB"/>
          </w:rPr>
          <w:t>,</w:t>
        </w:r>
      </w:ins>
      <w:r w:rsidRPr="00C01659">
        <w:rPr>
          <w:lang w:val="en-GB"/>
        </w:rPr>
        <w:t xml:space="preserve"> 2003). The method is based on assumption that each document is a mixture of a small number of topics. At the same time, each topic can be characterized by a distribution of words frequency.</w:t>
      </w:r>
    </w:p>
    <w:p w14:paraId="0C2A94EA" w14:textId="77777777" w:rsidR="0012202B" w:rsidRPr="00C01659" w:rsidRDefault="001374D6">
      <w:pPr>
        <w:pStyle w:val="Tekstpodstawowy"/>
        <w:rPr>
          <w:lang w:val="en-GB"/>
        </w:rPr>
      </w:pPr>
      <w:r w:rsidRPr="00C01659">
        <w:rPr>
          <w:lang w:val="en-GB"/>
        </w:rPr>
        <w:t xml:space="preserve">Hong and Davison (2010) argue that short texts (as in the case of customer reviews) comprise of a very small amount of topics, usually only one. Because of that, LDA should not be </w:t>
      </w:r>
      <w:r w:rsidRPr="00C01659">
        <w:rPr>
          <w:lang w:val="en-GB"/>
        </w:rPr>
        <w:lastRenderedPageBreak/>
        <w:t>used in such settings as its assumptions are violated. This claim is supported by an empirical study of short texts from Tweeter, in which LDA has failed to find informative topics.</w:t>
      </w:r>
    </w:p>
    <w:p w14:paraId="589F80B1" w14:textId="77777777" w:rsidR="0012202B" w:rsidRPr="00C01659" w:rsidRDefault="001374D6">
      <w:pPr>
        <w:pStyle w:val="Tekstpodstawowy"/>
        <w:rPr>
          <w:lang w:val="en-GB"/>
        </w:rPr>
      </w:pPr>
      <w:r w:rsidRPr="00C01659">
        <w:rPr>
          <w:lang w:val="en-GB"/>
        </w:rPr>
        <w:t>The drawbacks of LDA in the setting of short texts were addressed by Yin and Wang (2014) . They used the Gibbs Sampling algorithm for the Dirichlet Multinomial Mixture model, which is an improvement over typical LDA. The main difference compared to the basic algorithm is an introduction of assumption, that each text comprises only one topic. The authors show that this algorithm provides superior performance compared to the basic LDA technique in the context of short texts.</w:t>
      </w:r>
    </w:p>
    <w:p w14:paraId="7A18DC2A" w14:textId="77777777" w:rsidR="0012202B" w:rsidRPr="00C01659" w:rsidRDefault="001374D6">
      <w:pPr>
        <w:pStyle w:val="Tekstpodstawowy"/>
        <w:rPr>
          <w:lang w:val="en-GB"/>
        </w:rPr>
      </w:pPr>
      <w:r w:rsidRPr="00C01659">
        <w:rPr>
          <w:lang w:val="en-GB"/>
        </w:rPr>
        <w:t xml:space="preserve">More modern approaches to topic modeling were also developed recently. A milestone in the whole NLP field was inventing an efficient way to embed words in a vector space while preserving their meaning, namely </w:t>
      </w:r>
      <w:r w:rsidRPr="008A684B">
        <w:rPr>
          <w:i/>
          <w:lang w:val="en-GB"/>
          <w:rPrChange w:id="259" w:author="Katarzyna Kopczewska" w:date="2021-08-01T20:00:00Z">
            <w:rPr>
              <w:lang w:val="en-GB"/>
            </w:rPr>
          </w:rPrChange>
        </w:rPr>
        <w:t>word2vec</w:t>
      </w:r>
      <w:r w:rsidRPr="00C01659">
        <w:rPr>
          <w:lang w:val="en-GB"/>
        </w:rPr>
        <w:t xml:space="preserve"> (Mikolov et al. 2013). On a basis of this method, He et al. (2017) presented an Attention-based Aspect Extraction</w:t>
      </w:r>
      <w:r>
        <w:rPr>
          <w:rStyle w:val="Odwoanieprzypisudolnego"/>
        </w:rPr>
        <w:footnoteReference w:id="6"/>
      </w:r>
      <w:r w:rsidRPr="00C01659">
        <w:rPr>
          <w:lang w:val="en-GB"/>
        </w:rPr>
        <w:t xml:space="preserve"> model. At first, words embedding using the Word2Vec model is created. After that, for each text in the corpus, attention weight for each word is computed using a neural network with an attention layer. Then, an embedding of the whole sentence is created by computing an average for all words embedding. The words are weighted by their attention weights. The last step of the procedure is creating an encoder-decoder model for learning sentence aspect embedding. The reconstruction of the sentence is the linear combination of aspect embeddings, and aspect embeddings are learned by mapping sentence embedding to a lower-dimensional space.</w:t>
      </w:r>
    </w:p>
    <w:p w14:paraId="26C33D9B" w14:textId="77777777" w:rsidR="0012202B" w:rsidRPr="00C01659" w:rsidRDefault="001374D6">
      <w:pPr>
        <w:pStyle w:val="Tekstpodstawowy"/>
        <w:rPr>
          <w:lang w:val="en-GB"/>
        </w:rPr>
      </w:pPr>
      <w:r w:rsidRPr="00C01659">
        <w:rPr>
          <w:lang w:val="en-GB"/>
        </w:rPr>
        <w:t>Other studies using the embedding technique were conducted by Tulkens and Cranenburgh (2020) and Luo et al. (2019). In both studies, the algorithms presented outperformed the LDA method in the task of short text topic modeling.</w:t>
      </w:r>
    </w:p>
    <w:p w14:paraId="2B1F3103" w14:textId="77777777" w:rsidR="0012202B" w:rsidRDefault="001374D6">
      <w:pPr>
        <w:pStyle w:val="Nagwek4"/>
      </w:pPr>
      <w:bookmarkStart w:id="261" w:name="text-reviews-preprocessing-in-this-study"/>
      <w:bookmarkEnd w:id="257"/>
      <w:r>
        <w:t>Text reviews preprocessing in this study</w:t>
      </w:r>
    </w:p>
    <w:p w14:paraId="66A8016D" w14:textId="4A4DDD4F" w:rsidR="0012202B" w:rsidRPr="00C01659" w:rsidRDefault="001374D6">
      <w:pPr>
        <w:pStyle w:val="FirstParagraph"/>
        <w:rPr>
          <w:lang w:val="en-GB"/>
        </w:rPr>
      </w:pPr>
      <w:r w:rsidRPr="00C01659">
        <w:rPr>
          <w:lang w:val="en-GB"/>
        </w:rPr>
        <w:t xml:space="preserve">In this study, I have tried and evaluated </w:t>
      </w:r>
      <w:ins w:id="262" w:author="Katarzyna Kopczewska" w:date="2021-08-01T20:00:00Z">
        <w:r w:rsidR="008A684B">
          <w:rPr>
            <w:lang w:val="en-GB"/>
          </w:rPr>
          <w:t>three</w:t>
        </w:r>
      </w:ins>
      <w:del w:id="263" w:author="Katarzyna Kopczewska" w:date="2021-08-01T20:00:00Z">
        <w:r w:rsidRPr="00C01659" w:rsidDel="008A684B">
          <w:rPr>
            <w:lang w:val="en-GB"/>
          </w:rPr>
          <w:delText>3</w:delText>
        </w:r>
      </w:del>
      <w:r w:rsidRPr="00C01659">
        <w:rPr>
          <w:lang w:val="en-GB"/>
        </w:rPr>
        <w:t xml:space="preserve"> algorithms for topic modeling:</w:t>
      </w:r>
    </w:p>
    <w:p w14:paraId="564B9B6C" w14:textId="77777777" w:rsidR="0012202B" w:rsidRDefault="001374D6" w:rsidP="001374D6">
      <w:pPr>
        <w:pStyle w:val="Compact"/>
        <w:numPr>
          <w:ilvl w:val="0"/>
          <w:numId w:val="11"/>
        </w:numPr>
      </w:pPr>
      <w:r>
        <w:lastRenderedPageBreak/>
        <w:t>Latent Dirichlet Allocation (Blei, Ng, and Jordan 2003) - because it is a go-to standard for topic recognition.</w:t>
      </w:r>
    </w:p>
    <w:p w14:paraId="2D965C7F" w14:textId="77777777" w:rsidR="0012202B" w:rsidRDefault="001374D6" w:rsidP="001374D6">
      <w:pPr>
        <w:pStyle w:val="Compact"/>
        <w:numPr>
          <w:ilvl w:val="0"/>
          <w:numId w:val="11"/>
        </w:numPr>
      </w:pPr>
      <w:r>
        <w:t>Gibbs Sampling algorithm for the Dirichlet Multinomial Mixture (Yin and Wang 2014) - as this method is an improvement over LDA, meant especially for short texts. This is true in this case, as most of the reviews are just a couple of words long.</w:t>
      </w:r>
    </w:p>
    <w:p w14:paraId="7C673AF1" w14:textId="77777777" w:rsidR="0012202B" w:rsidRDefault="001374D6" w:rsidP="001374D6">
      <w:pPr>
        <w:pStyle w:val="Compact"/>
        <w:numPr>
          <w:ilvl w:val="0"/>
          <w:numId w:val="11"/>
        </w:numPr>
      </w:pPr>
      <w:r>
        <w:t>Attention-Based Aspect Extraction (He et al. 2017) - this method is also meant for short texts, and at the same time, it uses the most modern, state-of-the-art NLP techniques. Besides that, in the original paper, the authors worked in a similar domain of internet text reviews.</w:t>
      </w:r>
    </w:p>
    <w:p w14:paraId="1F4D2258" w14:textId="190D9C83" w:rsidR="00C01659" w:rsidDel="008A684B" w:rsidRDefault="00C01659" w:rsidP="00C01659">
      <w:pPr>
        <w:pStyle w:val="Compact"/>
        <w:numPr>
          <w:ilvl w:val="0"/>
          <w:numId w:val="0"/>
        </w:numPr>
        <w:ind w:left="360" w:hanging="360"/>
        <w:rPr>
          <w:del w:id="264" w:author="Katarzyna Kopczewska" w:date="2021-08-01T20:00:00Z"/>
        </w:rPr>
      </w:pPr>
    </w:p>
    <w:p w14:paraId="6D2B47EF" w14:textId="77777777" w:rsidR="00C01659" w:rsidRDefault="00C01659" w:rsidP="00C01659">
      <w:pPr>
        <w:pStyle w:val="Compact"/>
        <w:numPr>
          <w:ilvl w:val="0"/>
          <w:numId w:val="0"/>
        </w:numPr>
        <w:tabs>
          <w:tab w:val="clear" w:pos="360"/>
        </w:tabs>
        <w:ind w:left="360" w:hanging="360"/>
      </w:pPr>
    </w:p>
    <w:p w14:paraId="30737DFB" w14:textId="57216F2B" w:rsidR="0012202B" w:rsidRPr="00C01659" w:rsidRDefault="001374D6">
      <w:pPr>
        <w:pStyle w:val="FirstParagraph"/>
        <w:rPr>
          <w:lang w:val="en-GB"/>
        </w:rPr>
      </w:pPr>
      <w:r w:rsidRPr="00C01659">
        <w:rPr>
          <w:lang w:val="en-GB"/>
        </w:rPr>
        <w:t xml:space="preserve">Various preprocessing steps were needed to apply all </w:t>
      </w:r>
      <w:ins w:id="265" w:author="Katarzyna Kopczewska" w:date="2021-08-01T20:01:00Z">
        <w:r w:rsidR="008A684B">
          <w:rPr>
            <w:lang w:val="en-GB"/>
          </w:rPr>
          <w:t>three</w:t>
        </w:r>
      </w:ins>
      <w:del w:id="266" w:author="Katarzyna Kopczewska" w:date="2021-08-01T20:01:00Z">
        <w:r w:rsidRPr="00C01659" w:rsidDel="008A684B">
          <w:rPr>
            <w:lang w:val="en-GB"/>
          </w:rPr>
          <w:delText>3</w:delText>
        </w:r>
      </w:del>
      <w:r w:rsidRPr="00C01659">
        <w:rPr>
          <w:lang w:val="en-GB"/>
        </w:rPr>
        <w:t xml:space="preserve"> aforementioned algorithms:</w:t>
      </w:r>
    </w:p>
    <w:p w14:paraId="59B4DE39" w14:textId="77777777" w:rsidR="0012202B" w:rsidRDefault="001374D6" w:rsidP="001374D6">
      <w:pPr>
        <w:pStyle w:val="Compact"/>
        <w:numPr>
          <w:ilvl w:val="0"/>
          <w:numId w:val="12"/>
        </w:numPr>
      </w:pPr>
      <w:r>
        <w:rPr>
          <w:b/>
        </w:rPr>
        <w:t>Translation of the reviews from Portuguese to English.</w:t>
      </w:r>
      <w:r>
        <w:t xml:space="preserve"> Olist e-commerce store is operating only in Brazil. That is why most of the reviews are written in Portuguese. I have used Google Translate API to change their language to English. This is to facilitate not only understanding the reviews, but also the NLP tools available for the English language are more advanced than for other languages.</w:t>
      </w:r>
    </w:p>
    <w:p w14:paraId="0ABE1AF5" w14:textId="77777777" w:rsidR="0012202B" w:rsidRDefault="001374D6" w:rsidP="001374D6">
      <w:pPr>
        <w:pStyle w:val="Compact"/>
        <w:numPr>
          <w:ilvl w:val="0"/>
          <w:numId w:val="12"/>
        </w:numPr>
      </w:pPr>
      <w:r>
        <w:rPr>
          <w:b/>
        </w:rPr>
        <w:t>Removal of stopwords and punctuation.</w:t>
      </w:r>
    </w:p>
    <w:p w14:paraId="3A1CF236" w14:textId="77777777" w:rsidR="0012202B" w:rsidRDefault="001374D6" w:rsidP="001374D6">
      <w:pPr>
        <w:pStyle w:val="Compact"/>
        <w:numPr>
          <w:ilvl w:val="0"/>
          <w:numId w:val="12"/>
        </w:numPr>
      </w:pPr>
      <w:r>
        <w:rPr>
          <w:b/>
        </w:rPr>
        <w:t>Lemmatization</w:t>
      </w:r>
      <w:r>
        <w:t xml:space="preserve"> using WordNet lemmatizer (Fellbaum 1998) combined with Part-of-Speech tagger. This step is needed to limit the number of words in the vocabulary. Thanks to the Part-of-speech tagger, the lemmatizer can change the form of the word on a more informed basis, and thus apply correct lemmatization to more words.</w:t>
      </w:r>
    </w:p>
    <w:p w14:paraId="0384C6DB" w14:textId="77777777" w:rsidR="0012202B" w:rsidRPr="00C01659" w:rsidRDefault="001374D6">
      <w:pPr>
        <w:pStyle w:val="FirstParagraph"/>
        <w:rPr>
          <w:lang w:val="en-GB"/>
        </w:rPr>
      </w:pPr>
      <w:r w:rsidRPr="00C01659">
        <w:rPr>
          <w:lang w:val="en-GB"/>
        </w:rPr>
        <w:t>Later steps of the preprocessing were different for each of the algorithms.</w:t>
      </w:r>
    </w:p>
    <w:p w14:paraId="17CD6CBE" w14:textId="77777777" w:rsidR="0012202B" w:rsidRPr="00C01659" w:rsidRDefault="001374D6">
      <w:pPr>
        <w:pStyle w:val="Tekstpodstawowy"/>
        <w:rPr>
          <w:lang w:val="en-GB"/>
        </w:rPr>
      </w:pPr>
      <w:r w:rsidRPr="00C01659">
        <w:rPr>
          <w:lang w:val="en-GB"/>
        </w:rPr>
        <w:t xml:space="preserve">For LDA and Gibbs Sampling, only </w:t>
      </w:r>
      <w:r w:rsidRPr="00C01659">
        <w:rPr>
          <w:b/>
          <w:lang w:val="en-GB"/>
        </w:rPr>
        <w:t>converting lemmatized reviews into vector format</w:t>
      </w:r>
      <w:r w:rsidRPr="00C01659">
        <w:rPr>
          <w:lang w:val="en-GB"/>
        </w:rPr>
        <w:t xml:space="preserve"> was needed. In the case of LDA, the count-vectorizing approach was applied, with removing of words that appeared in less than 0.1% of reviews. In the case of Gibbs Sampling, the same preprocessing is done internally by the training function from the package. In both of these cases after vectorization, one should obtain a matrix with n rows and k columns, where n is the number of observations in the original dataset, while k - the size of the vocabulary.</w:t>
      </w:r>
    </w:p>
    <w:p w14:paraId="3ED17CCE" w14:textId="77777777" w:rsidR="0012202B" w:rsidRPr="00C01659" w:rsidRDefault="001374D6">
      <w:pPr>
        <w:pStyle w:val="Tekstpodstawowy"/>
        <w:rPr>
          <w:lang w:val="en-GB"/>
        </w:rPr>
      </w:pPr>
      <w:r w:rsidRPr="00C01659">
        <w:rPr>
          <w:lang w:val="en-GB"/>
        </w:rPr>
        <w:lastRenderedPageBreak/>
        <w:t>Very different preprocessing was required in the case of Attention-Based Aspect Extraction. The neural network architecture proposed by the authors requires simply lemmatized reviews in a textual format as the output. Then, one of the layers of the network is meant to embed the currently preprocessed word. These embeddings are not learned during the network training, they should be trained beforehand instead. The authors of the paper propose the Word2vec technique (Mikolov et al. 2013) for learning embeddings. Following their guidelines, I have used this method, setting the dimensionality of the vector space to 200. I have also applied the word window of 10. After applying word2vec on this dataset, I have obtained the matrix with m rows and 200 columns, where m stands for the number of words in the dataset, and 200 is the dimensionality of the vector space chosen as a hyperparameter.</w:t>
      </w:r>
    </w:p>
    <w:p w14:paraId="05ADC521" w14:textId="77777777" w:rsidR="0012202B" w:rsidRPr="00C01659" w:rsidRDefault="001374D6">
      <w:pPr>
        <w:pStyle w:val="Tekstpodstawowy"/>
        <w:rPr>
          <w:lang w:val="en-GB"/>
        </w:rPr>
      </w:pPr>
      <w:r w:rsidRPr="00C01659">
        <w:rPr>
          <w:lang w:val="en-GB"/>
        </w:rPr>
        <w:t>Concerning topic models training, I have searched for optimal hyperparameters for all 3 models based on grid search. For LDA, I have tested a varying number of topics that the model has to learn (3, 5, 10, and 15). For GSDMM, 2 parameters influence topics coherency in each “cluster.” I have run the algorithm for all 16 combinations of both parameters chosen from the values 0.01, 0.1, 0.5, and 0.9. For Attention-Based Aspect Extraction, I have manipulated the number of topics to learn, from the values 10, 15. Unfortunately, as this last model takes a very long time to run (around 3 hours per one set of hyperparameters), I have limited the number of hyperparameters checked compared to the LDA model.</w:t>
      </w:r>
    </w:p>
    <w:p w14:paraId="767031BE" w14:textId="77777777" w:rsidR="0012202B" w:rsidRPr="00C01659" w:rsidRDefault="001374D6">
      <w:pPr>
        <w:pStyle w:val="Tekstpodstawowy"/>
        <w:rPr>
          <w:lang w:val="en-GB"/>
        </w:rPr>
      </w:pPr>
      <w:r w:rsidRPr="00C01659">
        <w:rPr>
          <w:lang w:val="en-GB"/>
        </w:rPr>
        <w:t>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modeled topics).</w:t>
      </w:r>
    </w:p>
    <w:p w14:paraId="49312D0D" w14:textId="77777777" w:rsidR="0012202B" w:rsidRDefault="001374D6">
      <w:pPr>
        <w:pStyle w:val="Nagwek2"/>
      </w:pPr>
      <w:bookmarkStart w:id="267" w:name="variables-selection-methods"/>
      <w:bookmarkEnd w:id="211"/>
      <w:bookmarkEnd w:id="240"/>
      <w:bookmarkEnd w:id="261"/>
      <w:r>
        <w:rPr>
          <w:rStyle w:val="SectionNumber"/>
        </w:rPr>
        <w:t>4.3</w:t>
      </w:r>
      <w:r>
        <w:tab/>
        <w:t>Variables selection methods</w:t>
      </w:r>
    </w:p>
    <w:p w14:paraId="7E9A1C44" w14:textId="7FAF93D2" w:rsidR="0012202B" w:rsidRPr="00C01659" w:rsidRDefault="001374D6">
      <w:pPr>
        <w:pStyle w:val="FirstParagraph"/>
        <w:rPr>
          <w:lang w:val="en-GB"/>
        </w:rPr>
      </w:pPr>
      <w:r w:rsidRPr="00C01659">
        <w:rPr>
          <w:lang w:val="en-GB"/>
        </w:rPr>
        <w:t xml:space="preserve">To summarize, from variable preprocessing I have obtained these </w:t>
      </w:r>
      <w:ins w:id="268" w:author="Katarzyna Kopczewska" w:date="2021-08-01T20:01:00Z">
        <w:r w:rsidR="008A684B">
          <w:rPr>
            <w:lang w:val="en-GB"/>
          </w:rPr>
          <w:t>six</w:t>
        </w:r>
      </w:ins>
      <w:del w:id="269" w:author="Katarzyna Kopczewska" w:date="2021-08-01T20:01:00Z">
        <w:r w:rsidRPr="00C01659" w:rsidDel="008A684B">
          <w:rPr>
            <w:lang w:val="en-GB"/>
          </w:rPr>
          <w:delText>6</w:delText>
        </w:r>
      </w:del>
      <w:r w:rsidRPr="00C01659">
        <w:rPr>
          <w:lang w:val="en-GB"/>
        </w:rPr>
        <w:t xml:space="preserve"> sets of features:</w:t>
      </w:r>
    </w:p>
    <w:p w14:paraId="793B6705" w14:textId="77777777" w:rsidR="0012202B" w:rsidRDefault="001374D6" w:rsidP="001374D6">
      <w:pPr>
        <w:pStyle w:val="Compact"/>
        <w:numPr>
          <w:ilvl w:val="0"/>
          <w:numId w:val="13"/>
        </w:numPr>
      </w:pPr>
      <w:r>
        <w:t>basic information - the value of the purchase, geolocation in raw format lat/lng, the value of the package, number of items in the package, review score (6 variables)</w:t>
      </w:r>
    </w:p>
    <w:p w14:paraId="76EC10A4" w14:textId="77777777" w:rsidR="0012202B" w:rsidRDefault="001374D6" w:rsidP="001374D6">
      <w:pPr>
        <w:pStyle w:val="Compact"/>
        <w:numPr>
          <w:ilvl w:val="0"/>
          <w:numId w:val="13"/>
        </w:numPr>
      </w:pPr>
      <w:r>
        <w:lastRenderedPageBreak/>
        <w:t>geodemographic features for the region from which the customer is - age structure, percentage of the population in an urban area, income structure, number of immigrants (35 variables)</w:t>
      </w:r>
    </w:p>
    <w:p w14:paraId="59475E16" w14:textId="77777777" w:rsidR="0012202B" w:rsidRDefault="001374D6" w:rsidP="001374D6">
      <w:pPr>
        <w:pStyle w:val="Compact"/>
        <w:numPr>
          <w:ilvl w:val="0"/>
          <w:numId w:val="13"/>
        </w:numPr>
      </w:pPr>
      <w:r>
        <w:t>geodemographic features transformed using PCA - (10 variables/components)</w:t>
      </w:r>
    </w:p>
    <w:p w14:paraId="21F14B3C" w14:textId="77777777" w:rsidR="0012202B" w:rsidRDefault="001374D6" w:rsidP="001374D6">
      <w:pPr>
        <w:pStyle w:val="Compact"/>
        <w:numPr>
          <w:ilvl w:val="0"/>
          <w:numId w:val="13"/>
        </w:numPr>
      </w:pPr>
      <w:r>
        <w:t>indicator whether the customer is in an agglomeration area obtained from DBSCAN on location data (1 variable)</w:t>
      </w:r>
    </w:p>
    <w:p w14:paraId="40DFFD16" w14:textId="77777777" w:rsidR="0012202B" w:rsidRDefault="001374D6" w:rsidP="001374D6">
      <w:pPr>
        <w:pStyle w:val="Compact"/>
        <w:numPr>
          <w:ilvl w:val="0"/>
          <w:numId w:val="13"/>
        </w:numPr>
      </w:pPr>
      <w:r>
        <w:t>product categories that the customer has bought in the purchase (15 dummy variables)</w:t>
      </w:r>
    </w:p>
    <w:p w14:paraId="6BFD08FC" w14:textId="77777777" w:rsidR="0012202B" w:rsidRDefault="001374D6" w:rsidP="001374D6">
      <w:pPr>
        <w:pStyle w:val="Compact"/>
        <w:numPr>
          <w:ilvl w:val="0"/>
          <w:numId w:val="13"/>
        </w:numPr>
      </w:pPr>
      <w:r>
        <w:t>main topic that the customer has mentioned in the review (15 dummy variables).</w:t>
      </w:r>
    </w:p>
    <w:p w14:paraId="654E9D23" w14:textId="726FABA7" w:rsidR="0012202B" w:rsidRDefault="001374D6">
      <w:pPr>
        <w:pStyle w:val="FirstParagraph"/>
      </w:pPr>
      <w:r w:rsidRPr="00C01659">
        <w:rPr>
          <w:lang w:val="en-GB"/>
        </w:rPr>
        <w:t xml:space="preserve">An approach used by Oliveira (2012) for an assessment of the new feature previously untested in the churn prediction was to compare </w:t>
      </w:r>
      <w:ins w:id="270" w:author="Katarzyna Kopczewska" w:date="2021-08-01T20:01:00Z">
        <w:r w:rsidR="008A684B">
          <w:rPr>
            <w:lang w:val="en-GB"/>
          </w:rPr>
          <w:t>two</w:t>
        </w:r>
      </w:ins>
      <w:del w:id="271" w:author="Katarzyna Kopczewska" w:date="2021-08-01T20:01:00Z">
        <w:r w:rsidRPr="00C01659" w:rsidDel="008A684B">
          <w:rPr>
            <w:lang w:val="en-GB"/>
          </w:rPr>
          <w:delText>2</w:delText>
        </w:r>
      </w:del>
      <w:r w:rsidRPr="00C01659">
        <w:rPr>
          <w:lang w:val="en-GB"/>
        </w:rPr>
        <w:t xml:space="preserve"> models, one containing only basic RFM features, and the other RFM features and also this new feature. I have used a similar approach. Namely, first I have included basic features that didn’t require any preprocessing. This model served as a baseline. Then, for each of the sets of features that I have computed, I have estimated a model containing these features + basic features. Lastly, I have created one model containing all the variables. </w:t>
      </w:r>
      <w:r>
        <w:t xml:space="preserve">This resulted in the following </w:t>
      </w:r>
      <w:ins w:id="272" w:author="Katarzyna Kopczewska" w:date="2021-08-01T20:02:00Z">
        <w:r w:rsidR="008A684B">
          <w:t>seven</w:t>
        </w:r>
      </w:ins>
      <w:del w:id="273" w:author="Katarzyna Kopczewska" w:date="2021-08-01T20:02:00Z">
        <w:r w:rsidDel="008A684B">
          <w:delText>7</w:delText>
        </w:r>
      </w:del>
      <w:r>
        <w:t xml:space="preserve"> feature sets tested:</w:t>
      </w:r>
    </w:p>
    <w:p w14:paraId="13EF2FA5" w14:textId="77777777" w:rsidR="0012202B" w:rsidRDefault="001374D6" w:rsidP="001374D6">
      <w:pPr>
        <w:pStyle w:val="Compact"/>
        <w:numPr>
          <w:ilvl w:val="0"/>
          <w:numId w:val="14"/>
        </w:numPr>
      </w:pPr>
      <w:r>
        <w:t>basic features</w:t>
      </w:r>
    </w:p>
    <w:p w14:paraId="5A037DF1" w14:textId="77777777" w:rsidR="0012202B" w:rsidRDefault="001374D6" w:rsidP="001374D6">
      <w:pPr>
        <w:pStyle w:val="Compact"/>
        <w:numPr>
          <w:ilvl w:val="0"/>
          <w:numId w:val="14"/>
        </w:numPr>
      </w:pPr>
      <w:r>
        <w:t>geodemographic + basic features</w:t>
      </w:r>
    </w:p>
    <w:p w14:paraId="53037ECF" w14:textId="77777777" w:rsidR="0012202B" w:rsidRDefault="001374D6" w:rsidP="001374D6">
      <w:pPr>
        <w:pStyle w:val="Compact"/>
        <w:numPr>
          <w:ilvl w:val="0"/>
          <w:numId w:val="14"/>
        </w:numPr>
      </w:pPr>
      <w:r>
        <w:t>geodemographic with PCA + basic features</w:t>
      </w:r>
    </w:p>
    <w:p w14:paraId="4824B97E" w14:textId="77777777" w:rsidR="0012202B" w:rsidRDefault="001374D6" w:rsidP="001374D6">
      <w:pPr>
        <w:pStyle w:val="Compact"/>
        <w:numPr>
          <w:ilvl w:val="0"/>
          <w:numId w:val="14"/>
        </w:numPr>
      </w:pPr>
      <w:r>
        <w:t>agglomeration + basic features</w:t>
      </w:r>
    </w:p>
    <w:p w14:paraId="43ECFF00" w14:textId="77777777" w:rsidR="0012202B" w:rsidRDefault="001374D6" w:rsidP="001374D6">
      <w:pPr>
        <w:pStyle w:val="Compact"/>
        <w:numPr>
          <w:ilvl w:val="0"/>
          <w:numId w:val="14"/>
        </w:numPr>
      </w:pPr>
      <w:r>
        <w:t>product categories + basic features</w:t>
      </w:r>
    </w:p>
    <w:p w14:paraId="75FF6FE0" w14:textId="77777777" w:rsidR="0012202B" w:rsidRDefault="001374D6" w:rsidP="001374D6">
      <w:pPr>
        <w:pStyle w:val="Compact"/>
        <w:numPr>
          <w:ilvl w:val="0"/>
          <w:numId w:val="14"/>
        </w:numPr>
      </w:pPr>
      <w:r>
        <w:t>review topic + basic features</w:t>
      </w:r>
    </w:p>
    <w:p w14:paraId="6373CC26" w14:textId="77777777" w:rsidR="0012202B" w:rsidRDefault="001374D6" w:rsidP="001374D6">
      <w:pPr>
        <w:pStyle w:val="Compact"/>
        <w:numPr>
          <w:ilvl w:val="0"/>
          <w:numId w:val="14"/>
        </w:numPr>
      </w:pPr>
      <w:r>
        <w:t>all variables - (with geodemographic features transformed with PCA)</w:t>
      </w:r>
      <w:r>
        <w:rPr>
          <w:rStyle w:val="Odwoanieprzypisudolnego"/>
        </w:rPr>
        <w:footnoteReference w:id="7"/>
      </w:r>
    </w:p>
    <w:p w14:paraId="6C6BBDAC" w14:textId="77777777" w:rsidR="0012202B" w:rsidRDefault="001374D6">
      <w:pPr>
        <w:pStyle w:val="Nagwek3"/>
      </w:pPr>
      <w:bookmarkStart w:id="277" w:name="Xc1a3d08001612e57f0691c6eb410014c95045b4"/>
      <w:r>
        <w:lastRenderedPageBreak/>
        <w:t>Automatic feature selection - Boruta algorithm</w:t>
      </w:r>
    </w:p>
    <w:p w14:paraId="7C585097" w14:textId="77777777" w:rsidR="0012202B" w:rsidRPr="00C01659" w:rsidRDefault="001374D6">
      <w:pPr>
        <w:pStyle w:val="FirstParagraph"/>
        <w:rPr>
          <w:lang w:val="en-GB"/>
        </w:rPr>
      </w:pPr>
      <w:r w:rsidRPr="00C01659">
        <w:rPr>
          <w:lang w:val="en-GB"/>
        </w:rPr>
        <w:t>To test if the approach with including whole sets of features to the training set is an optimal one, I have also tested one method of automatic feature selection, namely a Boruta algorithm (Kursa, Rudnicki, and others 2010). It is widely popular among machine learning practitioners (Kumar and Shaikh 2017). The algorithm belongs to the category of wrapper feature selection algorithms, and a Random Forest algorithm is usually used as a machine learning method. It works as follows. At first, all features from the original dataset are randomly permuted. This way, one obtains a dataset with close-to-zero predictive power. Then, the resulting features are added to the original dataset and the Random Forest model is trained.</w:t>
      </w:r>
    </w:p>
    <w:p w14:paraId="63189A47" w14:textId="77777777" w:rsidR="0012202B" w:rsidRPr="00C01659" w:rsidRDefault="001374D6">
      <w:pPr>
        <w:pStyle w:val="Tekstpodstawowy"/>
        <w:rPr>
          <w:lang w:val="en-GB"/>
        </w:rPr>
      </w:pPr>
      <w:r w:rsidRPr="00C01659">
        <w:rPr>
          <w:lang w:val="en-GB"/>
        </w:rPr>
        <w:t>This model has a built-in feature importance measure, which is usually Mean Decrease Impurity (MDI). After running the model, for each of the original features, MDI is compared against all MDI scores for shadow features. If for any original variable the score is less than the one from any of the shadow features, the variable gets a “hit.”</w:t>
      </w:r>
    </w:p>
    <w:p w14:paraId="41E38583" w14:textId="77777777" w:rsidR="0012202B" w:rsidRPr="00C01659" w:rsidRDefault="001374D6">
      <w:pPr>
        <w:pStyle w:val="Tekstpodstawowy"/>
        <w:rPr>
          <w:lang w:val="en-GB"/>
        </w:rPr>
      </w:pPr>
      <w:r w:rsidRPr="00C01659">
        <w:rPr>
          <w:lang w:val="en-GB"/>
        </w:rPr>
        <w:t>The above procedure is repeated for a preassigned number of iterations. Finally, important features that should make it to the final model are the ones that obtain fewer hits than preassigned value.</w:t>
      </w:r>
    </w:p>
    <w:p w14:paraId="5085C5C2" w14:textId="77777777" w:rsidR="0012202B" w:rsidRPr="00C01659" w:rsidRDefault="001374D6">
      <w:pPr>
        <w:pStyle w:val="Tekstpodstawowy"/>
        <w:rPr>
          <w:lang w:val="en-GB"/>
        </w:rPr>
      </w:pPr>
      <w:r w:rsidRPr="00C01659">
        <w:rPr>
          <w:lang w:val="en-GB"/>
        </w:rPr>
        <w:t>After gaining knowledge about the variables that should make it to the model, I have trained the XGBoost classifier using these features. The rest of the fitting procedure (cross-validation, up-sampling, hyper-parameters, etc.) stayed the same as in the rest of the approaches.</w:t>
      </w:r>
    </w:p>
    <w:p w14:paraId="37009525" w14:textId="77777777" w:rsidR="0012202B" w:rsidRPr="00C01659" w:rsidRDefault="001374D6">
      <w:pPr>
        <w:pStyle w:val="Tekstpodstawowy"/>
        <w:rPr>
          <w:lang w:val="en-GB"/>
        </w:rPr>
      </w:pPr>
      <w:r w:rsidRPr="00C01659">
        <w:rPr>
          <w:lang w:val="en-GB"/>
        </w:rPr>
        <w:t>One should have in mind that the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modern laptop. Although other wrapper algorithms also require an iterative fitting of the model, they usually start with fitting the model to one variable, in the next iteration to 2, and so on up to k features. On the other hand, the Boruta algorithm in each iteration fits the model to 2*k features (original and shadow features).</w:t>
      </w:r>
    </w:p>
    <w:p w14:paraId="2C6674F9" w14:textId="6EB23CE3" w:rsidR="0012202B" w:rsidRPr="00C01659" w:rsidRDefault="008A684B" w:rsidP="008A684B">
      <w:pPr>
        <w:pStyle w:val="Tekstpodstawowy"/>
        <w:ind w:firstLine="0"/>
        <w:jc w:val="center"/>
        <w:rPr>
          <w:lang w:val="en-GB"/>
        </w:rPr>
        <w:pPrChange w:id="278" w:author="Katarzyna Kopczewska" w:date="2021-08-01T20:06:00Z">
          <w:pPr>
            <w:pStyle w:val="Tekstpodstawowy"/>
          </w:pPr>
        </w:pPrChange>
      </w:pPr>
      <w:ins w:id="279" w:author="Katarzyna Kopczewska" w:date="2021-08-01T20:06:00Z">
        <w:r>
          <w:rPr>
            <w:lang w:val="en-GB"/>
          </w:rPr>
          <w:t>* * *</w:t>
        </w:r>
      </w:ins>
    </w:p>
    <w:p w14:paraId="71A247B3" w14:textId="7ABC50EC" w:rsidR="0012202B" w:rsidRDefault="008A684B">
      <w:ins w:id="280" w:author="Katarzyna Kopczewska" w:date="2021-08-01T20:06:00Z">
        <w:r>
          <w:lastRenderedPageBreak/>
          <w:t>Konieczne podsumowanie rozdziału</w:t>
        </w:r>
      </w:ins>
      <w:r w:rsidR="001374D6">
        <w:br w:type="page"/>
      </w:r>
    </w:p>
    <w:p w14:paraId="79A596A9" w14:textId="77777777" w:rsidR="0012202B" w:rsidRDefault="001374D6">
      <w:pPr>
        <w:pStyle w:val="chapters"/>
      </w:pPr>
      <w:r>
        <w:lastRenderedPageBreak/>
        <w:t>chapter V</w:t>
      </w:r>
    </w:p>
    <w:p w14:paraId="6091BC51" w14:textId="77777777" w:rsidR="0012202B" w:rsidRDefault="001374D6">
      <w:pPr>
        <w:pStyle w:val="Nagwek1"/>
      </w:pPr>
      <w:bookmarkStart w:id="281" w:name="results"/>
      <w:bookmarkEnd w:id="192"/>
      <w:bookmarkEnd w:id="267"/>
      <w:bookmarkEnd w:id="277"/>
      <w:r>
        <w:t>Results</w:t>
      </w:r>
    </w:p>
    <w:p w14:paraId="51F2510E" w14:textId="05586073" w:rsidR="0012202B" w:rsidDel="00080706" w:rsidRDefault="001374D6">
      <w:pPr>
        <w:pStyle w:val="Nagwek2"/>
        <w:rPr>
          <w:del w:id="282" w:author="Katarzyna Kopczewska" w:date="2021-08-01T20:11:00Z"/>
        </w:rPr>
      </w:pPr>
      <w:bookmarkStart w:id="283" w:name="introduction-5"/>
      <w:del w:id="284" w:author="Katarzyna Kopczewska" w:date="2021-08-01T20:11:00Z">
        <w:r w:rsidDel="00080706">
          <w:delText>Introduction</w:delText>
        </w:r>
      </w:del>
    </w:p>
    <w:p w14:paraId="581C79ED" w14:textId="77777777" w:rsidR="0012202B" w:rsidRPr="00C01659" w:rsidRDefault="001374D6">
      <w:pPr>
        <w:pStyle w:val="FirstParagraph"/>
        <w:rPr>
          <w:lang w:val="en-GB"/>
        </w:rPr>
      </w:pPr>
      <w:r w:rsidRPr="00C01659">
        <w:rPr>
          <w:lang w:val="en-GB"/>
        </w:rPr>
        <w:t>In this chapter the results of the analyses conducted in this study are presented. First section covers the outcome of the methods that were used for the dataset preprocessing. In the second section the performance of the churn prediction models tested in this study is presented and analyzed in a greater depth. In the last section the models are analyzed to verify the hypotheses about the direction of the influence of predictors on the customer churn.</w:t>
      </w:r>
    </w:p>
    <w:p w14:paraId="577E4BE4" w14:textId="77777777" w:rsidR="0012202B" w:rsidRDefault="001374D6">
      <w:pPr>
        <w:pStyle w:val="Nagwek2"/>
      </w:pPr>
      <w:bookmarkStart w:id="285" w:name="results-of-the-pre-modeling-phase"/>
      <w:bookmarkEnd w:id="283"/>
      <w:r>
        <w:rPr>
          <w:rStyle w:val="SectionNumber"/>
        </w:rPr>
        <w:t>5.1</w:t>
      </w:r>
      <w:r>
        <w:tab/>
        <w:t xml:space="preserve">Results of the </w:t>
      </w:r>
      <w:commentRangeStart w:id="286"/>
      <w:r>
        <w:t>pre</w:t>
      </w:r>
      <w:commentRangeEnd w:id="286"/>
      <w:r w:rsidR="00080706">
        <w:rPr>
          <w:rStyle w:val="Odwoaniedokomentarza"/>
          <w:rFonts w:eastAsiaTheme="minorHAnsi"/>
          <w:b w:val="0"/>
          <w:lang w:val="en-US" w:eastAsia="en-US"/>
        </w:rPr>
        <w:commentReference w:id="286"/>
      </w:r>
      <w:r>
        <w:t>-modeling phase</w:t>
      </w:r>
    </w:p>
    <w:p w14:paraId="23325F05" w14:textId="77777777" w:rsidR="0012202B" w:rsidRDefault="001374D6">
      <w:pPr>
        <w:pStyle w:val="Nagwek3"/>
      </w:pPr>
      <w:bookmarkStart w:id="287" w:name="topic-modeling"/>
      <w:r>
        <w:t>Topic modeling</w:t>
      </w:r>
    </w:p>
    <w:p w14:paraId="5E73F996" w14:textId="77777777" w:rsidR="0012202B" w:rsidRPr="00C01659" w:rsidRDefault="001374D6">
      <w:pPr>
        <w:pStyle w:val="FirstParagraph"/>
        <w:rPr>
          <w:lang w:val="en-GB"/>
        </w:rPr>
      </w:pPr>
      <w:commentRangeStart w:id="288"/>
      <w:r w:rsidRPr="00C01659">
        <w:rPr>
          <w:lang w:val="en-GB"/>
        </w:rPr>
        <w:t>I have manually assessed the topics obtained from LDA, Gibbs Sampling and Aspect Extraction methods. The only meaningful output was produced by the last method. The results of the topic modeling with examples of reviews for each topic and proposed topic labels are presented in Appendix B.</w:t>
      </w:r>
      <w:commentRangeEnd w:id="288"/>
      <w:r w:rsidR="00080706">
        <w:rPr>
          <w:rStyle w:val="Odwoaniedokomentarza"/>
          <w:rFonts w:eastAsiaTheme="minorHAnsi"/>
          <w:lang w:val="en-US" w:eastAsia="en-US"/>
        </w:rPr>
        <w:commentReference w:id="288"/>
      </w:r>
    </w:p>
    <w:p w14:paraId="223AE73B" w14:textId="77777777" w:rsidR="0012202B" w:rsidRDefault="001374D6">
      <w:pPr>
        <w:pStyle w:val="Nagwek3"/>
      </w:pPr>
      <w:bookmarkStart w:id="289" w:name="dbscan-for-longlat-data"/>
      <w:bookmarkEnd w:id="287"/>
      <w:r>
        <w:t>DBSCAN for long/lat data</w:t>
      </w:r>
    </w:p>
    <w:p w14:paraId="48C57FF3" w14:textId="77777777" w:rsidR="0012202B" w:rsidRPr="00C01659" w:rsidRDefault="001374D6">
      <w:pPr>
        <w:pStyle w:val="FirstParagraph"/>
        <w:rPr>
          <w:lang w:val="en-GB"/>
        </w:rPr>
      </w:pPr>
      <w:r w:rsidRPr="00C01659">
        <w:rPr>
          <w:lang w:val="en-GB"/>
        </w:rPr>
        <w:t xml:space="preserve">In the </w:t>
      </w:r>
      <w:commentRangeStart w:id="290"/>
      <w:r w:rsidRPr="00C01659">
        <w:rPr>
          <w:lang w:val="en-GB"/>
        </w:rPr>
        <w:t>case</w:t>
      </w:r>
      <w:commentRangeEnd w:id="290"/>
      <w:r w:rsidR="00080706">
        <w:rPr>
          <w:rStyle w:val="Odwoaniedokomentarza"/>
          <w:rFonts w:eastAsiaTheme="minorHAnsi"/>
          <w:lang w:val="en-US" w:eastAsia="en-US"/>
        </w:rPr>
        <w:commentReference w:id="290"/>
      </w:r>
      <w:r w:rsidRPr="00C01659">
        <w:rPr>
          <w:lang w:val="en-GB"/>
        </w:rPr>
        <w:t xml:space="preserve"> of epsilon equal to 50 kilometers range, DBSCAN found 78 clusters and 18 thousand noise points. After a quick visual inspection of the points colored by cluster association, I have concluded that the boundaries of the clusters overlap with bigger cities’ boundaries, which proves that the clustering has discovered valuable information from the data.</w:t>
      </w:r>
    </w:p>
    <w:p w14:paraId="5BCA6BFC" w14:textId="7C1555CF" w:rsidR="0012202B" w:rsidRPr="00C01659" w:rsidRDefault="001374D6">
      <w:pPr>
        <w:pStyle w:val="Tekstpodstawowy"/>
        <w:rPr>
          <w:lang w:val="en-GB"/>
        </w:rPr>
      </w:pPr>
      <w:r w:rsidRPr="00C01659">
        <w:rPr>
          <w:lang w:val="en-GB"/>
        </w:rPr>
        <w:t xml:space="preserve">I have also tried running the clustering with the epsilon obtained from using the elbow method, namely </w:t>
      </w:r>
      <w:del w:id="291" w:author="Katarzyna Kopczewska" w:date="2021-08-01T20:16:00Z">
        <w:r w:rsidRPr="00C01659" w:rsidDel="00080706">
          <w:rPr>
            <w:lang w:val="en-GB"/>
          </w:rPr>
          <w:delText>2</w:delText>
        </w:r>
      </w:del>
      <w:ins w:id="292" w:author="Katarzyna Kopczewska" w:date="2021-08-01T20:16:00Z">
        <w:r w:rsidR="00080706">
          <w:rPr>
            <w:lang w:val="en-GB"/>
          </w:rPr>
          <w:t>two</w:t>
        </w:r>
      </w:ins>
      <w:r w:rsidRPr="00C01659">
        <w:rPr>
          <w:lang w:val="en-GB"/>
        </w:rPr>
        <w:t>. Only 2 clusters were created, of which one of them contained 99.97% of observations. The probable reason for that is that 2 would roughly translate to 500 kilometers of cluster range, which is a way too large radius to model information about the population density on a country level.</w:t>
      </w:r>
    </w:p>
    <w:p w14:paraId="7F9D9329" w14:textId="77777777" w:rsidR="0012202B" w:rsidRPr="00C01659" w:rsidRDefault="001374D6">
      <w:pPr>
        <w:pStyle w:val="Tekstpodstawowy"/>
        <w:rPr>
          <w:lang w:val="en-GB"/>
        </w:rPr>
      </w:pPr>
      <w:r w:rsidRPr="00C01659">
        <w:rPr>
          <w:lang w:val="en-GB"/>
        </w:rPr>
        <w:t>To the final dataset, I have added only one variable indicating whether the point belongs to the cluster or is one of the noise points.</w:t>
      </w:r>
    </w:p>
    <w:p w14:paraId="5B238C52" w14:textId="77777777" w:rsidR="0012202B" w:rsidRDefault="001374D6">
      <w:pPr>
        <w:pStyle w:val="Nagwek3"/>
      </w:pPr>
      <w:bookmarkStart w:id="293" w:name="pca-for-demographic-data"/>
      <w:bookmarkEnd w:id="289"/>
      <w:r>
        <w:lastRenderedPageBreak/>
        <w:t>PCA for demographic data</w:t>
      </w:r>
    </w:p>
    <w:p w14:paraId="7DCB0C83" w14:textId="77777777" w:rsidR="0012202B" w:rsidRDefault="001374D6">
      <w:pPr>
        <w:pStyle w:val="FirstParagraph"/>
      </w:pPr>
      <w:commentRangeStart w:id="294"/>
      <w:r w:rsidRPr="00C01659">
        <w:rPr>
          <w:lang w:val="en-GB"/>
        </w:rPr>
        <w:t>Cumulative</w:t>
      </w:r>
      <w:commentRangeEnd w:id="294"/>
      <w:r w:rsidR="005D3672">
        <w:rPr>
          <w:rStyle w:val="Odwoaniedokomentarza"/>
          <w:rFonts w:eastAsiaTheme="minorHAnsi"/>
          <w:lang w:val="en-US" w:eastAsia="en-US"/>
        </w:rPr>
        <w:commentReference w:id="294"/>
      </w:r>
      <w:r w:rsidRPr="00C01659">
        <w:rPr>
          <w:lang w:val="en-GB"/>
        </w:rPr>
        <w:t xml:space="preserve"> variance explained by each of the consecutive loadings is presented on the plot 6. I have decided to leave the 10 most informative PCA eigenvectors. </w:t>
      </w:r>
      <w:r>
        <w:t>These account for 97.3% of the explained variance.</w:t>
      </w:r>
    </w:p>
    <w:p w14:paraId="71ABFEEA" w14:textId="77777777" w:rsidR="0012202B" w:rsidRDefault="001374D6" w:rsidP="00080706">
      <w:pPr>
        <w:pStyle w:val="CaptionedFigure"/>
        <w:jc w:val="center"/>
        <w:pPrChange w:id="295" w:author="Katarzyna Kopczewska" w:date="2021-08-01T20:11:00Z">
          <w:pPr>
            <w:pStyle w:val="CaptionedFigure"/>
          </w:pPr>
        </w:pPrChange>
      </w:pPr>
      <w:r>
        <w:rPr>
          <w:noProof/>
          <w:lang w:val="pl-PL" w:eastAsia="pl-PL"/>
        </w:rPr>
        <w:drawing>
          <wp:inline distT="0" distB="0" distL="0" distR="0" wp14:anchorId="3024E529" wp14:editId="127826BF">
            <wp:extent cx="2772075" cy="1848050"/>
            <wp:effectExtent l="0" t="0" r="0" b="0"/>
            <wp:docPr id="8" name="Picture" descr="Figure 6: Explained cumulative variance by each of the PCA loading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ca-components-1.png"/>
                    <pic:cNvPicPr>
                      <a:picLocks noChangeAspect="1" noChangeArrowheads="1"/>
                    </pic:cNvPicPr>
                  </pic:nvPicPr>
                  <pic:blipFill>
                    <a:blip r:embed="rId16"/>
                    <a:stretch>
                      <a:fillRect/>
                    </a:stretch>
                  </pic:blipFill>
                  <pic:spPr bwMode="auto">
                    <a:xfrm>
                      <a:off x="0" y="0"/>
                      <a:ext cx="2772075" cy="1848050"/>
                    </a:xfrm>
                    <a:prstGeom prst="rect">
                      <a:avLst/>
                    </a:prstGeom>
                    <a:noFill/>
                    <a:ln w="9525">
                      <a:noFill/>
                      <a:headEnd/>
                      <a:tailEnd/>
                    </a:ln>
                  </pic:spPr>
                </pic:pic>
              </a:graphicData>
            </a:graphic>
          </wp:inline>
        </w:drawing>
      </w:r>
    </w:p>
    <w:p w14:paraId="6E5F44A0" w14:textId="77777777" w:rsidR="0012202B" w:rsidRDefault="001374D6">
      <w:pPr>
        <w:pStyle w:val="ImageCaption"/>
      </w:pPr>
      <w:r>
        <w:t>Figure 6: Explained cumulative variance by each of the PCA loadings.</w:t>
      </w:r>
    </w:p>
    <w:p w14:paraId="57D8A470" w14:textId="77777777" w:rsidR="0012202B" w:rsidRDefault="001374D6">
      <w:pPr>
        <w:pStyle w:val="Nagwek3"/>
      </w:pPr>
      <w:bookmarkStart w:id="296" w:name="boruta-feature-selection"/>
      <w:bookmarkEnd w:id="293"/>
      <w:r>
        <w:t>Boruta feature selection</w:t>
      </w:r>
    </w:p>
    <w:p w14:paraId="2D292F56" w14:textId="77777777" w:rsidR="0012202B" w:rsidRPr="00C01659" w:rsidRDefault="001374D6">
      <w:pPr>
        <w:pStyle w:val="FirstParagraph"/>
        <w:rPr>
          <w:lang w:val="en-GB"/>
        </w:rPr>
      </w:pPr>
      <w:r w:rsidRPr="00C01659">
        <w:rPr>
          <w:lang w:val="en-GB"/>
        </w:rPr>
        <w:t xml:space="preserve">The </w:t>
      </w:r>
      <w:commentRangeStart w:id="297"/>
      <w:r w:rsidRPr="00C01659">
        <w:rPr>
          <w:lang w:val="en-GB"/>
        </w:rPr>
        <w:t>Boruta</w:t>
      </w:r>
      <w:commentRangeEnd w:id="297"/>
      <w:r w:rsidR="005D3672">
        <w:rPr>
          <w:rStyle w:val="Odwoaniedokomentarza"/>
          <w:rFonts w:eastAsiaTheme="minorHAnsi"/>
          <w:lang w:val="en-US" w:eastAsia="en-US"/>
        </w:rPr>
        <w:commentReference w:id="297"/>
      </w:r>
      <w:r w:rsidRPr="00C01659">
        <w:rPr>
          <w:lang w:val="en-GB"/>
        </w:rPr>
        <w:t xml:space="preserve"> algorithm concluded that from all 47 variables only the 14 variables indicating topics are non-relevant. One should notice that even using automatic feature selection, the algorithm has dropped the whole category of variables, meaning that the approach of manually setting sets of variables to include in the model is also “recommended” by the algorithm.</w:t>
      </w:r>
    </w:p>
    <w:p w14:paraId="2009B722" w14:textId="77777777" w:rsidR="0012202B" w:rsidRDefault="001374D6">
      <w:pPr>
        <w:pStyle w:val="Nagwek2"/>
      </w:pPr>
      <w:bookmarkStart w:id="298" w:name="performance-analysis"/>
      <w:bookmarkEnd w:id="285"/>
      <w:bookmarkEnd w:id="296"/>
      <w:r>
        <w:rPr>
          <w:rStyle w:val="SectionNumber"/>
        </w:rPr>
        <w:t>5.2</w:t>
      </w:r>
      <w:r>
        <w:tab/>
        <w:t>Performance analysis</w:t>
      </w:r>
    </w:p>
    <w:p w14:paraId="2FC3525E" w14:textId="77777777" w:rsidR="0012202B" w:rsidRDefault="001374D6">
      <w:pPr>
        <w:pStyle w:val="Nagwek3"/>
      </w:pPr>
      <w:bookmarkStart w:id="299" w:name="auc-metric-analysis"/>
      <w:r>
        <w:t>AUC metric analysis</w:t>
      </w:r>
    </w:p>
    <w:p w14:paraId="733BB0C5" w14:textId="77777777" w:rsidR="0012202B" w:rsidRDefault="001374D6">
      <w:pPr>
        <w:pStyle w:val="FirstParagraph"/>
        <w:rPr>
          <w:lang w:val="en-GB"/>
        </w:rPr>
      </w:pPr>
      <w:r w:rsidRPr="00C01659">
        <w:rPr>
          <w:lang w:val="en-GB"/>
        </w:rPr>
        <w:t xml:space="preserve">Table 3 shows the performance of the </w:t>
      </w:r>
      <w:commentRangeStart w:id="300"/>
      <w:r w:rsidRPr="00C01659">
        <w:rPr>
          <w:lang w:val="en-GB"/>
        </w:rPr>
        <w:t>XGB</w:t>
      </w:r>
      <w:commentRangeEnd w:id="300"/>
      <w:r w:rsidR="005D3672">
        <w:rPr>
          <w:rStyle w:val="Odwoaniedokomentarza"/>
          <w:rFonts w:eastAsiaTheme="minorHAnsi"/>
          <w:lang w:val="en-US" w:eastAsia="en-US"/>
        </w:rPr>
        <w:commentReference w:id="300"/>
      </w:r>
      <w:r w:rsidRPr="00C01659">
        <w:rPr>
          <w:lang w:val="en-GB"/>
        </w:rPr>
        <w:t xml:space="preserve"> models using various sets of variables. 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14:paraId="53F9607D" w14:textId="77777777" w:rsidR="00C01659" w:rsidRDefault="00C01659" w:rsidP="00C01659">
      <w:pPr>
        <w:pStyle w:val="Tekstpodstawowy"/>
        <w:rPr>
          <w:lang w:val="en-GB"/>
        </w:rPr>
      </w:pPr>
    </w:p>
    <w:p w14:paraId="20F77D0B" w14:textId="77777777" w:rsidR="00C01659" w:rsidRPr="00C01659" w:rsidRDefault="00C01659" w:rsidP="00C01659">
      <w:pPr>
        <w:pStyle w:val="Tekstpodstawowy"/>
        <w:rPr>
          <w:lang w:val="en-GB"/>
        </w:rPr>
      </w:pPr>
    </w:p>
    <w:p w14:paraId="5184DC79" w14:textId="77777777" w:rsidR="0012202B" w:rsidRPr="00C01659" w:rsidRDefault="001374D6">
      <w:pPr>
        <w:pStyle w:val="tableformat"/>
        <w:rPr>
          <w:lang w:val="en-GB"/>
        </w:rPr>
      </w:pPr>
      <w:r w:rsidRPr="00C01659">
        <w:rPr>
          <w:lang w:val="en-GB"/>
        </w:rPr>
        <w:lastRenderedPageBreak/>
        <w:t>Table 3. AUC values for XGBoost model</w:t>
      </w:r>
    </w:p>
    <w:tbl>
      <w:tblPr>
        <w:tblW w:w="0" w:type="auto"/>
        <w:jc w:val="center"/>
        <w:tblLook w:val="0420" w:firstRow="1" w:lastRow="0" w:firstColumn="0" w:lastColumn="0" w:noHBand="0" w:noVBand="1"/>
      </w:tblPr>
      <w:tblGrid>
        <w:gridCol w:w="2544"/>
        <w:gridCol w:w="1160"/>
        <w:gridCol w:w="1378"/>
        <w:gridCol w:w="2440"/>
      </w:tblGrid>
      <w:tr w:rsidR="0012202B" w14:paraId="5DEF8B8F"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AE0C0" w14:textId="77777777" w:rsidR="0012202B" w:rsidRDefault="001374D6">
            <w:pPr>
              <w:spacing w:before="40" w:after="40"/>
              <w:ind w:left="100" w:right="100" w:firstLine="0"/>
              <w:jc w:val="right"/>
            </w:pPr>
            <w:r>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D1AF0" w14:textId="77777777" w:rsidR="0012202B" w:rsidRDefault="001374D6">
            <w:pPr>
              <w:spacing w:before="40" w:after="40"/>
              <w:ind w:left="100" w:right="100" w:firstLine="0"/>
              <w:jc w:val="right"/>
            </w:pPr>
            <w:r>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F4654" w14:textId="77777777" w:rsidR="0012202B" w:rsidRDefault="001374D6">
            <w:pPr>
              <w:spacing w:before="40" w:after="40"/>
              <w:ind w:left="100" w:right="100" w:firstLine="0"/>
              <w:jc w:val="right"/>
            </w:pPr>
            <w:r>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9AF85" w14:textId="77777777" w:rsidR="0012202B" w:rsidRDefault="001374D6">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12202B" w14:paraId="70C2661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9CBBC" w14:textId="77777777" w:rsidR="0012202B" w:rsidRDefault="001374D6">
            <w:pPr>
              <w:spacing w:before="40" w:after="40"/>
              <w:ind w:left="100" w:right="100" w:firstLine="0"/>
              <w:jc w:val="right"/>
            </w:pPr>
            <w:commentRangeStart w:id="301"/>
            <w:r>
              <w:rPr>
                <w:rFonts w:eastAsia="Times New Roman"/>
                <w:color w:val="111111"/>
              </w:rPr>
              <w:t>product</w:t>
            </w:r>
            <w:commentRangeEnd w:id="301"/>
            <w:r w:rsidR="005D3672">
              <w:rPr>
                <w:rStyle w:val="Odwoaniedokomentarza"/>
              </w:rPr>
              <w:commentReference w:id="301"/>
            </w:r>
            <w:r>
              <w:rPr>
                <w:rFonts w:eastAsia="Times New Roman"/>
                <w:color w:val="111111"/>
              </w:rPr>
              <w:t>_categories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9BC85" w14:textId="77777777" w:rsidR="0012202B" w:rsidRDefault="001374D6">
            <w:pPr>
              <w:spacing w:before="40" w:after="40"/>
              <w:ind w:left="100" w:right="100" w:firstLine="0"/>
              <w:jc w:val="right"/>
            </w:pPr>
            <w:r>
              <w:rPr>
                <w:rFonts w:eastAsia="Times New Roman"/>
                <w:color w:val="111111"/>
              </w:rPr>
              <w:t>0.6505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21042" w14:textId="77777777" w:rsidR="0012202B" w:rsidRDefault="001374D6">
            <w:pPr>
              <w:spacing w:before="40" w:after="40"/>
              <w:ind w:left="100" w:right="100" w:firstLine="0"/>
              <w:jc w:val="right"/>
            </w:pPr>
            <w:r>
              <w:rPr>
                <w:rFonts w:eastAsia="Times New Roman"/>
                <w:color w:val="111111"/>
              </w:rPr>
              <w:t>0.</w:t>
            </w:r>
            <w:commentRangeStart w:id="302"/>
            <w:r>
              <w:rPr>
                <w:rFonts w:eastAsia="Times New Roman"/>
                <w:color w:val="111111"/>
              </w:rPr>
              <w:t>9995</w:t>
            </w:r>
            <w:commentRangeEnd w:id="302"/>
            <w:r w:rsidR="005D3672">
              <w:rPr>
                <w:rStyle w:val="Odwoaniedokomentarza"/>
              </w:rPr>
              <w:commentReference w:id="302"/>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69AEE" w14:textId="77777777" w:rsidR="0012202B" w:rsidRDefault="001374D6">
            <w:pPr>
              <w:spacing w:before="40" w:after="40"/>
              <w:ind w:left="100" w:right="100" w:firstLine="0"/>
              <w:jc w:val="right"/>
            </w:pPr>
            <w:r>
              <w:rPr>
                <w:rFonts w:eastAsia="Times New Roman"/>
                <w:color w:val="111111"/>
              </w:rPr>
              <w:t>0.00%</w:t>
            </w:r>
          </w:p>
        </w:tc>
      </w:tr>
      <w:tr w:rsidR="0012202B" w14:paraId="64309CC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45594" w14:textId="77777777" w:rsidR="0012202B" w:rsidRDefault="001374D6">
            <w:pPr>
              <w:spacing w:before="40" w:after="40"/>
              <w:ind w:left="100" w:right="100" w:firstLine="0"/>
              <w:jc w:val="right"/>
            </w:pPr>
            <w:r>
              <w:rPr>
                <w:rFonts w:eastAsia="Times New Roman"/>
                <w:color w:val="111111"/>
              </w:rPr>
              <w:t>all_with_pca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3F019" w14:textId="77777777" w:rsidR="0012202B" w:rsidRDefault="001374D6">
            <w:pPr>
              <w:spacing w:before="40" w:after="40"/>
              <w:ind w:left="100" w:right="100" w:firstLine="0"/>
              <w:jc w:val="right"/>
            </w:pPr>
            <w:r>
              <w:rPr>
                <w:rFonts w:eastAsia="Times New Roman"/>
                <w:color w:val="111111"/>
              </w:rPr>
              <w:t>0.6460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EC71F" w14:textId="77777777" w:rsidR="0012202B" w:rsidRDefault="001374D6">
            <w:pPr>
              <w:spacing w:before="40" w:after="40"/>
              <w:ind w:left="100" w:right="100" w:firstLine="0"/>
              <w:jc w:val="right"/>
            </w:pPr>
            <w:r>
              <w:rPr>
                <w:rFonts w:eastAsia="Times New Roman"/>
                <w:color w:val="111111"/>
              </w:rPr>
              <w:t>0.9997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9DA82" w14:textId="77777777" w:rsidR="0012202B" w:rsidRDefault="001374D6">
            <w:pPr>
              <w:spacing w:before="40" w:after="40"/>
              <w:ind w:left="100" w:right="100" w:firstLine="0"/>
              <w:jc w:val="right"/>
            </w:pPr>
            <w:r>
              <w:rPr>
                <w:rFonts w:eastAsia="Times New Roman"/>
                <w:color w:val="111111"/>
              </w:rPr>
              <w:t>-0.</w:t>
            </w:r>
            <w:commentRangeStart w:id="303"/>
            <w:r>
              <w:rPr>
                <w:rFonts w:eastAsia="Times New Roman"/>
                <w:color w:val="111111"/>
              </w:rPr>
              <w:t>68</w:t>
            </w:r>
            <w:commentRangeEnd w:id="303"/>
            <w:r w:rsidR="005D3672">
              <w:rPr>
                <w:rStyle w:val="Odwoaniedokomentarza"/>
              </w:rPr>
              <w:commentReference w:id="303"/>
            </w:r>
            <w:r>
              <w:rPr>
                <w:rFonts w:eastAsia="Times New Roman"/>
                <w:color w:val="111111"/>
              </w:rPr>
              <w:t>%</w:t>
            </w:r>
          </w:p>
        </w:tc>
      </w:tr>
      <w:tr w:rsidR="0012202B" w14:paraId="63DF469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C0358" w14:textId="77777777" w:rsidR="0012202B" w:rsidRDefault="001374D6">
            <w:pPr>
              <w:spacing w:before="40" w:after="40"/>
              <w:ind w:left="100" w:right="100" w:firstLine="0"/>
              <w:jc w:val="right"/>
            </w:pPr>
            <w:r>
              <w:rPr>
                <w:rFonts w:eastAsia="Times New Roman"/>
                <w:color w:val="111111"/>
              </w:rPr>
              <w:t>boruta_no_topics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91A83" w14:textId="77777777" w:rsidR="0012202B" w:rsidRDefault="001374D6">
            <w:pPr>
              <w:spacing w:before="40" w:after="40"/>
              <w:ind w:left="100" w:right="100" w:firstLine="0"/>
              <w:jc w:val="right"/>
            </w:pPr>
            <w:r>
              <w:rPr>
                <w:rFonts w:eastAsia="Times New Roman"/>
                <w:color w:val="111111"/>
              </w:rPr>
              <w:t>0.6426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B01BD" w14:textId="77777777" w:rsidR="0012202B" w:rsidRDefault="001374D6">
            <w:pPr>
              <w:spacing w:before="40" w:after="40"/>
              <w:ind w:left="100" w:right="100" w:firstLine="0"/>
              <w:jc w:val="right"/>
            </w:pPr>
            <w:r>
              <w:rPr>
                <w:rFonts w:eastAsia="Times New Roman"/>
                <w:color w:val="111111"/>
              </w:rPr>
              <w:t>0.9998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E6395" w14:textId="77777777" w:rsidR="0012202B" w:rsidRDefault="001374D6">
            <w:pPr>
              <w:spacing w:before="40" w:after="40"/>
              <w:ind w:left="100" w:right="100" w:firstLine="0"/>
              <w:jc w:val="right"/>
            </w:pPr>
            <w:r>
              <w:rPr>
                <w:rFonts w:eastAsia="Times New Roman"/>
                <w:color w:val="111111"/>
              </w:rPr>
              <w:t>-1.20%</w:t>
            </w:r>
          </w:p>
        </w:tc>
      </w:tr>
      <w:tr w:rsidR="0012202B" w14:paraId="4602A79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4B5B4" w14:textId="77777777" w:rsidR="0012202B" w:rsidRDefault="001374D6">
            <w:pPr>
              <w:spacing w:before="40" w:after="40"/>
              <w:ind w:left="100" w:right="100" w:firstLine="0"/>
              <w:jc w:val="right"/>
            </w:pPr>
            <w:r>
              <w:rPr>
                <w:rFonts w:eastAsia="Times New Roman"/>
                <w:color w:val="111111"/>
              </w:rPr>
              <w:t>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B6480" w14:textId="77777777" w:rsidR="0012202B" w:rsidRDefault="001374D6">
            <w:pPr>
              <w:spacing w:before="40" w:after="40"/>
              <w:ind w:left="100" w:right="100" w:firstLine="0"/>
              <w:jc w:val="right"/>
            </w:pPr>
            <w:r>
              <w:rPr>
                <w:rFonts w:eastAsia="Times New Roman"/>
                <w:color w:val="111111"/>
              </w:rPr>
              <w:t>0.6382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B5F7C" w14:textId="77777777" w:rsidR="0012202B" w:rsidRDefault="001374D6">
            <w:pPr>
              <w:spacing w:before="40" w:after="40"/>
              <w:ind w:left="100" w:right="100" w:firstLine="0"/>
              <w:jc w:val="right"/>
            </w:pPr>
            <w:r>
              <w:rPr>
                <w:rFonts w:eastAsia="Times New Roman"/>
                <w:color w:val="111111"/>
              </w:rPr>
              <w:t>0.9993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B01D8" w14:textId="77777777" w:rsidR="0012202B" w:rsidRDefault="001374D6">
            <w:pPr>
              <w:spacing w:before="40" w:after="40"/>
              <w:ind w:left="100" w:right="100" w:firstLine="0"/>
              <w:jc w:val="right"/>
            </w:pPr>
            <w:r>
              <w:rPr>
                <w:rFonts w:eastAsia="Times New Roman"/>
                <w:color w:val="111111"/>
              </w:rPr>
              <w:t>-1.88%</w:t>
            </w:r>
          </w:p>
        </w:tc>
      </w:tr>
      <w:tr w:rsidR="0012202B" w14:paraId="02BDA37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429E3" w14:textId="77777777" w:rsidR="0012202B" w:rsidRDefault="001374D6">
            <w:pPr>
              <w:spacing w:before="40" w:after="40"/>
              <w:ind w:left="100" w:right="100" w:firstLine="0"/>
              <w:jc w:val="right"/>
            </w:pPr>
            <w:r>
              <w:rPr>
                <w:rFonts w:eastAsia="Times New Roman"/>
                <w:color w:val="111111"/>
              </w:rPr>
              <w:t>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7E818" w14:textId="77777777" w:rsidR="0012202B" w:rsidRDefault="001374D6">
            <w:pPr>
              <w:spacing w:before="40" w:after="40"/>
              <w:ind w:left="100" w:right="100" w:firstLine="0"/>
              <w:jc w:val="right"/>
            </w:pPr>
            <w:r>
              <w:rPr>
                <w:rFonts w:eastAsia="Times New Roman"/>
                <w:color w:val="111111"/>
              </w:rPr>
              <w:t>0.6353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FB9A9" w14:textId="77777777" w:rsidR="0012202B" w:rsidRDefault="001374D6">
            <w:pPr>
              <w:spacing w:before="40" w:after="40"/>
              <w:ind w:left="100" w:right="100" w:firstLine="0"/>
              <w:jc w:val="right"/>
            </w:pPr>
            <w:r>
              <w:rPr>
                <w:rFonts w:eastAsia="Times New Roman"/>
                <w:color w:val="111111"/>
              </w:rPr>
              <w:t>0.9992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2532C" w14:textId="77777777" w:rsidR="0012202B" w:rsidRDefault="001374D6">
            <w:pPr>
              <w:spacing w:before="40" w:after="40"/>
              <w:ind w:left="100" w:right="100" w:firstLine="0"/>
              <w:jc w:val="right"/>
            </w:pPr>
            <w:r>
              <w:rPr>
                <w:rFonts w:eastAsia="Times New Roman"/>
                <w:color w:val="111111"/>
              </w:rPr>
              <w:t>-2.34%</w:t>
            </w:r>
          </w:p>
        </w:tc>
      </w:tr>
      <w:tr w:rsidR="0012202B" w14:paraId="7CB17D7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4D5F6" w14:textId="77777777" w:rsidR="0012202B" w:rsidRDefault="001374D6">
            <w:pPr>
              <w:spacing w:before="40" w:after="40"/>
              <w:ind w:left="100" w:right="100" w:firstLine="0"/>
              <w:jc w:val="right"/>
            </w:pPr>
            <w:r>
              <w:rPr>
                <w:rFonts w:eastAsia="Times New Roman"/>
                <w:color w:val="111111"/>
              </w:rPr>
              <w:t>basic_info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10E05" w14:textId="77777777" w:rsidR="0012202B" w:rsidRDefault="001374D6">
            <w:pPr>
              <w:spacing w:before="40" w:after="40"/>
              <w:ind w:left="100" w:right="100" w:firstLine="0"/>
              <w:jc w:val="right"/>
            </w:pPr>
            <w:r>
              <w:rPr>
                <w:rFonts w:eastAsia="Times New Roman"/>
                <w:color w:val="111111"/>
              </w:rPr>
              <w:t>0.6338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3A385" w14:textId="77777777" w:rsidR="0012202B" w:rsidRDefault="001374D6">
            <w:pPr>
              <w:spacing w:before="40" w:after="40"/>
              <w:ind w:left="100" w:right="100" w:firstLine="0"/>
              <w:jc w:val="right"/>
            </w:pPr>
            <w:r>
              <w:rPr>
                <w:rFonts w:eastAsia="Times New Roman"/>
                <w:color w:val="111111"/>
              </w:rPr>
              <w:t>0.9991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4E6A8" w14:textId="77777777" w:rsidR="0012202B" w:rsidRDefault="001374D6">
            <w:pPr>
              <w:spacing w:before="40" w:after="40"/>
              <w:ind w:left="100" w:right="100" w:firstLine="0"/>
              <w:jc w:val="right"/>
            </w:pPr>
            <w:r>
              <w:rPr>
                <w:rFonts w:eastAsia="Times New Roman"/>
                <w:color w:val="111111"/>
              </w:rPr>
              <w:t>-2.56%</w:t>
            </w:r>
          </w:p>
        </w:tc>
      </w:tr>
      <w:tr w:rsidR="0012202B" w14:paraId="4F9FA10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82909" w14:textId="77777777" w:rsidR="0012202B" w:rsidRDefault="001374D6">
            <w:pPr>
              <w:spacing w:before="40" w:after="40"/>
              <w:ind w:left="100" w:right="100" w:firstLine="0"/>
              <w:jc w:val="right"/>
            </w:pPr>
            <w:r>
              <w:rPr>
                <w:rFonts w:eastAsia="Times New Roman"/>
                <w:color w:val="111111"/>
              </w:rPr>
              <w:t>demographics_pca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B053A" w14:textId="77777777" w:rsidR="0012202B" w:rsidRDefault="001374D6">
            <w:pPr>
              <w:spacing w:before="40" w:after="40"/>
              <w:ind w:left="100" w:right="100" w:firstLine="0"/>
              <w:jc w:val="right"/>
            </w:pPr>
            <w:r>
              <w:rPr>
                <w:rFonts w:eastAsia="Times New Roman"/>
                <w:color w:val="111111"/>
              </w:rPr>
              <w:t>0.6323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45C70" w14:textId="77777777" w:rsidR="0012202B" w:rsidRDefault="001374D6">
            <w:pPr>
              <w:spacing w:before="40" w:after="40"/>
              <w:ind w:left="100" w:right="100" w:firstLine="0"/>
              <w:jc w:val="right"/>
            </w:pPr>
            <w:r>
              <w:rPr>
                <w:rFonts w:eastAsia="Times New Roman"/>
                <w:color w:val="111111"/>
              </w:rPr>
              <w:t>0.9996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AEA6A" w14:textId="77777777" w:rsidR="0012202B" w:rsidRDefault="001374D6">
            <w:pPr>
              <w:spacing w:before="40" w:after="40"/>
              <w:ind w:left="100" w:right="100" w:firstLine="0"/>
              <w:jc w:val="right"/>
            </w:pPr>
            <w:r>
              <w:rPr>
                <w:rFonts w:eastAsia="Times New Roman"/>
                <w:color w:val="111111"/>
              </w:rPr>
              <w:t>-2.80%</w:t>
            </w:r>
          </w:p>
        </w:tc>
      </w:tr>
      <w:tr w:rsidR="0012202B" w14:paraId="495658F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24092" w14:textId="77777777" w:rsidR="0012202B" w:rsidRDefault="001374D6">
            <w:pPr>
              <w:spacing w:before="40" w:after="40"/>
              <w:ind w:left="100" w:right="100" w:firstLine="0"/>
              <w:jc w:val="right"/>
            </w:pPr>
            <w:r>
              <w:rPr>
                <w:rFonts w:eastAsia="Times New Roman"/>
                <w:color w:val="111111"/>
              </w:rPr>
              <w:t>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3FA82" w14:textId="77777777" w:rsidR="0012202B" w:rsidRDefault="001374D6">
            <w:pPr>
              <w:spacing w:before="40" w:after="40"/>
              <w:ind w:left="100" w:right="100" w:firstLine="0"/>
              <w:jc w:val="right"/>
            </w:pPr>
            <w:r>
              <w:rPr>
                <w:rFonts w:eastAsia="Times New Roman"/>
                <w:color w:val="111111"/>
              </w:rPr>
              <w:t>0.6254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DFC0F" w14:textId="77777777" w:rsidR="0012202B" w:rsidRDefault="001374D6">
            <w:pPr>
              <w:spacing w:before="40" w:after="40"/>
              <w:ind w:left="100" w:right="100" w:firstLine="0"/>
              <w:jc w:val="right"/>
            </w:pPr>
            <w:r>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B9315" w14:textId="77777777" w:rsidR="0012202B" w:rsidRDefault="001374D6">
            <w:pPr>
              <w:spacing w:before="40" w:after="40"/>
              <w:ind w:left="100" w:right="100" w:firstLine="0"/>
              <w:jc w:val="right"/>
            </w:pPr>
            <w:r>
              <w:rPr>
                <w:rFonts w:eastAsia="Times New Roman"/>
                <w:color w:val="111111"/>
              </w:rPr>
              <w:t>-3.86%</w:t>
            </w:r>
          </w:p>
        </w:tc>
      </w:tr>
    </w:tbl>
    <w:p w14:paraId="10A0728C" w14:textId="77777777" w:rsidR="0012202B" w:rsidRPr="00C01659" w:rsidRDefault="001374D6">
      <w:pPr>
        <w:pStyle w:val="Tekstpodstawowy"/>
        <w:rPr>
          <w:lang w:val="en-GB"/>
        </w:rPr>
      </w:pPr>
      <w:r w:rsidRPr="00C01659">
        <w:rPr>
          <w:lang w:val="en-GB"/>
        </w:rPr>
        <w:t>The second-best model is the one containing all variables, with demographic variables transformed with PCA. It is worth noticing that this model also contains the features containing product categories information, so similar performance is not a surprise. The percentage drop in AUC is very small (0.6%). The model with only basic information is about 2.5% worse.</w:t>
      </w:r>
    </w:p>
    <w:p w14:paraId="765724C5" w14:textId="77777777" w:rsidR="0012202B" w:rsidRPr="00C01659" w:rsidRDefault="001374D6">
      <w:pPr>
        <w:pStyle w:val="Tekstpodstawowy"/>
        <w:rPr>
          <w:lang w:val="en-GB"/>
        </w:rPr>
      </w:pPr>
      <w:r w:rsidRPr="00C01659">
        <w:rPr>
          <w:lang w:val="en-GB"/>
        </w:rPr>
        <w:t>The score of the subset of features selected by the Boruta algorithm using AUC on the test set is 0.646 - less than the model including all variables. This means that using the Boruta algorithm did not bring additional predictive power to the model. At the same time, this means that the variables indicating reviews topics seem to be relevant for the model performance.</w:t>
      </w:r>
    </w:p>
    <w:p w14:paraId="082A9773" w14:textId="77777777" w:rsidR="0012202B" w:rsidRPr="00C01659" w:rsidRDefault="001374D6">
      <w:pPr>
        <w:pStyle w:val="Tekstpodstawowy"/>
        <w:rPr>
          <w:lang w:val="en-GB"/>
        </w:rPr>
      </w:pPr>
      <w:r w:rsidRPr="00C01659">
        <w:rPr>
          <w:lang w:val="en-GB"/>
        </w:rPr>
        <w:t>Another thing worth noticing is the fact that AUC on the train set is almost 1 in every model. These values are worrying because this means that the models are highly over-fitted, and that generalization problems can be present. The XGBoost model has some built-in parameters that can be used as regularization strategies, like the maximum tree depth of a single tree trained and a number of iterations. In search of a less over-fitted model, I have tweaked these parameters in cross-validation. However, although in some cases I was able to make the model overfit less, the performance in 2-fold cross-validation was still the best with highly over-fitted models.</w:t>
      </w:r>
    </w:p>
    <w:p w14:paraId="6500D03F" w14:textId="77777777" w:rsidR="0012202B" w:rsidRPr="00C01659" w:rsidRDefault="001374D6">
      <w:pPr>
        <w:pStyle w:val="Tekstpodstawowy"/>
        <w:rPr>
          <w:lang w:val="en-GB"/>
        </w:rPr>
      </w:pPr>
      <w:r w:rsidRPr="00C01659">
        <w:rPr>
          <w:lang w:val="en-GB"/>
        </w:rPr>
        <w:lastRenderedPageBreak/>
        <w:t>I have also created a table 4 containing similar information, but this time for the Logistic Regression model. The main finding is that even the best LR model (containing product categories and basic features) is worse than the worst XGBoost model (0.586 vs. 0.625, respectively). This means that linear modeling is in general very poorly suited for this prediction task.</w:t>
      </w:r>
    </w:p>
    <w:p w14:paraId="6B41E6F0" w14:textId="77777777" w:rsidR="0012202B" w:rsidRPr="00C01659" w:rsidRDefault="001374D6">
      <w:pPr>
        <w:pStyle w:val="tableformat"/>
        <w:rPr>
          <w:lang w:val="en-GB"/>
        </w:rPr>
      </w:pPr>
      <w:r w:rsidRPr="00C01659">
        <w:rPr>
          <w:lang w:val="en-GB"/>
        </w:rPr>
        <w:t>Table 4. AUC values for Logistic Regression model</w:t>
      </w:r>
    </w:p>
    <w:tbl>
      <w:tblPr>
        <w:tblW w:w="0" w:type="auto"/>
        <w:jc w:val="center"/>
        <w:tblLook w:val="0420" w:firstRow="1" w:lastRow="0" w:firstColumn="0" w:lastColumn="0" w:noHBand="0" w:noVBand="1"/>
      </w:tblPr>
      <w:tblGrid>
        <w:gridCol w:w="2811"/>
        <w:gridCol w:w="1160"/>
        <w:gridCol w:w="1307"/>
        <w:gridCol w:w="2440"/>
      </w:tblGrid>
      <w:tr w:rsidR="0012202B" w14:paraId="06C8F53B"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56E29" w14:textId="77777777" w:rsidR="0012202B" w:rsidRDefault="001374D6">
            <w:pPr>
              <w:spacing w:before="40" w:after="40"/>
              <w:ind w:left="100" w:right="100" w:firstLine="0"/>
              <w:jc w:val="right"/>
            </w:pPr>
            <w:r>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0072B" w14:textId="77777777" w:rsidR="0012202B" w:rsidRDefault="001374D6">
            <w:pPr>
              <w:spacing w:before="40" w:after="40"/>
              <w:ind w:left="100" w:right="100" w:firstLine="0"/>
              <w:jc w:val="right"/>
            </w:pPr>
            <w:r>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FC227" w14:textId="77777777" w:rsidR="0012202B" w:rsidRDefault="001374D6">
            <w:pPr>
              <w:spacing w:before="40" w:after="40"/>
              <w:ind w:left="100" w:right="100" w:firstLine="0"/>
              <w:jc w:val="right"/>
            </w:pPr>
            <w:r>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84195" w14:textId="77777777" w:rsidR="0012202B" w:rsidRDefault="001374D6">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12202B" w14:paraId="0ECA3B3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494E6" w14:textId="77777777" w:rsidR="0012202B" w:rsidRDefault="001374D6">
            <w:pPr>
              <w:spacing w:before="40" w:after="40"/>
              <w:ind w:left="100" w:right="100" w:firstLine="0"/>
              <w:jc w:val="right"/>
            </w:pPr>
            <w:r>
              <w:rPr>
                <w:rFonts w:eastAsia="Times New Roman"/>
                <w:color w:val="111111"/>
              </w:rPr>
              <w:t>lr_</w:t>
            </w:r>
            <w:commentRangeStart w:id="304"/>
            <w:r>
              <w:rPr>
                <w:rFonts w:eastAsia="Times New Roman"/>
                <w:color w:val="111111"/>
              </w:rPr>
              <w:t>product</w:t>
            </w:r>
            <w:commentRangeEnd w:id="304"/>
            <w:r w:rsidR="005D3672">
              <w:rPr>
                <w:rStyle w:val="Odwoaniedokomentarza"/>
              </w:rPr>
              <w:commentReference w:id="304"/>
            </w:r>
            <w:r>
              <w:rPr>
                <w:rFonts w:eastAsia="Times New Roman"/>
                <w:color w:val="111111"/>
              </w:rPr>
              <w:t>_categories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12BCD" w14:textId="77777777" w:rsidR="0012202B" w:rsidRDefault="001374D6">
            <w:pPr>
              <w:spacing w:before="40" w:after="40"/>
              <w:ind w:left="100" w:right="100" w:firstLine="0"/>
              <w:jc w:val="right"/>
            </w:pPr>
            <w:r>
              <w:rPr>
                <w:rFonts w:eastAsia="Times New Roman"/>
                <w:color w:val="111111"/>
              </w:rPr>
              <w:t>0.5862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A0EB1" w14:textId="77777777" w:rsidR="0012202B" w:rsidRDefault="001374D6">
            <w:pPr>
              <w:spacing w:before="40" w:after="40"/>
              <w:ind w:left="100" w:right="100" w:firstLine="0"/>
              <w:jc w:val="right"/>
            </w:pPr>
            <w:r>
              <w:rPr>
                <w:rFonts w:eastAsia="Times New Roman"/>
                <w:color w:val="111111"/>
              </w:rPr>
              <w:t>0.5922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2977C" w14:textId="77777777" w:rsidR="0012202B" w:rsidRDefault="001374D6">
            <w:pPr>
              <w:spacing w:before="40" w:after="40"/>
              <w:ind w:left="100" w:right="100" w:firstLine="0"/>
              <w:jc w:val="right"/>
            </w:pPr>
            <w:r>
              <w:rPr>
                <w:rFonts w:eastAsia="Times New Roman"/>
                <w:color w:val="111111"/>
              </w:rPr>
              <w:t>0.00%</w:t>
            </w:r>
          </w:p>
        </w:tc>
      </w:tr>
      <w:tr w:rsidR="0012202B" w14:paraId="782D204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DF47B" w14:textId="77777777" w:rsidR="0012202B" w:rsidRDefault="001374D6">
            <w:pPr>
              <w:spacing w:before="40" w:after="40"/>
              <w:ind w:left="100" w:right="100" w:firstLine="0"/>
              <w:jc w:val="right"/>
            </w:pPr>
            <w:r>
              <w:rPr>
                <w:rFonts w:eastAsia="Times New Roman"/>
                <w:color w:val="111111"/>
              </w:rPr>
              <w:t>lr_all_with_pca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91488" w14:textId="77777777" w:rsidR="0012202B" w:rsidRDefault="001374D6">
            <w:pPr>
              <w:spacing w:before="40" w:after="40"/>
              <w:ind w:left="100" w:right="100" w:firstLine="0"/>
              <w:jc w:val="right"/>
            </w:pPr>
            <w:r>
              <w:rPr>
                <w:rFonts w:eastAsia="Times New Roman"/>
                <w:color w:val="111111"/>
              </w:rPr>
              <w:t>0.5813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59D5E" w14:textId="77777777" w:rsidR="0012202B" w:rsidRDefault="001374D6">
            <w:pPr>
              <w:spacing w:before="40" w:after="40"/>
              <w:ind w:left="100" w:right="100" w:firstLine="0"/>
              <w:jc w:val="right"/>
            </w:pPr>
            <w:r>
              <w:rPr>
                <w:rFonts w:eastAsia="Times New Roman"/>
                <w:color w:val="111111"/>
              </w:rPr>
              <w:t>0.5960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2F1A4" w14:textId="77777777" w:rsidR="0012202B" w:rsidRDefault="001374D6">
            <w:pPr>
              <w:spacing w:before="40" w:after="40"/>
              <w:ind w:left="100" w:right="100" w:firstLine="0"/>
              <w:jc w:val="right"/>
            </w:pPr>
            <w:r>
              <w:rPr>
                <w:rFonts w:eastAsia="Times New Roman"/>
                <w:color w:val="111111"/>
              </w:rPr>
              <w:t>-0.84%</w:t>
            </w:r>
          </w:p>
        </w:tc>
      </w:tr>
      <w:tr w:rsidR="0012202B" w14:paraId="49ED13E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B4B3B" w14:textId="77777777" w:rsidR="0012202B" w:rsidRDefault="001374D6">
            <w:pPr>
              <w:spacing w:before="40" w:after="40"/>
              <w:ind w:left="100" w:right="100" w:firstLine="0"/>
              <w:jc w:val="right"/>
            </w:pPr>
            <w:r>
              <w:rPr>
                <w:rFonts w:eastAsia="Times New Roman"/>
                <w:color w:val="111111"/>
              </w:rPr>
              <w:t>lr_basic_info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20CBE" w14:textId="77777777" w:rsidR="0012202B" w:rsidRDefault="001374D6">
            <w:pPr>
              <w:spacing w:before="40" w:after="40"/>
              <w:ind w:left="100" w:right="100" w:firstLine="0"/>
              <w:jc w:val="right"/>
            </w:pPr>
            <w:r>
              <w:rPr>
                <w:rFonts w:eastAsia="Times New Roman"/>
                <w:color w:val="111111"/>
              </w:rPr>
              <w:t>0.5535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6FCE08" w14:textId="77777777" w:rsidR="0012202B" w:rsidRDefault="001374D6">
            <w:pPr>
              <w:spacing w:before="40" w:after="40"/>
              <w:ind w:left="100" w:right="100" w:firstLine="0"/>
              <w:jc w:val="right"/>
            </w:pPr>
            <w:r>
              <w:rPr>
                <w:rFonts w:eastAsia="Times New Roman"/>
                <w:color w:val="111111"/>
              </w:rPr>
              <w:t>0.5529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FF028" w14:textId="77777777" w:rsidR="0012202B" w:rsidRDefault="001374D6">
            <w:pPr>
              <w:spacing w:before="40" w:after="40"/>
              <w:ind w:left="100" w:right="100" w:firstLine="0"/>
              <w:jc w:val="right"/>
            </w:pPr>
            <w:r>
              <w:rPr>
                <w:rFonts w:eastAsia="Times New Roman"/>
                <w:color w:val="111111"/>
              </w:rPr>
              <w:t>-5.58%</w:t>
            </w:r>
          </w:p>
        </w:tc>
      </w:tr>
      <w:tr w:rsidR="0012202B" w14:paraId="3D08B88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1A245" w14:textId="77777777" w:rsidR="0012202B" w:rsidRDefault="001374D6">
            <w:pPr>
              <w:spacing w:before="40" w:after="40"/>
              <w:ind w:left="100" w:right="100" w:firstLine="0"/>
              <w:jc w:val="right"/>
            </w:pPr>
            <w:r>
              <w:rPr>
                <w:rFonts w:eastAsia="Times New Roman"/>
                <w:color w:val="111111"/>
              </w:rPr>
              <w:t>lr_demographics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AF5A0" w14:textId="77777777" w:rsidR="0012202B" w:rsidRDefault="001374D6">
            <w:pPr>
              <w:spacing w:before="40" w:after="40"/>
              <w:ind w:left="100" w:right="100" w:firstLine="0"/>
              <w:jc w:val="right"/>
            </w:pPr>
            <w:r>
              <w:rPr>
                <w:rFonts w:eastAsia="Times New Roman"/>
                <w:color w:val="111111"/>
              </w:rPr>
              <w:t>0.5492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DDCAE" w14:textId="77777777" w:rsidR="0012202B" w:rsidRDefault="001374D6">
            <w:pPr>
              <w:spacing w:before="40" w:after="40"/>
              <w:ind w:left="100" w:right="100" w:firstLine="0"/>
              <w:jc w:val="right"/>
            </w:pPr>
            <w:r>
              <w:rPr>
                <w:rFonts w:eastAsia="Times New Roman"/>
                <w:color w:val="111111"/>
              </w:rPr>
              <w:t>0.5632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7EC14" w14:textId="77777777" w:rsidR="0012202B" w:rsidRDefault="001374D6">
            <w:pPr>
              <w:spacing w:before="40" w:after="40"/>
              <w:ind w:left="100" w:right="100" w:firstLine="0"/>
              <w:jc w:val="right"/>
            </w:pPr>
            <w:r>
              <w:rPr>
                <w:rFonts w:eastAsia="Times New Roman"/>
                <w:color w:val="111111"/>
              </w:rPr>
              <w:t>-6.31%</w:t>
            </w:r>
          </w:p>
        </w:tc>
      </w:tr>
      <w:tr w:rsidR="0012202B" w14:paraId="241971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CA150" w14:textId="77777777" w:rsidR="0012202B" w:rsidRDefault="001374D6">
            <w:pPr>
              <w:spacing w:before="40" w:after="40"/>
              <w:ind w:left="100" w:right="100" w:firstLine="0"/>
              <w:jc w:val="right"/>
            </w:pPr>
            <w:r>
              <w:rPr>
                <w:rFonts w:eastAsia="Times New Roman"/>
                <w:color w:val="111111"/>
              </w:rPr>
              <w:t>lr_demographics_pca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5345C" w14:textId="77777777" w:rsidR="0012202B" w:rsidRDefault="001374D6">
            <w:pPr>
              <w:spacing w:before="40" w:after="40"/>
              <w:ind w:left="100" w:right="100" w:firstLine="0"/>
              <w:jc w:val="right"/>
            </w:pPr>
            <w:r>
              <w:rPr>
                <w:rFonts w:eastAsia="Times New Roman"/>
                <w:color w:val="111111"/>
              </w:rPr>
              <w:t>0.5482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66D08" w14:textId="77777777" w:rsidR="0012202B" w:rsidRDefault="001374D6">
            <w:pPr>
              <w:spacing w:before="40" w:after="40"/>
              <w:ind w:left="100" w:right="100" w:firstLine="0"/>
              <w:jc w:val="right"/>
            </w:pPr>
            <w:r>
              <w:rPr>
                <w:rFonts w:eastAsia="Times New Roman"/>
                <w:color w:val="111111"/>
              </w:rPr>
              <w:t>0.5606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1D446" w14:textId="77777777" w:rsidR="0012202B" w:rsidRDefault="001374D6">
            <w:pPr>
              <w:spacing w:before="40" w:after="40"/>
              <w:ind w:left="100" w:right="100" w:firstLine="0"/>
              <w:jc w:val="right"/>
            </w:pPr>
            <w:r>
              <w:rPr>
                <w:rFonts w:eastAsia="Times New Roman"/>
                <w:color w:val="111111"/>
              </w:rPr>
              <w:t>-6.48%</w:t>
            </w:r>
          </w:p>
        </w:tc>
      </w:tr>
      <w:tr w:rsidR="0012202B" w14:paraId="3BDEF1B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D90F0" w14:textId="77777777" w:rsidR="0012202B" w:rsidRDefault="001374D6">
            <w:pPr>
              <w:spacing w:before="40" w:after="40"/>
              <w:ind w:left="100" w:right="100" w:firstLine="0"/>
              <w:jc w:val="right"/>
            </w:pPr>
            <w:r>
              <w:rPr>
                <w:rFonts w:eastAsia="Times New Roman"/>
                <w:color w:val="111111"/>
              </w:rPr>
              <w:t>lr_agglomeration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E3E40" w14:textId="77777777" w:rsidR="0012202B" w:rsidRDefault="001374D6">
            <w:pPr>
              <w:spacing w:before="40" w:after="40"/>
              <w:ind w:left="100" w:right="100" w:firstLine="0"/>
              <w:jc w:val="right"/>
            </w:pPr>
            <w:r>
              <w:rPr>
                <w:rFonts w:eastAsia="Times New Roman"/>
                <w:color w:val="111111"/>
              </w:rPr>
              <w:t>0.5464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6E8DB" w14:textId="77777777" w:rsidR="0012202B" w:rsidRDefault="001374D6">
            <w:pPr>
              <w:spacing w:before="40" w:after="40"/>
              <w:ind w:left="100" w:right="100" w:firstLine="0"/>
              <w:jc w:val="right"/>
            </w:pPr>
            <w:r>
              <w:rPr>
                <w:rFonts w:eastAsia="Times New Roman"/>
                <w:color w:val="111111"/>
              </w:rPr>
              <w:t>0.5532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FD79A" w14:textId="77777777" w:rsidR="0012202B" w:rsidRDefault="001374D6">
            <w:pPr>
              <w:spacing w:before="40" w:after="40"/>
              <w:ind w:left="100" w:right="100" w:firstLine="0"/>
              <w:jc w:val="right"/>
            </w:pPr>
            <w:r>
              <w:rPr>
                <w:rFonts w:eastAsia="Times New Roman"/>
                <w:color w:val="111111"/>
              </w:rPr>
              <w:t>-6.79%</w:t>
            </w:r>
          </w:p>
        </w:tc>
      </w:tr>
    </w:tbl>
    <w:p w14:paraId="72EB8085" w14:textId="77777777" w:rsidR="0012202B" w:rsidRPr="00C01659" w:rsidRDefault="001374D6">
      <w:pPr>
        <w:pStyle w:val="Tekstpodstawowy"/>
        <w:rPr>
          <w:lang w:val="en-GB"/>
        </w:rPr>
      </w:pPr>
      <w:r w:rsidRPr="00C01659">
        <w:rPr>
          <w:lang w:val="en-GB"/>
        </w:rPr>
        <w:t>AUC values for the test set oscillating below 0.6 mean that the model is very poorly fitted to the data. For the worst model containing only the agglomeration feature, it is at the value of 0.546. It is that close to the level of random classifier (0.5), that one could even argue that this model does not have any predictive power.</w:t>
      </w:r>
    </w:p>
    <w:p w14:paraId="4FAE715E" w14:textId="77777777" w:rsidR="0012202B" w:rsidRPr="00C01659" w:rsidRDefault="001374D6">
      <w:pPr>
        <w:pStyle w:val="Tekstpodstawowy"/>
        <w:rPr>
          <w:lang w:val="en-GB"/>
        </w:rPr>
      </w:pPr>
      <w:r w:rsidRPr="00C01659">
        <w:rPr>
          <w:lang w:val="en-GB"/>
        </w:rPr>
        <w:t>An interesting remark is that judging my AUC values, both LR and XGBoost select the same 2 models as the best ones - namely the one with product categories and with all variables. From the fact that 2 such different models arrived at the same conclusion in terms of which variables should be included, this means that these variables simply provide the biggest predictive power, regardless of the model used.</w:t>
      </w:r>
    </w:p>
    <w:p w14:paraId="723FF125" w14:textId="77777777" w:rsidR="0012202B" w:rsidRPr="00C01659" w:rsidRDefault="001374D6">
      <w:pPr>
        <w:pStyle w:val="Tekstpodstawowy"/>
        <w:rPr>
          <w:lang w:val="en-GB"/>
        </w:rPr>
      </w:pPr>
      <w:r w:rsidRPr="00C01659">
        <w:rPr>
          <w:lang w:val="en-GB"/>
        </w:rPr>
        <w:t xml:space="preserve">Comparison of performance for </w:t>
      </w:r>
      <w:r w:rsidRPr="00C01659">
        <w:rPr>
          <w:i/>
          <w:lang w:val="en-GB"/>
        </w:rPr>
        <w:t>agglomeration</w:t>
      </w:r>
      <w:r w:rsidRPr="00C01659">
        <w:rPr>
          <w:lang w:val="en-GB"/>
        </w:rPr>
        <w:t xml:space="preserve"> set of features is particularly interesting. In the XGBoost model, this feature is rated as the 3rd best one (after excluding Boruta set to compare meaningfully with LR table). In the LR case, it is scored as the worst one. One possible </w:t>
      </w:r>
      <w:r w:rsidRPr="00C01659">
        <w:rPr>
          <w:lang w:val="en-GB"/>
        </w:rPr>
        <w:lastRenderedPageBreak/>
        <w:t>explanation is that it’s because of the inherent ability of XGBoost to create interactions between variables, while these interactions should be included in the LR model manually.</w:t>
      </w:r>
    </w:p>
    <w:p w14:paraId="1A131C05" w14:textId="77777777" w:rsidR="0012202B" w:rsidRPr="00C01659" w:rsidRDefault="001374D6">
      <w:pPr>
        <w:pStyle w:val="Tekstpodstawowy"/>
        <w:rPr>
          <w:lang w:val="en-GB"/>
        </w:rPr>
      </w:pPr>
      <w:r w:rsidRPr="00C01659">
        <w:rPr>
          <w:lang w:val="en-GB"/>
        </w:rPr>
        <w:t>From the perspective of CRM, the most important result of the modeling procedure is that the created model has predictive power in the task of churn prediction. This means that using the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14:paraId="6A269DCB" w14:textId="77777777" w:rsidR="0012202B" w:rsidRPr="00C01659" w:rsidRDefault="001374D6">
      <w:pPr>
        <w:pStyle w:val="Tekstpodstawowy"/>
        <w:rPr>
          <w:lang w:val="en-GB"/>
        </w:rPr>
      </w:pPr>
      <w:r w:rsidRPr="00C01659">
        <w:rPr>
          <w:lang w:val="en-GB"/>
        </w:rPr>
        <w:t>The AUC scores in the above tables are only point estimates. From such information, one cannot tell whether the performance would still be the same for a slightly different test set. This is especially crucial in the case of this study, as the differences between all the XGBoost models are not that big.</w:t>
      </w:r>
    </w:p>
    <w:p w14:paraId="66805481" w14:textId="77777777" w:rsidR="0012202B" w:rsidRPr="00C01659" w:rsidRDefault="001374D6">
      <w:pPr>
        <w:pStyle w:val="Tekstpodstawowy"/>
        <w:rPr>
          <w:lang w:val="en-GB"/>
        </w:rPr>
      </w:pPr>
      <w:r w:rsidRPr="00C01659">
        <w:rPr>
          <w:lang w:val="en-GB"/>
        </w:rPr>
        <w:t>A standard way to compare the models’ performance in a more robust way is using a bootstrap technique. I have sampled with replacement observations from the test set and calculated the AUC measure. Specifically, I have done 100 re-sample rounds, and the models chosen were the best one (product categories + basic information), second-best (all variables), and the one with only basic information as a benchmark. The figure 7 shows density estimates of these 3 empirical AUC score distributions.</w:t>
      </w:r>
    </w:p>
    <w:p w14:paraId="6436B7F2" w14:textId="77777777" w:rsidR="0012202B" w:rsidRDefault="001374D6" w:rsidP="005D3672">
      <w:pPr>
        <w:pStyle w:val="CaptionedFigure"/>
        <w:jc w:val="center"/>
        <w:pPrChange w:id="305" w:author="Katarzyna Kopczewska" w:date="2021-08-01T20:29:00Z">
          <w:pPr>
            <w:pStyle w:val="CaptionedFigure"/>
          </w:pPr>
        </w:pPrChange>
      </w:pPr>
      <w:r>
        <w:rPr>
          <w:noProof/>
          <w:lang w:val="pl-PL" w:eastAsia="pl-PL"/>
        </w:rPr>
        <w:lastRenderedPageBreak/>
        <w:drawing>
          <wp:inline distT="0" distB="0" distL="0" distR="0" wp14:anchorId="2673207D" wp14:editId="29B2309B">
            <wp:extent cx="4620126" cy="2772075"/>
            <wp:effectExtent l="0" t="0" r="0" b="0"/>
            <wp:docPr id="9" name="Picture" descr="Figure 7: Bootstrap AUC estimates for 3 XGBoost model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bootstrap-xgb-1.png"/>
                    <pic:cNvPicPr>
                      <a:picLocks noChangeAspect="1" noChangeArrowheads="1"/>
                    </pic:cNvPicPr>
                  </pic:nvPicPr>
                  <pic:blipFill>
                    <a:blip r:embed="rId17"/>
                    <a:stretch>
                      <a:fillRect/>
                    </a:stretch>
                  </pic:blipFill>
                  <pic:spPr bwMode="auto">
                    <a:xfrm>
                      <a:off x="0" y="0"/>
                      <a:ext cx="4620126" cy="2772075"/>
                    </a:xfrm>
                    <a:prstGeom prst="rect">
                      <a:avLst/>
                    </a:prstGeom>
                    <a:noFill/>
                    <a:ln w="9525">
                      <a:noFill/>
                      <a:headEnd/>
                      <a:tailEnd/>
                    </a:ln>
                  </pic:spPr>
                </pic:pic>
              </a:graphicData>
            </a:graphic>
          </wp:inline>
        </w:drawing>
      </w:r>
    </w:p>
    <w:p w14:paraId="223BAC03" w14:textId="77777777" w:rsidR="0012202B" w:rsidRDefault="001374D6">
      <w:pPr>
        <w:pStyle w:val="ImageCaption"/>
      </w:pPr>
      <w:r>
        <w:t>Figure 7: Bootstrap AUC estimates for 3 XGBoost models.</w:t>
      </w:r>
    </w:p>
    <w:p w14:paraId="6642B48C" w14:textId="77777777" w:rsidR="0012202B" w:rsidRPr="00C01659" w:rsidRDefault="001374D6">
      <w:pPr>
        <w:pStyle w:val="Tekstpodstawowy"/>
        <w:rPr>
          <w:lang w:val="en-GB"/>
        </w:rPr>
      </w:pPr>
      <w:r w:rsidRPr="00C01659">
        <w:rPr>
          <w:lang w:val="en-GB"/>
        </w:rPr>
        <w:t xml:space="preserve">The curve for the model with basic features is standing out of the others. However, the difference between 1st-best and 2nd-best models is not as clear - it looks like the better model has slightly better density curve shape, but this should be investigated more thoroughly. That is why I have used a </w:t>
      </w:r>
      <w:commentRangeStart w:id="306"/>
      <w:r w:rsidRPr="00C01659">
        <w:rPr>
          <w:lang w:val="en-GB"/>
        </w:rPr>
        <w:t>Kolmorogov</w:t>
      </w:r>
      <w:commentRangeEnd w:id="306"/>
      <w:r w:rsidR="005D3672">
        <w:rPr>
          <w:rStyle w:val="Odwoaniedokomentarza"/>
          <w:rFonts w:eastAsiaTheme="minorHAnsi"/>
          <w:lang w:val="en-US" w:eastAsia="en-US"/>
        </w:rPr>
        <w:commentReference w:id="306"/>
      </w:r>
      <w:r w:rsidRPr="00C01659">
        <w:rPr>
          <w:lang w:val="en-GB"/>
        </w:rPr>
        <w:t>-Smirnov test to check if the empirical distributions can come from the same probability distribution. I have run the test twice using 2 alternative hypotheses. First one with H1: auc_best =/= auc_2nd_best, and the second one: H1: auc_best &gt; auc_2nd_best.</w:t>
      </w:r>
    </w:p>
    <w:p w14:paraId="28154750" w14:textId="77777777" w:rsidR="0012202B" w:rsidRPr="00C01659" w:rsidRDefault="001374D6">
      <w:pPr>
        <w:pStyle w:val="Tekstpodstawowy"/>
        <w:rPr>
          <w:lang w:val="en-GB"/>
        </w:rPr>
      </w:pPr>
      <w:r w:rsidRPr="00C01659">
        <w:rPr>
          <w:lang w:val="en-GB"/>
        </w:rPr>
        <w:t xml:space="preserve">The p-value for the </w:t>
      </w:r>
      <w:commentRangeStart w:id="307"/>
      <w:r w:rsidRPr="00C01659">
        <w:rPr>
          <w:lang w:val="en-GB"/>
        </w:rPr>
        <w:t>first</w:t>
      </w:r>
      <w:commentRangeEnd w:id="307"/>
      <w:r w:rsidR="005D3672">
        <w:rPr>
          <w:rStyle w:val="Odwoaniedokomentarza"/>
          <w:rFonts w:eastAsiaTheme="minorHAnsi"/>
          <w:lang w:val="en-US" w:eastAsia="en-US"/>
        </w:rPr>
        <w:commentReference w:id="307"/>
      </w:r>
      <w:r w:rsidRPr="00C01659">
        <w:rPr>
          <w:lang w:val="en-GB"/>
        </w:rPr>
        <w:t xml:space="preserve"> hypothesis is 0.0014. This means that with the level of significance 0.05, 0.01 the performance of the models is distinguishable. At the same time, p-value with ‘greater’ hypothesis is 0.0007. This means that at the levels of significance 0.05, 0.01 one can say that the performance of the first model (only product categories) is better than that of the second one (all variables).</w:t>
      </w:r>
    </w:p>
    <w:p w14:paraId="535D837B" w14:textId="77777777" w:rsidR="0012202B" w:rsidRPr="00C01659" w:rsidRDefault="001374D6">
      <w:pPr>
        <w:pStyle w:val="Tekstpodstawowy"/>
        <w:rPr>
          <w:lang w:val="en-GB"/>
        </w:rPr>
      </w:pPr>
      <w:r w:rsidRPr="00C01659">
        <w:rPr>
          <w:lang w:val="en-GB"/>
        </w:rPr>
        <w:t>Another reason to choose the “smaller” model for usage in the production setting is Occam’s razor heuristic. The model with product categories has 21 variables, while the one with all variables included - 47. If there is no important reason why the more complex approach should be used, the simpler is usually better. In this case, using a simpler model has the following advantages for the usage in the CRM context:</w:t>
      </w:r>
    </w:p>
    <w:p w14:paraId="4589E119" w14:textId="77777777" w:rsidR="0012202B" w:rsidRDefault="001374D6" w:rsidP="001374D6">
      <w:pPr>
        <w:pStyle w:val="Compact"/>
        <w:numPr>
          <w:ilvl w:val="0"/>
          <w:numId w:val="15"/>
        </w:numPr>
      </w:pPr>
      <w:r>
        <w:lastRenderedPageBreak/>
        <w:t>Faster inference about the new customers - especially in an online prediction setting when the predictions have to be done on the fly</w:t>
      </w:r>
    </w:p>
    <w:p w14:paraId="558D46A2" w14:textId="77777777" w:rsidR="0012202B" w:rsidRDefault="001374D6" w:rsidP="001374D6">
      <w:pPr>
        <w:pStyle w:val="Compact"/>
        <w:numPr>
          <w:ilvl w:val="0"/>
          <w:numId w:val="15"/>
        </w:numPr>
      </w:pPr>
      <w:r>
        <w:t>The predictions are easier to interpret</w:t>
      </w:r>
    </w:p>
    <w:p w14:paraId="27DBAACA" w14:textId="77777777" w:rsidR="0012202B" w:rsidRDefault="001374D6" w:rsidP="001374D6">
      <w:pPr>
        <w:pStyle w:val="Compact"/>
        <w:numPr>
          <w:ilvl w:val="0"/>
          <w:numId w:val="15"/>
        </w:numPr>
      </w:pPr>
      <w:r>
        <w:t>Easier model training (and retraining if the model’s performance will drop with time)</w:t>
      </w:r>
    </w:p>
    <w:p w14:paraId="3133DD7A" w14:textId="77777777" w:rsidR="0012202B" w:rsidRDefault="001374D6">
      <w:pPr>
        <w:pStyle w:val="Nagwek3"/>
      </w:pPr>
      <w:bookmarkStart w:id="308" w:name="lift-metric-analysis"/>
      <w:bookmarkEnd w:id="299"/>
      <w:r>
        <w:t>Lift metric analysis</w:t>
      </w:r>
    </w:p>
    <w:p w14:paraId="2DC45FD9" w14:textId="77777777" w:rsidR="0012202B" w:rsidRPr="00C01659" w:rsidRDefault="001374D6">
      <w:pPr>
        <w:pStyle w:val="FirstParagraph"/>
        <w:rPr>
          <w:lang w:val="en-GB"/>
        </w:rPr>
      </w:pPr>
      <w:r w:rsidRPr="00C01659">
        <w:rPr>
          <w:lang w:val="en-GB"/>
        </w:rPr>
        <w:t>Typically, the output of churn prediction modeling is used in customer targeting campaigns.</w:t>
      </w:r>
    </w:p>
    <w:p w14:paraId="619DC918" w14:textId="77777777" w:rsidR="0012202B" w:rsidRPr="00C01659" w:rsidRDefault="001374D6">
      <w:pPr>
        <w:pStyle w:val="Tekstpodstawowy"/>
        <w:rPr>
          <w:lang w:val="en-GB"/>
        </w:rPr>
      </w:pPr>
      <w:r w:rsidRPr="00C01659">
        <w:rPr>
          <w:lang w:val="en-GB"/>
        </w:rPr>
        <w:t>An ultimate goal of customer churn prediction is gaining information, which customers are most likely to place a second order. More specifically, one has to create a ranking of customers, in which they are sorted by their likelihood to buy for the second time. For each cumulative part of the ranking (top 1% of customers, top 10%, etc.), one can compute, which percentage of this part is truly buying for the second time. This type of approach is called a lift analysis and is a go-to tool for measuring the performance of targeting campaigns. Such information is also very easily understandable by CRM experts without deep knowledge of statistics and machine learning.</w:t>
      </w:r>
    </w:p>
    <w:p w14:paraId="7D387F92" w14:textId="77777777" w:rsidR="0012202B" w:rsidRPr="00C01659" w:rsidRDefault="001374D6">
      <w:pPr>
        <w:pStyle w:val="Tekstpodstawowy"/>
        <w:rPr>
          <w:lang w:val="en-GB"/>
        </w:rPr>
      </w:pPr>
      <w:commentRangeStart w:id="309"/>
      <w:r w:rsidRPr="00C01659">
        <w:rPr>
          <w:lang w:val="en-GB"/>
        </w:rPr>
        <w:t>From</w:t>
      </w:r>
      <w:commentRangeEnd w:id="309"/>
      <w:r w:rsidR="005D3672">
        <w:rPr>
          <w:rStyle w:val="Odwoaniedokomentarza"/>
          <w:rFonts w:eastAsiaTheme="minorHAnsi"/>
          <w:lang w:val="en-US" w:eastAsia="en-US"/>
        </w:rPr>
        <w:commentReference w:id="309"/>
      </w:r>
      <w:r w:rsidRPr="00C01659">
        <w:rPr>
          <w:lang w:val="en-GB"/>
        </w:rPr>
        <w:t xml:space="preserve"> these insights, the CRM experts can make an informed decision which customers are the most likely to respond positively to targeting efforts. </w:t>
      </w:r>
    </w:p>
    <w:p w14:paraId="7B830CC8" w14:textId="77777777" w:rsidR="0012202B" w:rsidRPr="00C01659" w:rsidRDefault="001374D6">
      <w:pPr>
        <w:pStyle w:val="Tekstpodstawowy"/>
        <w:rPr>
          <w:lang w:val="en-GB"/>
        </w:rPr>
      </w:pPr>
      <w:r w:rsidRPr="00C01659">
        <w:rPr>
          <w:lang w:val="en-GB"/>
        </w:rPr>
        <w:t xml:space="preserve">On the plot 8, a lift curve is presented. On the x-axis, the fraction of the </w:t>
      </w:r>
      <w:r w:rsidRPr="00C01659">
        <w:rPr>
          <w:i/>
          <w:lang w:val="en-GB"/>
        </w:rPr>
        <w:t>top</w:t>
      </w:r>
      <w:r w:rsidRPr="00C01659">
        <w:rPr>
          <w:lang w:val="en-GB"/>
        </w:rPr>
        <w:t xml:space="preserve"> customers ranked by probability to buy for the second time is presented. On the y axis, a </w:t>
      </w:r>
      <w:commentRangeStart w:id="310"/>
      <w:r w:rsidRPr="00C01659">
        <w:rPr>
          <w:lang w:val="en-GB"/>
        </w:rPr>
        <w:t>lift</w:t>
      </w:r>
      <w:commentRangeEnd w:id="310"/>
      <w:r w:rsidR="005D3672">
        <w:rPr>
          <w:rStyle w:val="Odwoaniedokomentarza"/>
          <w:rFonts w:eastAsiaTheme="minorHAnsi"/>
          <w:lang w:val="en-US" w:eastAsia="en-US"/>
        </w:rPr>
        <w:commentReference w:id="310"/>
      </w:r>
      <w:r w:rsidRPr="00C01659">
        <w:rPr>
          <w:lang w:val="en-GB"/>
        </w:rPr>
        <w:t xml:space="preserve"> value for this quantile is shown.</w:t>
      </w:r>
    </w:p>
    <w:p w14:paraId="6D8E4186" w14:textId="77777777" w:rsidR="0012202B" w:rsidRPr="00C01659" w:rsidRDefault="001374D6">
      <w:pPr>
        <w:pStyle w:val="Tekstpodstawowy"/>
        <w:rPr>
          <w:lang w:val="en-GB"/>
        </w:rPr>
      </w:pPr>
      <w:r w:rsidRPr="00C01659">
        <w:rPr>
          <w:lang w:val="en-GB"/>
        </w:rPr>
        <w:t>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the top 1% of the customers, the model can predict retention 18.7 times better than the random targeting approach. For the top 5%, it is still very effective, being 4.2 times better. If one would like to target half of the customers, the improvement over random targeting is 0.3 (130%). Although this value is less impressive than for smaller percentages, it is still an improvement over random targeting.</w:t>
      </w:r>
    </w:p>
    <w:p w14:paraId="0574AF0A" w14:textId="77777777" w:rsidR="0012202B" w:rsidRDefault="001374D6">
      <w:pPr>
        <w:pStyle w:val="CaptionedFigure"/>
      </w:pPr>
      <w:r>
        <w:rPr>
          <w:noProof/>
          <w:lang w:val="pl-PL" w:eastAsia="pl-PL"/>
        </w:rPr>
        <w:lastRenderedPageBreak/>
        <w:drawing>
          <wp:inline distT="0" distB="0" distL="0" distR="0" wp14:anchorId="33FF71F1" wp14:editId="69C2F6E7">
            <wp:extent cx="5544151" cy="3696101"/>
            <wp:effectExtent l="0" t="0" r="0" b="0"/>
            <wp:docPr id="10" name="Picture" descr="Figure 8: Lift curv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lift-curve-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14:paraId="686BC1C3" w14:textId="77777777" w:rsidR="0012202B" w:rsidRDefault="001374D6">
      <w:pPr>
        <w:pStyle w:val="ImageCaption"/>
      </w:pPr>
      <w:r>
        <w:t>Figure 8: Lift curve.</w:t>
      </w:r>
    </w:p>
    <w:p w14:paraId="08F53959" w14:textId="77777777" w:rsidR="0012202B" w:rsidRDefault="001374D6">
      <w:pPr>
        <w:pStyle w:val="Nagwek2"/>
      </w:pPr>
      <w:bookmarkStart w:id="311" w:name="models-working-explanations"/>
      <w:bookmarkEnd w:id="298"/>
      <w:bookmarkEnd w:id="308"/>
      <w:r>
        <w:rPr>
          <w:rStyle w:val="SectionNumber"/>
        </w:rPr>
        <w:t>5.3</w:t>
      </w:r>
      <w:r>
        <w:tab/>
        <w:t>Model’s working explanations</w:t>
      </w:r>
    </w:p>
    <w:p w14:paraId="42A5C733" w14:textId="77777777" w:rsidR="0012202B" w:rsidRPr="00C01659" w:rsidRDefault="001374D6">
      <w:pPr>
        <w:pStyle w:val="FirstParagraph"/>
        <w:rPr>
          <w:lang w:val="en-GB"/>
        </w:rPr>
      </w:pPr>
      <w:r w:rsidRPr="00C01659">
        <w:rPr>
          <w:lang w:val="en-GB"/>
        </w:rPr>
        <w:t xml:space="preserve">In this study, I have analyzed Logistic Regression and XGBoost algorithms for the task of churn prediction. Logistic Regression is an interpretable model by design - one can simply look at the model coefficients and infer about strength and direction of a particular feature influenced on the final prediction. However, as shown in the previous sections it is inferior to XGBoost with regards to predictions quality. XGB is a </w:t>
      </w:r>
      <w:r w:rsidRPr="00C01659">
        <w:rPr>
          <w:i/>
          <w:lang w:val="en-GB"/>
        </w:rPr>
        <w:t>black-box model</w:t>
      </w:r>
      <w:r w:rsidRPr="00C01659">
        <w:rPr>
          <w:lang w:val="en-GB"/>
        </w:rPr>
        <w:t>, meaning that its structure is too complex to be directly inspected. To be able to test hypotheses about importances and direction of influence for model prediction, XAI tools have to be used.</w:t>
      </w:r>
    </w:p>
    <w:p w14:paraId="6CD7CE62" w14:textId="77777777" w:rsidR="0012202B" w:rsidRPr="00C01659" w:rsidRDefault="001374D6">
      <w:pPr>
        <w:pStyle w:val="Tekstpodstawowy"/>
        <w:rPr>
          <w:lang w:val="en-GB"/>
        </w:rPr>
      </w:pPr>
      <w:r w:rsidRPr="00C01659">
        <w:rPr>
          <w:lang w:val="en-GB"/>
        </w:rPr>
        <w:t>In this study, I have used 2 techniques of XAI, namely Variable Importance (VI) and Partial Dependence Profile (PDP). The first one can answer the question “which variables (or categories of variables) influence the predictions the most?” while the second - “What is the direction and strength of this influence?”</w:t>
      </w:r>
    </w:p>
    <w:p w14:paraId="2E158428" w14:textId="77777777" w:rsidR="0012202B" w:rsidRDefault="001374D6">
      <w:pPr>
        <w:pStyle w:val="Nagwek3"/>
      </w:pPr>
      <w:bookmarkStart w:id="312" w:name="Xf2ebb8352d1b879be47e28da84b48af39885639"/>
      <w:r>
        <w:lastRenderedPageBreak/>
        <w:t>Influence of features groups on customer churn</w:t>
      </w:r>
    </w:p>
    <w:p w14:paraId="0A7BC46E" w14:textId="77777777" w:rsidR="0012202B" w:rsidRPr="00C01659" w:rsidRDefault="001374D6">
      <w:pPr>
        <w:pStyle w:val="FirstParagraph"/>
        <w:rPr>
          <w:lang w:val="en-GB"/>
        </w:rPr>
      </w:pPr>
      <w:r w:rsidRPr="00C01659">
        <w:rPr>
          <w:lang w:val="en-GB"/>
        </w:rPr>
        <w:t xml:space="preserve">In </w:t>
      </w:r>
      <w:commentRangeStart w:id="313"/>
      <w:r w:rsidRPr="00C01659">
        <w:rPr>
          <w:lang w:val="en-GB"/>
        </w:rPr>
        <w:t>this</w:t>
      </w:r>
      <w:commentRangeEnd w:id="313"/>
      <w:r w:rsidR="00386855">
        <w:rPr>
          <w:rStyle w:val="Odwoaniedokomentarza"/>
          <w:rFonts w:eastAsiaTheme="minorHAnsi"/>
          <w:lang w:val="en-US" w:eastAsia="en-US"/>
        </w:rPr>
        <w:commentReference w:id="313"/>
      </w:r>
      <w:r w:rsidRPr="00C01659">
        <w:rPr>
          <w:lang w:val="en-GB"/>
        </w:rPr>
        <w:t xml:space="preserve"> study for the feature importance assessment, I have used a Permutation method (Biecek 2018). There were 2 reasons for that choice. First, XGBoost model does not have a model-specific Variable Importance measure (as for example Mean Decrease Gini in the case of Random Forest), and thus a model-agnostic method has to be used. Second, Permutation Feature Importance allows to test not only feature importance of one variable at a time, but also sets of variables.</w:t>
      </w:r>
    </w:p>
    <w:p w14:paraId="492B77E4" w14:textId="77777777" w:rsidR="0012202B" w:rsidRPr="00C01659" w:rsidRDefault="001374D6">
      <w:pPr>
        <w:pStyle w:val="Tekstpodstawowy"/>
        <w:rPr>
          <w:lang w:val="en-GB"/>
        </w:rPr>
      </w:pPr>
      <w:r w:rsidRPr="00C01659">
        <w:rPr>
          <w:lang w:val="en-GB"/>
        </w:rPr>
        <w:t>The method is based on model performance changes when random permutations are applied to predictor variables. Because of the feature values are “exchanged” between the observations, they stop bringing any information to the model (because they are random). If a particular feature is heavily used by the model in obtaining predictions, then the model’s performance will drop by a large amount. Similarly, if a feature is not used by the model at all, when it will be shuffled the model’s performance won’t change. Such operation can be easily generalized to sets of features - one simply has to permute more features at once instead of just one.</w:t>
      </w:r>
    </w:p>
    <w:p w14:paraId="23A34E0E" w14:textId="77777777" w:rsidR="0012202B" w:rsidRPr="00C01659" w:rsidRDefault="001374D6">
      <w:pPr>
        <w:pStyle w:val="Tekstpodstawowy"/>
        <w:rPr>
          <w:lang w:val="en-GB"/>
        </w:rPr>
      </w:pPr>
      <w:r w:rsidRPr="00C01659">
        <w:rPr>
          <w:lang w:val="en-GB"/>
        </w:rPr>
        <w:t>A scaling can be applied to the resulting AUC scores per each feature to facilitate interpretation. It is specified in the formula 1. I have scaled the values of AUC for the feature f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oMath>
      <w:r w:rsidRPr="00C01659">
        <w:rPr>
          <w:lang w:val="en-GB"/>
        </w:rPr>
        <w:t>) to the 0-1 range based on 2 quantities - AUC for the model without any variables’ permutations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oMath>
      <w:r w:rsidRPr="00C01659">
        <w:rPr>
          <w:lang w:val="en-GB"/>
        </w:rPr>
        <w:t>), and 0.5 (AUC score for random classifier). Then interpretation is as follows. If a score for a particular feature is close to 1, this means that the model after excluding this feature starts behaving like a random classifier, so this feature is extremely important. On the other hand, if the score is close to 0, this means that the model performance didn’t change at all, so the feature is unimportant.</w:t>
      </w:r>
    </w:p>
    <w:p w14:paraId="4AF63BF6" w14:textId="77777777" w:rsidR="0012202B" w:rsidRDefault="001374D6">
      <w:pPr>
        <w:pStyle w:val="Tekstpodstawowy"/>
      </w:pPr>
      <m:oMathPara>
        <m:oMathParaPr>
          <m:jc m:val="center"/>
        </m:oMathParaP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=1-</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-0.5</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r>
                <w:rPr>
                  <w:rFonts w:ascii="Cambria Math" w:hAnsi="Cambria Math"/>
                </w:rPr>
                <m:t>-0.5</m:t>
              </m:r>
            </m:den>
          </m:f>
          <m:r>
            <w:rPr>
              <w:rFonts w:ascii="Cambria Math" w:hAnsi="Cambria Math"/>
            </w:rPr>
            <m:t>  (1)</m:t>
          </m:r>
        </m:oMath>
      </m:oMathPara>
    </w:p>
    <w:p w14:paraId="63673424" w14:textId="77777777" w:rsidR="0012202B" w:rsidRPr="00C01659" w:rsidRDefault="001374D6">
      <w:pPr>
        <w:pStyle w:val="FirstParagraph"/>
        <w:rPr>
          <w:lang w:val="en-GB"/>
        </w:rPr>
      </w:pPr>
      <w:r w:rsidRPr="00C01659">
        <w:rPr>
          <w:lang w:val="en-GB"/>
        </w:rPr>
        <w:t>I have examined variable importances for two of the XGB models from this study - one for the best set of variables (with included product categories), and another - with all variables included. The reason to check variable importances also for the model with all features is that it can answer the questions about the significance of the particular sets of variables.</w:t>
      </w:r>
    </w:p>
    <w:p w14:paraId="094838E0" w14:textId="77777777" w:rsidR="0012202B" w:rsidRPr="00C01659" w:rsidRDefault="001374D6">
      <w:pPr>
        <w:pStyle w:val="Tekstpodstawowy"/>
        <w:rPr>
          <w:lang w:val="en-GB"/>
        </w:rPr>
      </w:pPr>
      <w:r w:rsidRPr="00C01659">
        <w:rPr>
          <w:lang w:val="en-GB"/>
        </w:rPr>
        <w:lastRenderedPageBreak/>
        <w:t>To the left of the figure 9 the variables importances from the XGB model for the best variables (with included product categories) are presented. The most important one is the transportation cost. Also, high importance scores are obtained by value of the payment and vanilla geolocation variables.</w:t>
      </w:r>
    </w:p>
    <w:p w14:paraId="32BA9D27" w14:textId="77777777" w:rsidR="0012202B" w:rsidRDefault="001374D6">
      <w:pPr>
        <w:pStyle w:val="CaptionedFigure"/>
      </w:pPr>
      <w:r>
        <w:rPr>
          <w:noProof/>
          <w:lang w:val="pl-PL" w:eastAsia="pl-PL"/>
        </w:rPr>
        <w:drawing>
          <wp:inline distT="0" distB="0" distL="0" distR="0" wp14:anchorId="7786D947" wp14:editId="0B4A5F13">
            <wp:extent cx="5969000" cy="4263571"/>
            <wp:effectExtent l="0" t="0" r="0" b="0"/>
            <wp:docPr id="11"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categories-1.png"/>
                    <pic:cNvPicPr>
                      <a:picLocks noChangeAspect="1" noChangeArrowheads="1"/>
                    </pic:cNvPicPr>
                  </pic:nvPicPr>
                  <pic:blipFill>
                    <a:blip r:embed="rId19"/>
                    <a:stretch>
                      <a:fillRect/>
                    </a:stretch>
                  </pic:blipFill>
                  <pic:spPr bwMode="auto">
                    <a:xfrm>
                      <a:off x="0" y="0"/>
                      <a:ext cx="5969000" cy="4263571"/>
                    </a:xfrm>
                    <a:prstGeom prst="rect">
                      <a:avLst/>
                    </a:prstGeom>
                    <a:noFill/>
                    <a:ln w="9525">
                      <a:noFill/>
                      <a:headEnd/>
                      <a:tailEnd/>
                    </a:ln>
                  </pic:spPr>
                </pic:pic>
              </a:graphicData>
            </a:graphic>
          </wp:inline>
        </w:drawing>
      </w:r>
    </w:p>
    <w:p w14:paraId="3C2BA85A" w14:textId="77777777" w:rsidR="0012202B" w:rsidRDefault="001374D6">
      <w:pPr>
        <w:pStyle w:val="ImageCaption"/>
      </w:pPr>
      <w:r>
        <w:t>Figure 9: Variable importance plots for the model with included product categories. Left subplot shows single variables, while right one - binned product categories and geolocation features.</w:t>
      </w:r>
    </w:p>
    <w:p w14:paraId="71E64D99" w14:textId="77777777" w:rsidR="0012202B" w:rsidRPr="00C01659" w:rsidRDefault="001374D6">
      <w:pPr>
        <w:pStyle w:val="Tekstpodstawowy"/>
        <w:rPr>
          <w:lang w:val="en-GB"/>
        </w:rPr>
      </w:pPr>
      <w:r w:rsidRPr="00C01659">
        <w:rPr>
          <w:lang w:val="en-GB"/>
        </w:rPr>
        <w:t>Most of the dummies indicating product categories are in the latter part of the ranking. One could wonder, why despite these features are relatively unimportant variables, they lead to a 2.5% gain in AUC compared to the model without them.</w:t>
      </w:r>
    </w:p>
    <w:p w14:paraId="2B3BDCAC" w14:textId="77777777" w:rsidR="0012202B" w:rsidRPr="00C01659" w:rsidRDefault="001374D6">
      <w:pPr>
        <w:pStyle w:val="Tekstpodstawowy"/>
        <w:rPr>
          <w:lang w:val="en-GB"/>
        </w:rPr>
      </w:pPr>
      <w:r w:rsidRPr="00C01659">
        <w:rPr>
          <w:lang w:val="en-GB"/>
        </w:rPr>
        <w:t xml:space="preserve">This is because conceptually all dummies indicating product categories encode one information, these variables’ importances should be treated jointly. The same can be argued about geographic coordinates. To account for this, I have used a feature importance for these variables </w:t>
      </w:r>
      <w:r w:rsidRPr="00C01659">
        <w:rPr>
          <w:lang w:val="en-GB"/>
        </w:rPr>
        <w:lastRenderedPageBreak/>
        <w:t>sets (“geolocation” and “prod_categories”) instead of individual feature importance. This information is presented in the right subfigure.</w:t>
      </w:r>
    </w:p>
    <w:p w14:paraId="328D7027" w14:textId="77777777" w:rsidR="0012202B" w:rsidRPr="00C01659" w:rsidRDefault="001374D6">
      <w:pPr>
        <w:pStyle w:val="Tekstpodstawowy"/>
        <w:rPr>
          <w:lang w:val="en-GB"/>
        </w:rPr>
      </w:pPr>
      <w:r w:rsidRPr="00C01659">
        <w:rPr>
          <w:lang w:val="en-GB"/>
        </w:rPr>
        <w:t>After this operation, product categories gained in relative importance - now they are the 4th variable. Also, the geolocation variables set became more important than payment value and transportation cost.</w:t>
      </w:r>
    </w:p>
    <w:p w14:paraId="77144E73" w14:textId="77777777" w:rsidR="0012202B" w:rsidRDefault="001374D6">
      <w:pPr>
        <w:pStyle w:val="Tekstpodstawowy"/>
      </w:pPr>
      <w:r w:rsidRPr="00C01659">
        <w:rPr>
          <w:lang w:val="en-GB"/>
        </w:rPr>
        <w:t xml:space="preserve">In the figure 10 variables’ categories importances for the model with all variables are presented. </w:t>
      </w:r>
      <w:r>
        <w:t>I have grouped the variables into 3 categories:</w:t>
      </w:r>
    </w:p>
    <w:p w14:paraId="61127A27" w14:textId="77777777" w:rsidR="0012202B" w:rsidRDefault="001374D6" w:rsidP="001374D6">
      <w:pPr>
        <w:pStyle w:val="Compact"/>
        <w:numPr>
          <w:ilvl w:val="0"/>
          <w:numId w:val="16"/>
        </w:numPr>
      </w:pPr>
      <w:r>
        <w:t>variables describing the first transaction of the customer - payment value, product categories, etc.</w:t>
      </w:r>
    </w:p>
    <w:p w14:paraId="1CE5050F" w14:textId="77777777" w:rsidR="0012202B" w:rsidRDefault="001374D6" w:rsidP="001374D6">
      <w:pPr>
        <w:pStyle w:val="Compact"/>
        <w:numPr>
          <w:ilvl w:val="0"/>
          <w:numId w:val="16"/>
        </w:numPr>
      </w:pPr>
      <w:r>
        <w:t>variables describing perception - namely 1-5 review and dummies for a topic of the textual review</w:t>
      </w:r>
    </w:p>
    <w:p w14:paraId="18FFD097" w14:textId="77777777" w:rsidR="0012202B" w:rsidRDefault="001374D6" w:rsidP="001374D6">
      <w:pPr>
        <w:pStyle w:val="Compact"/>
        <w:numPr>
          <w:ilvl w:val="0"/>
          <w:numId w:val="16"/>
        </w:numPr>
      </w:pPr>
      <w:r>
        <w:t>“geo” variables - with 3 subgroups:</w:t>
      </w:r>
    </w:p>
    <w:p w14:paraId="28F1F6EA" w14:textId="77777777" w:rsidR="0012202B" w:rsidRDefault="001374D6" w:rsidP="001374D6">
      <w:pPr>
        <w:pStyle w:val="Compact"/>
        <w:numPr>
          <w:ilvl w:val="1"/>
          <w:numId w:val="17"/>
        </w:numPr>
      </w:pPr>
      <w:r>
        <w:t>variables describing demographics of the region that the customer is in</w:t>
      </w:r>
    </w:p>
    <w:p w14:paraId="659A427A" w14:textId="77777777" w:rsidR="0012202B" w:rsidRDefault="001374D6" w:rsidP="001374D6">
      <w:pPr>
        <w:pStyle w:val="Compact"/>
        <w:numPr>
          <w:ilvl w:val="1"/>
          <w:numId w:val="17"/>
        </w:numPr>
      </w:pPr>
      <w:r>
        <w:t>raw location - simply longitude/latitude coordinates</w:t>
      </w:r>
    </w:p>
    <w:p w14:paraId="69F5297F" w14:textId="77777777" w:rsidR="0012202B" w:rsidRDefault="001374D6" w:rsidP="001374D6">
      <w:pPr>
        <w:pStyle w:val="Compact"/>
        <w:numPr>
          <w:ilvl w:val="1"/>
          <w:numId w:val="17"/>
        </w:numPr>
      </w:pPr>
      <w:r>
        <w:t>density - variable indicating whether the customer is in a densely populated area.</w:t>
      </w:r>
    </w:p>
    <w:p w14:paraId="7D45CB8B" w14:textId="77777777" w:rsidR="0012202B" w:rsidRDefault="001374D6" w:rsidP="00386855">
      <w:pPr>
        <w:pStyle w:val="CaptionedFigure"/>
        <w:jc w:val="center"/>
        <w:pPrChange w:id="314" w:author="Katarzyna Kopczewska" w:date="2021-08-01T20:36:00Z">
          <w:pPr>
            <w:pStyle w:val="CaptionedFigure"/>
          </w:pPr>
        </w:pPrChange>
      </w:pPr>
      <w:r>
        <w:rPr>
          <w:noProof/>
          <w:lang w:val="pl-PL" w:eastAsia="pl-PL"/>
        </w:rPr>
        <w:drawing>
          <wp:inline distT="0" distB="0" distL="0" distR="0" wp14:anchorId="3F2E0D21" wp14:editId="64BA91CA">
            <wp:extent cx="3696101" cy="2310063"/>
            <wp:effectExtent l="0" t="0" r="0" b="0"/>
            <wp:docPr id="12" name="Picture" descr="Figure 10: Variable importance plots for the model with all variabl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varimp-all-1.png"/>
                    <pic:cNvPicPr>
                      <a:picLocks noChangeAspect="1" noChangeArrowheads="1"/>
                    </pic:cNvPicPr>
                  </pic:nvPicPr>
                  <pic:blipFill>
                    <a:blip r:embed="rId20"/>
                    <a:stretch>
                      <a:fillRect/>
                    </a:stretch>
                  </pic:blipFill>
                  <pic:spPr bwMode="auto">
                    <a:xfrm>
                      <a:off x="0" y="0"/>
                      <a:ext cx="3696101" cy="2310063"/>
                    </a:xfrm>
                    <a:prstGeom prst="rect">
                      <a:avLst/>
                    </a:prstGeom>
                    <a:noFill/>
                    <a:ln w="9525">
                      <a:noFill/>
                      <a:headEnd/>
                      <a:tailEnd/>
                    </a:ln>
                  </pic:spPr>
                </pic:pic>
              </a:graphicData>
            </a:graphic>
          </wp:inline>
        </w:drawing>
      </w:r>
    </w:p>
    <w:p w14:paraId="799E8E9A" w14:textId="77777777" w:rsidR="0012202B" w:rsidRDefault="001374D6">
      <w:pPr>
        <w:pStyle w:val="ImageCaption"/>
      </w:pPr>
      <w:r>
        <w:t>Figure 10: Variable importance plots for the model with all variables.</w:t>
      </w:r>
    </w:p>
    <w:p w14:paraId="52D19491" w14:textId="77777777" w:rsidR="0012202B" w:rsidRPr="00C01659" w:rsidRDefault="001374D6">
      <w:pPr>
        <w:pStyle w:val="Tekstpodstawowy"/>
        <w:rPr>
          <w:lang w:val="en-GB"/>
        </w:rPr>
      </w:pPr>
      <w:r w:rsidRPr="00C01659">
        <w:rPr>
          <w:lang w:val="en-GB"/>
        </w:rPr>
        <w:t>The best set of variables is the one containing behavioral features. The next 2 sets, namely geodemographic and spatial location have a similar influence. The lowest impact on the model predictions have the perception variables and the density population indicator.</w:t>
      </w:r>
    </w:p>
    <w:p w14:paraId="4D3D6ACC" w14:textId="77777777" w:rsidR="0012202B" w:rsidRDefault="001374D6">
      <w:pPr>
        <w:pStyle w:val="Tekstpodstawowy"/>
      </w:pPr>
      <w:r w:rsidRPr="00C01659">
        <w:rPr>
          <w:lang w:val="en-GB"/>
        </w:rPr>
        <w:lastRenderedPageBreak/>
        <w:t xml:space="preserve">From these values, one can validate the hypotheses stated earlier. </w:t>
      </w:r>
      <w:r>
        <w:rPr>
          <w:b/>
        </w:rPr>
        <w:t>Customer’s propensity to churn depends on</w:t>
      </w:r>
      <w:r>
        <w:t>:</w:t>
      </w:r>
    </w:p>
    <w:p w14:paraId="4836F212" w14:textId="77777777" w:rsidR="0012202B" w:rsidRDefault="001374D6" w:rsidP="001374D6">
      <w:pPr>
        <w:pStyle w:val="Compact"/>
        <w:numPr>
          <w:ilvl w:val="0"/>
          <w:numId w:val="18"/>
        </w:numPr>
      </w:pPr>
      <w:r>
        <w:t>Payment value for the first order, number of items bought, transport cost of the package</w:t>
      </w:r>
    </w:p>
    <w:p w14:paraId="7EF16DD5" w14:textId="77777777" w:rsidR="0012202B" w:rsidRDefault="001374D6" w:rsidP="001374D6">
      <w:pPr>
        <w:pStyle w:val="Compact"/>
        <w:numPr>
          <w:ilvl w:val="0"/>
          <w:numId w:val="18"/>
        </w:numPr>
      </w:pPr>
      <w:r>
        <w:t>Categories of the products bought</w:t>
      </w:r>
    </w:p>
    <w:p w14:paraId="0F0F87A8" w14:textId="77777777" w:rsidR="0012202B" w:rsidRDefault="001374D6" w:rsidP="001374D6">
      <w:pPr>
        <w:pStyle w:val="Compact"/>
        <w:numPr>
          <w:ilvl w:val="0"/>
          <w:numId w:val="18"/>
        </w:numPr>
      </w:pPr>
      <w:r>
        <w:t>Demographic environment of the customer</w:t>
      </w:r>
    </w:p>
    <w:p w14:paraId="61D3F47F" w14:textId="77777777" w:rsidR="0012202B" w:rsidRDefault="001374D6" w:rsidP="001374D6">
      <w:pPr>
        <w:pStyle w:val="Compact"/>
        <w:numPr>
          <w:ilvl w:val="0"/>
          <w:numId w:val="18"/>
        </w:numPr>
      </w:pPr>
      <w:r>
        <w:t>Customer’s location.</w:t>
      </w:r>
    </w:p>
    <w:p w14:paraId="1B579C62" w14:textId="77777777" w:rsidR="0012202B" w:rsidRPr="00C01659" w:rsidRDefault="001374D6">
      <w:pPr>
        <w:pStyle w:val="FirstParagraph"/>
        <w:rPr>
          <w:lang w:val="en-GB"/>
        </w:rPr>
      </w:pPr>
      <w:r w:rsidRPr="00C01659">
        <w:rPr>
          <w:lang w:val="en-GB"/>
        </w:rPr>
        <w:t>At the same time, customer’s propensity to churn is not (or is only very mildly) influenced by the following factors:</w:t>
      </w:r>
    </w:p>
    <w:p w14:paraId="0B1712D4" w14:textId="77777777" w:rsidR="0012202B" w:rsidRDefault="001374D6" w:rsidP="001374D6">
      <w:pPr>
        <w:pStyle w:val="Compact"/>
        <w:numPr>
          <w:ilvl w:val="0"/>
          <w:numId w:val="19"/>
        </w:numPr>
      </w:pPr>
      <w:r>
        <w:t>population density in the customer’s area</w:t>
      </w:r>
    </w:p>
    <w:p w14:paraId="0F39FD79" w14:textId="77777777" w:rsidR="0012202B" w:rsidRDefault="001374D6" w:rsidP="001374D6">
      <w:pPr>
        <w:pStyle w:val="Compact"/>
        <w:numPr>
          <w:ilvl w:val="0"/>
          <w:numId w:val="19"/>
        </w:numPr>
      </w:pPr>
      <w:r>
        <w:t>1-5-star review of the purchase</w:t>
      </w:r>
    </w:p>
    <w:p w14:paraId="3EBDD61C" w14:textId="77777777" w:rsidR="0012202B" w:rsidRDefault="001374D6" w:rsidP="001374D6">
      <w:pPr>
        <w:pStyle w:val="Compact"/>
        <w:numPr>
          <w:ilvl w:val="0"/>
          <w:numId w:val="19"/>
        </w:numPr>
      </w:pPr>
      <w:r>
        <w:t>topic of the customer’s textual review</w:t>
      </w:r>
    </w:p>
    <w:p w14:paraId="13CBD122" w14:textId="77777777" w:rsidR="0012202B" w:rsidRPr="00C01659" w:rsidRDefault="001374D6">
      <w:pPr>
        <w:pStyle w:val="FirstParagraph"/>
        <w:rPr>
          <w:lang w:val="en-GB"/>
        </w:rPr>
      </w:pPr>
      <w:r w:rsidRPr="00C01659">
        <w:rPr>
          <w:lang w:val="en-GB"/>
        </w:rPr>
        <w:t>In the following section, I have tried to answer the questions about the direction of the influence of predictors of customer churn.</w:t>
      </w:r>
    </w:p>
    <w:p w14:paraId="0D22BA7B" w14:textId="77777777" w:rsidR="0012202B" w:rsidRDefault="001374D6">
      <w:pPr>
        <w:pStyle w:val="Nagwek3"/>
      </w:pPr>
      <w:bookmarkStart w:id="315" w:name="Xf56f3c12fb1447411a3b47986d0bcb94e3c06d4"/>
      <w:bookmarkEnd w:id="312"/>
      <w:r>
        <w:t>Direction and strength of features influence on customer churn</w:t>
      </w:r>
    </w:p>
    <w:p w14:paraId="0858ABD9" w14:textId="77777777" w:rsidR="0012202B" w:rsidRPr="00C01659" w:rsidRDefault="001374D6">
      <w:pPr>
        <w:pStyle w:val="FirstParagraph"/>
        <w:rPr>
          <w:lang w:val="en-GB"/>
        </w:rPr>
      </w:pPr>
      <w:r w:rsidRPr="00C01659">
        <w:rPr>
          <w:lang w:val="en-GB"/>
        </w:rPr>
        <w:t xml:space="preserve">Partial Dependence Profile is based on the </w:t>
      </w:r>
      <w:commentRangeStart w:id="316"/>
      <w:r w:rsidRPr="00C01659">
        <w:rPr>
          <w:lang w:val="en-GB"/>
        </w:rPr>
        <w:t>Cateris</w:t>
      </w:r>
      <w:commentRangeEnd w:id="316"/>
      <w:r w:rsidR="00386855">
        <w:rPr>
          <w:rStyle w:val="Odwoaniedokomentarza"/>
          <w:rFonts w:eastAsiaTheme="minorHAnsi"/>
          <w:lang w:val="en-US" w:eastAsia="en-US"/>
        </w:rPr>
        <w:commentReference w:id="316"/>
      </w:r>
      <w:r w:rsidRPr="00C01659">
        <w:rPr>
          <w:lang w:val="en-GB"/>
        </w:rPr>
        <w:t xml:space="preserve"> Paribus technique. This technique is meant to perform a “what if” analysis for one observation and one feature. For this observation, the variable of interest is changed, and the model predicts the response for each of these changes. Partial Dependence Profile is simply averaged value of such Cateris Paribus analysis for each of the observations from the dataset.</w:t>
      </w:r>
    </w:p>
    <w:p w14:paraId="4CC548EC" w14:textId="77777777" w:rsidR="0012202B" w:rsidRPr="00C01659" w:rsidRDefault="001374D6">
      <w:pPr>
        <w:pStyle w:val="Tekstpodstawowy"/>
        <w:rPr>
          <w:lang w:val="en-GB"/>
        </w:rPr>
      </w:pPr>
      <w:r w:rsidRPr="00C01659">
        <w:rPr>
          <w:lang w:val="en-GB"/>
        </w:rPr>
        <w:t>In the figure 11 Partial Dependence Profile for payment value is presented. The black line is the profile itself. To facilitate drawing conclusions from the PDP plot for payment value I have included a smoothing line (blue). Also, I have added vertical lines indicating quantiles of this variable’s values in the dataset (red).</w:t>
      </w:r>
    </w:p>
    <w:p w14:paraId="478B5C34" w14:textId="77777777" w:rsidR="0012202B" w:rsidRDefault="001374D6" w:rsidP="00386855">
      <w:pPr>
        <w:pStyle w:val="CaptionedFigure"/>
        <w:jc w:val="center"/>
        <w:pPrChange w:id="317" w:author="Katarzyna Kopczewska" w:date="2021-08-01T20:36:00Z">
          <w:pPr>
            <w:pStyle w:val="CaptionedFigure"/>
          </w:pPr>
        </w:pPrChange>
      </w:pPr>
      <w:r>
        <w:rPr>
          <w:noProof/>
          <w:lang w:val="pl-PL" w:eastAsia="pl-PL"/>
        </w:rPr>
        <w:lastRenderedPageBreak/>
        <w:drawing>
          <wp:inline distT="0" distB="0" distL="0" distR="0" wp14:anchorId="6477D450" wp14:editId="6418EA69">
            <wp:extent cx="3696101" cy="2310063"/>
            <wp:effectExtent l="0" t="0" r="0" b="0"/>
            <wp:docPr id="13" name="Picture" descr="Figure 11: PDP plot for payment value of the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payment-1.png"/>
                    <pic:cNvPicPr>
                      <a:picLocks noChangeAspect="1" noChangeArrowheads="1"/>
                    </pic:cNvPicPr>
                  </pic:nvPicPr>
                  <pic:blipFill>
                    <a:blip r:embed="rId21"/>
                    <a:stretch>
                      <a:fillRect/>
                    </a:stretch>
                  </pic:blipFill>
                  <pic:spPr bwMode="auto">
                    <a:xfrm>
                      <a:off x="0" y="0"/>
                      <a:ext cx="3696101" cy="2310063"/>
                    </a:xfrm>
                    <a:prstGeom prst="rect">
                      <a:avLst/>
                    </a:prstGeom>
                    <a:noFill/>
                    <a:ln w="9525">
                      <a:noFill/>
                      <a:headEnd/>
                      <a:tailEnd/>
                    </a:ln>
                  </pic:spPr>
                </pic:pic>
              </a:graphicData>
            </a:graphic>
          </wp:inline>
        </w:drawing>
      </w:r>
    </w:p>
    <w:p w14:paraId="485D01E5" w14:textId="77777777" w:rsidR="0012202B" w:rsidRDefault="001374D6">
      <w:pPr>
        <w:pStyle w:val="ImageCaption"/>
      </w:pPr>
      <w:r>
        <w:t>Figure 11: PDP plot for payment value of the purchase.</w:t>
      </w:r>
    </w:p>
    <w:p w14:paraId="331E8137" w14:textId="77777777" w:rsidR="0012202B" w:rsidRPr="00C01659" w:rsidRDefault="001374D6">
      <w:pPr>
        <w:pStyle w:val="Tekstpodstawowy"/>
        <w:rPr>
          <w:lang w:val="en-GB"/>
        </w:rPr>
      </w:pPr>
      <w:r w:rsidRPr="00C01659">
        <w:rPr>
          <w:lang w:val="en-GB"/>
        </w:rPr>
        <w:t>Model response for payment value is non-monotonous. From an analysis of smoothed model response, one can say that it is increasing to the point of around 100. This means that on average, until the payment value of 100, the bigger the payment value, the model is predicting a bigger probability of placing a second order by the customer. After this threshold of 100, the probability to buy for the second time is falling slowly.</w:t>
      </w:r>
    </w:p>
    <w:p w14:paraId="344FD859" w14:textId="77777777" w:rsidR="0012202B" w:rsidRPr="00C01659" w:rsidRDefault="001374D6">
      <w:pPr>
        <w:pStyle w:val="Tekstpodstawowy"/>
        <w:rPr>
          <w:lang w:val="en-GB"/>
        </w:rPr>
      </w:pPr>
      <w:r w:rsidRPr="00C01659">
        <w:rPr>
          <w:lang w:val="en-GB"/>
        </w:rPr>
        <w:t>On the figure 12 similar PDP plot but for the number of items is presented. The relationship between the number of items bought in the first purchase and the probability of the second purchase is negative. One has to remember that in 80% of the orders there is only one product, while in 10% - 2 items. At the same time, the drop in the model’s response between 1 and 2 items is not very abrupt, meaning that this relationship is hard to use in modeling.</w:t>
      </w:r>
    </w:p>
    <w:p w14:paraId="762B9F1A" w14:textId="77777777" w:rsidR="0012202B" w:rsidRDefault="001374D6" w:rsidP="00386855">
      <w:pPr>
        <w:pStyle w:val="CaptionedFigure"/>
        <w:jc w:val="center"/>
        <w:pPrChange w:id="318" w:author="Katarzyna Kopczewska" w:date="2021-08-01T20:37:00Z">
          <w:pPr>
            <w:pStyle w:val="CaptionedFigure"/>
          </w:pPr>
        </w:pPrChange>
      </w:pPr>
      <w:r>
        <w:rPr>
          <w:noProof/>
          <w:lang w:val="pl-PL" w:eastAsia="pl-PL"/>
        </w:rPr>
        <w:lastRenderedPageBreak/>
        <w:drawing>
          <wp:inline distT="0" distB="0" distL="0" distR="0" wp14:anchorId="2AE5A6D2" wp14:editId="473D969D">
            <wp:extent cx="3696101" cy="2310063"/>
            <wp:effectExtent l="0" t="0" r="0" b="0"/>
            <wp:docPr id="14" name="Picture" descr="Figure 12: PDP plot for number of items in the customer’s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items-1.png"/>
                    <pic:cNvPicPr>
                      <a:picLocks noChangeAspect="1" noChangeArrowheads="1"/>
                    </pic:cNvPicPr>
                  </pic:nvPicPr>
                  <pic:blipFill>
                    <a:blip r:embed="rId22"/>
                    <a:stretch>
                      <a:fillRect/>
                    </a:stretch>
                  </pic:blipFill>
                  <pic:spPr bwMode="auto">
                    <a:xfrm>
                      <a:off x="0" y="0"/>
                      <a:ext cx="3696101" cy="2310063"/>
                    </a:xfrm>
                    <a:prstGeom prst="rect">
                      <a:avLst/>
                    </a:prstGeom>
                    <a:noFill/>
                    <a:ln w="9525">
                      <a:noFill/>
                      <a:headEnd/>
                      <a:tailEnd/>
                    </a:ln>
                  </pic:spPr>
                </pic:pic>
              </a:graphicData>
            </a:graphic>
          </wp:inline>
        </w:drawing>
      </w:r>
    </w:p>
    <w:p w14:paraId="0283A14F" w14:textId="77777777" w:rsidR="0012202B" w:rsidRDefault="001374D6">
      <w:pPr>
        <w:pStyle w:val="ImageCaption"/>
      </w:pPr>
      <w:r>
        <w:t>Figure 12: PDP plot for number of items in the customer’s purchase.</w:t>
      </w:r>
    </w:p>
    <w:p w14:paraId="0ED006BB" w14:textId="77777777" w:rsidR="0012202B" w:rsidRPr="00C01659" w:rsidRDefault="001374D6">
      <w:pPr>
        <w:pStyle w:val="Tekstpodstawowy"/>
        <w:rPr>
          <w:lang w:val="en-GB"/>
        </w:rPr>
      </w:pPr>
      <w:r w:rsidRPr="00C01659">
        <w:rPr>
          <w:lang w:val="en-GB"/>
        </w:rPr>
        <w:t>For CRM, information about such a relationship can lead to the following trade-off. The more the customer buys in the first purchase, the bigger are the chances that they will not make a second purchase. This can have implications in cross-selling campaigns. The company can try to maximize the revenue from the first transaction by making the customer buy more, but then there is a bigger possibility that the customer will not make the second purchase.</w:t>
      </w:r>
    </w:p>
    <w:p w14:paraId="5D9EDBCC" w14:textId="77777777" w:rsidR="0012202B" w:rsidRPr="00C01659" w:rsidRDefault="001374D6">
      <w:pPr>
        <w:pStyle w:val="Tekstpodstawowy"/>
        <w:rPr>
          <w:lang w:val="en-GB"/>
        </w:rPr>
      </w:pPr>
      <w:r w:rsidRPr="00C01659">
        <w:rPr>
          <w:lang w:val="en-GB"/>
        </w:rPr>
        <w:t>In the case of geolocation data, I have created a 2-d partial dependence profile and visualized it on the figure 13. It can be seen that the predictions are the highest in two distinct large spots - one having its center close to Brasilia (new capital of the country), and the other one on the same latitude, but closer to the western country border.</w:t>
      </w:r>
    </w:p>
    <w:p w14:paraId="326303DE" w14:textId="77777777" w:rsidR="0012202B" w:rsidRDefault="001374D6">
      <w:pPr>
        <w:pStyle w:val="CaptionedFigure"/>
      </w:pPr>
      <w:r>
        <w:rPr>
          <w:noProof/>
          <w:lang w:val="pl-PL" w:eastAsia="pl-PL"/>
        </w:rPr>
        <w:lastRenderedPageBreak/>
        <w:drawing>
          <wp:inline distT="0" distB="0" distL="0" distR="0" wp14:anchorId="20C7D416" wp14:editId="2D201BAC">
            <wp:extent cx="4620126" cy="2772075"/>
            <wp:effectExtent l="0" t="0" r="0" b="0"/>
            <wp:docPr id="15" name="Picture" descr="Figure 13: PDP plot for customer’s locat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location-1.png"/>
                    <pic:cNvPicPr>
                      <a:picLocks noChangeAspect="1" noChangeArrowheads="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14:paraId="1B981E90" w14:textId="77777777" w:rsidR="0012202B" w:rsidRDefault="001374D6">
      <w:pPr>
        <w:pStyle w:val="ImageCaption"/>
      </w:pPr>
      <w:r>
        <w:t>Figure 13: PDP plot for customer’s location.</w:t>
      </w:r>
    </w:p>
    <w:p w14:paraId="35D935A8" w14:textId="77777777" w:rsidR="0012202B" w:rsidRPr="00C01659" w:rsidRDefault="0012202B">
      <w:pPr>
        <w:pStyle w:val="Tekstpodstawowy"/>
        <w:rPr>
          <w:lang w:val="en-GB"/>
        </w:rPr>
      </w:pPr>
    </w:p>
    <w:p w14:paraId="68EC4279" w14:textId="77777777" w:rsidR="0012202B" w:rsidRPr="00C01659" w:rsidRDefault="001374D6">
      <w:pPr>
        <w:pStyle w:val="Tekstpodstawowy"/>
        <w:rPr>
          <w:lang w:val="en-GB"/>
        </w:rPr>
      </w:pPr>
      <w:r w:rsidRPr="00C01659">
        <w:rPr>
          <w:lang w:val="en-GB"/>
        </w:rPr>
        <w:t>The predictions form a visible pattern in stripes. As was noticed by Behrens et al. (2018), it comes from the limitation of the model underlying the XGBoost method, that is decision trees. The vanilla decision tree algorithm works by partitioning the feature space on a discrete basis, and a typical output of that model on 2-d space is in the form of visible rectangles. And as XGBoost is consisting of stacked decision trees, the resulting partition pattern is a bit more complex, but still, decision-tree-typical artifacts are visible.</w:t>
      </w:r>
    </w:p>
    <w:p w14:paraId="4ABF10FF" w14:textId="77777777" w:rsidR="0012202B" w:rsidRPr="00C01659" w:rsidRDefault="001374D6">
      <w:pPr>
        <w:pStyle w:val="Tekstpodstawowy"/>
        <w:rPr>
          <w:lang w:val="en-GB"/>
        </w:rPr>
      </w:pPr>
      <w:r w:rsidRPr="00C01659">
        <w:rPr>
          <w:lang w:val="en-GB"/>
        </w:rPr>
        <w:t>One the plot 14 PDP for review score is presented. Analysis of model responses in case of this variable should be treated with caution, as variable importance assessment showed it to be relatively non-important. However, I have still tried to analyze PDP plots, to check the expectation of this relationship being positive.</w:t>
      </w:r>
    </w:p>
    <w:p w14:paraId="1EFBD5D7" w14:textId="77777777" w:rsidR="0012202B" w:rsidRDefault="001374D6">
      <w:pPr>
        <w:pStyle w:val="CaptionedFigure"/>
      </w:pPr>
      <w:r>
        <w:rPr>
          <w:noProof/>
          <w:lang w:val="pl-PL" w:eastAsia="pl-PL"/>
        </w:rPr>
        <w:lastRenderedPageBreak/>
        <w:drawing>
          <wp:inline distT="0" distB="0" distL="0" distR="0" wp14:anchorId="43D25A7E" wp14:editId="77E678C6">
            <wp:extent cx="3696101" cy="2310063"/>
            <wp:effectExtent l="0" t="0" r="0" b="0"/>
            <wp:docPr id="16" name="Picture" descr="Figure 14: PDP plot for 1-5 review scor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2_thesis_files/figure-docx/pdp-review-1.png"/>
                    <pic:cNvPicPr>
                      <a:picLocks noChangeAspect="1" noChangeArrowheads="1"/>
                    </pic:cNvPicPr>
                  </pic:nvPicPr>
                  <pic:blipFill>
                    <a:blip r:embed="rId24"/>
                    <a:stretch>
                      <a:fillRect/>
                    </a:stretch>
                  </pic:blipFill>
                  <pic:spPr bwMode="auto">
                    <a:xfrm>
                      <a:off x="0" y="0"/>
                      <a:ext cx="3696101" cy="2310063"/>
                    </a:xfrm>
                    <a:prstGeom prst="rect">
                      <a:avLst/>
                    </a:prstGeom>
                    <a:noFill/>
                    <a:ln w="9525">
                      <a:noFill/>
                      <a:headEnd/>
                      <a:tailEnd/>
                    </a:ln>
                  </pic:spPr>
                </pic:pic>
              </a:graphicData>
            </a:graphic>
          </wp:inline>
        </w:drawing>
      </w:r>
    </w:p>
    <w:p w14:paraId="3E474C5B" w14:textId="77777777" w:rsidR="0012202B" w:rsidRDefault="001374D6">
      <w:pPr>
        <w:pStyle w:val="ImageCaption"/>
      </w:pPr>
      <w:r>
        <w:t>Figure 14: PDP plot for 1-5 review score.</w:t>
      </w:r>
    </w:p>
    <w:p w14:paraId="50492230" w14:textId="77777777" w:rsidR="0012202B" w:rsidRPr="00C01659" w:rsidRDefault="001374D6">
      <w:pPr>
        <w:pStyle w:val="Tekstpodstawowy"/>
        <w:rPr>
          <w:lang w:val="en-GB"/>
        </w:rPr>
      </w:pPr>
      <w:r w:rsidRPr="00C01659">
        <w:rPr>
          <w:lang w:val="en-GB"/>
        </w:rPr>
        <w:t>The model response is relatively flat in reaction to changes in review score. For reviews 1 and 2, the response is not changing at all - meaning that it doesn’t matter “how bad” the review is. Rather, that unsatisfied customers will not buy again in general. From 2 to 5 the model response expectedly monotonically increases.</w:t>
      </w:r>
    </w:p>
    <w:p w14:paraId="20B17131" w14:textId="77777777" w:rsidR="0012202B" w:rsidRPr="00C01659" w:rsidRDefault="001374D6">
      <w:pPr>
        <w:pStyle w:val="Tekstpodstawowy"/>
        <w:rPr>
          <w:lang w:val="en-GB"/>
        </w:rPr>
      </w:pPr>
      <w:r w:rsidRPr="00C01659">
        <w:rPr>
          <w:lang w:val="en-GB"/>
        </w:rPr>
        <w:t>From the analysis of both the variable’s importance plot and the PDP plot, one can conclude that customer satisfaction positively influences customer’s propensity to buy again. However, the strength of this relationship is very weak compared to other variables present in the model.</w:t>
      </w:r>
    </w:p>
    <w:p w14:paraId="525031E7" w14:textId="77777777" w:rsidR="0012202B" w:rsidRDefault="001374D6">
      <w:pPr>
        <w:pStyle w:val="Nagwek2"/>
      </w:pPr>
      <w:bookmarkStart w:id="319" w:name="summary-2"/>
      <w:bookmarkEnd w:id="311"/>
      <w:bookmarkEnd w:id="315"/>
      <w:r>
        <w:t>Summary</w:t>
      </w:r>
    </w:p>
    <w:p w14:paraId="6997413C" w14:textId="77777777" w:rsidR="0012202B" w:rsidRPr="00C01659" w:rsidRDefault="001374D6">
      <w:pPr>
        <w:pStyle w:val="FirstParagraph"/>
        <w:rPr>
          <w:lang w:val="en-GB"/>
        </w:rPr>
      </w:pPr>
      <w:r w:rsidRPr="00C01659">
        <w:rPr>
          <w:lang w:val="en-GB"/>
        </w:rPr>
        <w:t>In this chapter the results of churn prediction were presented. After comparing a wide range of model’s formulations, I have concluded that XGBoost method with variables encoding basic information about the purchase and included product categories had the best performance in terms of AUC metric. These results were robust with regards to permutation in the testing dataset.</w:t>
      </w:r>
    </w:p>
    <w:p w14:paraId="6AAE7E39" w14:textId="77777777" w:rsidR="0012202B" w:rsidRPr="00C01659" w:rsidRDefault="001374D6">
      <w:pPr>
        <w:pStyle w:val="Tekstpodstawowy"/>
        <w:rPr>
          <w:lang w:val="en-GB"/>
        </w:rPr>
      </w:pPr>
      <w:r w:rsidRPr="00C01659">
        <w:rPr>
          <w:lang w:val="en-GB"/>
        </w:rPr>
        <w:t>I have also tested groups’ of features influence on the model’s prediction. Behavioral and geolocation features were the ones bringing the biggest improvement. Perception features - both 1-5 star review as well as textual review encoded using topic modeling did not have a big influence on the model.</w:t>
      </w:r>
    </w:p>
    <w:p w14:paraId="432D5255" w14:textId="77777777" w:rsidR="0012202B" w:rsidRPr="00747BEC" w:rsidRDefault="0012202B" w:rsidP="00747BEC">
      <w:pPr>
        <w:pStyle w:val="Tekstpodstawowy"/>
        <w:ind w:firstLine="0"/>
        <w:rPr>
          <w:lang w:val="en-GB"/>
        </w:rPr>
      </w:pPr>
    </w:p>
    <w:p w14:paraId="3CBC69DC" w14:textId="277B6F72" w:rsidR="0012202B" w:rsidDel="00386855" w:rsidRDefault="001374D6">
      <w:pPr>
        <w:pStyle w:val="chapters"/>
        <w:rPr>
          <w:del w:id="320" w:author="Katarzyna Kopczewska" w:date="2021-08-01T20:37:00Z"/>
        </w:rPr>
      </w:pPr>
      <w:del w:id="321" w:author="Katarzyna Kopczewska" w:date="2021-08-01T20:37:00Z">
        <w:r w:rsidDel="00386855">
          <w:lastRenderedPageBreak/>
          <w:delText>chapter VI</w:delText>
        </w:r>
      </w:del>
    </w:p>
    <w:p w14:paraId="2335F4BD" w14:textId="77777777" w:rsidR="0012202B" w:rsidRDefault="001374D6">
      <w:pPr>
        <w:pStyle w:val="Nagwek1"/>
      </w:pPr>
      <w:bookmarkStart w:id="322" w:name="summary-3"/>
      <w:bookmarkEnd w:id="281"/>
      <w:bookmarkEnd w:id="319"/>
      <w:r>
        <w:t>Summary</w:t>
      </w:r>
    </w:p>
    <w:p w14:paraId="67FACC00" w14:textId="77777777" w:rsidR="0012202B" w:rsidRPr="00C01659" w:rsidRDefault="001374D6">
      <w:pPr>
        <w:pStyle w:val="FirstParagraph"/>
        <w:rPr>
          <w:lang w:val="en-GB"/>
        </w:rPr>
      </w:pPr>
      <w:commentRangeStart w:id="323"/>
      <w:r w:rsidRPr="00C01659">
        <w:rPr>
          <w:lang w:val="en-GB"/>
        </w:rPr>
        <w:t>Main</w:t>
      </w:r>
      <w:commentRangeEnd w:id="323"/>
      <w:r w:rsidR="00386855">
        <w:rPr>
          <w:rStyle w:val="Odwoaniedokomentarza"/>
          <w:rFonts w:eastAsiaTheme="minorHAnsi"/>
          <w:lang w:val="en-US" w:eastAsia="en-US"/>
        </w:rPr>
        <w:commentReference w:id="323"/>
      </w:r>
      <w:r w:rsidRPr="00C01659">
        <w:rPr>
          <w:lang w:val="en-GB"/>
        </w:rPr>
        <w:t xml:space="preserve"> goal of this study was to propose a model for predicting customer loyalty in an e-commerce retail business. I have used 2 popular Machine Learning techniques, namely XGBoost and Logistic Regression. The dataset used in this study contains a wide range of variables, including transaction data, customer location, geodemographic context, and customer perception about the previous purchase. To assess the importance of these features for the predictions I have applied a Permutation-based Variable Importance technique. The results reported show that transaction, location, and geodemographic data are the most relevant predictors. On the contrary, customer perception proxied by the numeric review and the topic of the text review were shown to be not important. XGBoost technique showed its superiority over Logistic Regression judging by the Area-Under-Curve metric.</w:t>
      </w:r>
    </w:p>
    <w:p w14:paraId="1B7117EF" w14:textId="77777777" w:rsidR="0012202B" w:rsidRPr="00C01659" w:rsidRDefault="001374D6">
      <w:pPr>
        <w:pStyle w:val="Tekstpodstawowy"/>
        <w:rPr>
          <w:lang w:val="en-GB"/>
        </w:rPr>
      </w:pPr>
      <w:r w:rsidRPr="00C01659">
        <w:rPr>
          <w:lang w:val="en-GB"/>
        </w:rPr>
        <w:t>The results of this study can help companies in improving the profitability of their customer retention efforts. Because the predictions can be made just after the first purchase, the targeting measures can be applied quickly as one does not have to gather the information about the customer for a long time.</w:t>
      </w:r>
    </w:p>
    <w:p w14:paraId="5CAFEFEF" w14:textId="77777777" w:rsidR="0012202B" w:rsidRPr="00C01659" w:rsidRDefault="001374D6">
      <w:pPr>
        <w:pStyle w:val="Tekstpodstawowy"/>
        <w:rPr>
          <w:lang w:val="en-GB"/>
        </w:rPr>
      </w:pPr>
      <w:r w:rsidRPr="00C01659">
        <w:rPr>
          <w:lang w:val="en-GB"/>
        </w:rPr>
        <w:t> </w:t>
      </w:r>
    </w:p>
    <w:p w14:paraId="649481EF" w14:textId="77777777" w:rsidR="0012202B" w:rsidRDefault="001374D6">
      <w:r>
        <w:br w:type="page"/>
      </w:r>
    </w:p>
    <w:p w14:paraId="30498D0F" w14:textId="77777777" w:rsidR="0012202B" w:rsidRDefault="001374D6">
      <w:pPr>
        <w:pStyle w:val="Nagwek1"/>
      </w:pPr>
      <w:bookmarkStart w:id="325" w:name="appendixes"/>
      <w:bookmarkEnd w:id="322"/>
      <w:r>
        <w:lastRenderedPageBreak/>
        <w:t>Appendixes</w:t>
      </w:r>
    </w:p>
    <w:p w14:paraId="10B54D1F" w14:textId="77777777" w:rsidR="0012202B" w:rsidRDefault="001374D6">
      <w:pPr>
        <w:pStyle w:val="Nagwek2"/>
      </w:pPr>
      <w:bookmarkStart w:id="326" w:name="X2091f2a76cc55282c33d8c4d68a587e8dbad76a"/>
      <w:r>
        <w:rPr>
          <w:rStyle w:val="SectionNumber"/>
        </w:rPr>
        <w:t>6.1</w:t>
      </w:r>
      <w:r>
        <w:tab/>
        <w:t>Appendix A - Spatial join of census data to the main dataset</w:t>
      </w:r>
    </w:p>
    <w:p w14:paraId="165C5B7B" w14:textId="77777777" w:rsidR="0012202B" w:rsidRDefault="001374D6">
      <w:pPr>
        <w:pStyle w:val="FirstParagraph"/>
      </w:pPr>
      <w:r w:rsidRPr="00C01659">
        <w:rPr>
          <w:lang w:val="en-GB"/>
        </w:rPr>
        <w:t xml:space="preserve">Joining of the data coming from Brazilian census and the e-commerce company soures proved to be challenging. </w:t>
      </w:r>
      <w:r>
        <w:t>There were multiple reasons for that:</w:t>
      </w:r>
    </w:p>
    <w:p w14:paraId="702E4084" w14:textId="77777777" w:rsidR="0012202B" w:rsidRDefault="001374D6" w:rsidP="001374D6">
      <w:pPr>
        <w:pStyle w:val="Compact"/>
        <w:numPr>
          <w:ilvl w:val="0"/>
          <w:numId w:val="20"/>
        </w:numPr>
      </w:pPr>
      <w:r>
        <w:t>In the e-commerce dataset the spatial dimansion is encoded mainly in a form of ZIP codes, while in demographic dataset - in a form of microregions (a Brazilian administrative unit).</w:t>
      </w:r>
    </w:p>
    <w:p w14:paraId="396E090E" w14:textId="77777777" w:rsidR="0012202B" w:rsidRDefault="001374D6" w:rsidP="001374D6">
      <w:pPr>
        <w:pStyle w:val="Compact"/>
        <w:numPr>
          <w:ilvl w:val="0"/>
          <w:numId w:val="20"/>
        </w:numPr>
      </w:pPr>
      <w:r>
        <w:t>The boundaries of zipcodes and microregions do not align.</w:t>
      </w:r>
    </w:p>
    <w:p w14:paraId="4D5E36BA" w14:textId="77777777" w:rsidR="0012202B" w:rsidRDefault="001374D6" w:rsidP="001374D6">
      <w:pPr>
        <w:pStyle w:val="Compact"/>
        <w:numPr>
          <w:ilvl w:val="0"/>
          <w:numId w:val="20"/>
        </w:numPr>
      </w:pPr>
      <w:r>
        <w:t>The customer’s geolocation data has 3 columns - zip code and lat/lng coordinates. For each zip code there are multiple entries for coordinates. This probably means that the company has exact coordinates of each of their customers, but decided to not provide exact customer-location mapping in public dataset for anonimisation reasons. Because of that the boundaries of zip codes cannot be specified exactly and one has to rely on the particular points from this zipcode area.</w:t>
      </w:r>
    </w:p>
    <w:p w14:paraId="326652D7" w14:textId="77777777" w:rsidR="0012202B" w:rsidRPr="00C01659" w:rsidRDefault="001374D6">
      <w:pPr>
        <w:pStyle w:val="FirstParagraph"/>
        <w:rPr>
          <w:lang w:val="en-GB"/>
        </w:rPr>
      </w:pPr>
      <w:r w:rsidRPr="00C01659">
        <w:rPr>
          <w:lang w:val="en-GB"/>
        </w:rPr>
        <w:t>My approach to the challenge of joining these two data sources was as follows:</w:t>
      </w:r>
    </w:p>
    <w:p w14:paraId="1A84D0B5" w14:textId="77777777" w:rsidR="0012202B" w:rsidRDefault="001374D6" w:rsidP="001374D6">
      <w:pPr>
        <w:pStyle w:val="Compact"/>
        <w:numPr>
          <w:ilvl w:val="0"/>
          <w:numId w:val="21"/>
        </w:numPr>
      </w:pPr>
      <w:r>
        <w:t>For each of the points in geolocation dataset, establish in which microregion it is. Join the dataset for that region to OLIST geolocation dataset.</w:t>
      </w:r>
    </w:p>
    <w:p w14:paraId="744777FB" w14:textId="77777777" w:rsidR="0012202B" w:rsidRDefault="001374D6" w:rsidP="001374D6">
      <w:pPr>
        <w:pStyle w:val="Compact"/>
        <w:numPr>
          <w:ilvl w:val="0"/>
          <w:numId w:val="21"/>
        </w:numPr>
      </w:pPr>
      <w:r>
        <w:t>Group the dataset by zip code and calculate the mean of each of the features in the dataset. In this case this mean would be a weighted mean (with weight in form of “how many customers are in this area?”)</w:t>
      </w:r>
    </w:p>
    <w:p w14:paraId="74D2DC47" w14:textId="77777777" w:rsidR="0012202B" w:rsidRDefault="001374D6">
      <w:pPr>
        <w:pStyle w:val="FirstParagraph"/>
      </w:pPr>
      <w:r>
        <w:rPr>
          <w:noProof/>
        </w:rPr>
        <w:drawing>
          <wp:inline distT="0" distB="0" distL="0" distR="0" wp14:anchorId="5FB43E70" wp14:editId="20CC27EE">
            <wp:extent cx="5969000" cy="195622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ources/11_spatial_join_excel.png"/>
                    <pic:cNvPicPr>
                      <a:picLocks noChangeAspect="1" noChangeArrowheads="1"/>
                    </pic:cNvPicPr>
                  </pic:nvPicPr>
                  <pic:blipFill>
                    <a:blip r:embed="rId25"/>
                    <a:stretch>
                      <a:fillRect/>
                    </a:stretch>
                  </pic:blipFill>
                  <pic:spPr bwMode="auto">
                    <a:xfrm>
                      <a:off x="0" y="0"/>
                      <a:ext cx="5969000" cy="1956226"/>
                    </a:xfrm>
                    <a:prstGeom prst="rect">
                      <a:avLst/>
                    </a:prstGeom>
                    <a:noFill/>
                    <a:ln w="9525">
                      <a:noFill/>
                      <a:headEnd/>
                      <a:tailEnd/>
                    </a:ln>
                  </pic:spPr>
                </pic:pic>
              </a:graphicData>
            </a:graphic>
          </wp:inline>
        </w:drawing>
      </w:r>
    </w:p>
    <w:p w14:paraId="585998FC" w14:textId="77777777" w:rsidR="0012202B" w:rsidRDefault="001374D6">
      <w:pPr>
        <w:pStyle w:val="Nagwek2"/>
      </w:pPr>
      <w:bookmarkStart w:id="327" w:name="appendix-b---reviews-topics"/>
      <w:bookmarkEnd w:id="326"/>
      <w:r>
        <w:rPr>
          <w:rStyle w:val="SectionNumber"/>
        </w:rPr>
        <w:lastRenderedPageBreak/>
        <w:t>6.2</w:t>
      </w:r>
      <w:r>
        <w:tab/>
        <w:t>Appendix B - reviews topics</w:t>
      </w:r>
    </w:p>
    <w:p w14:paraId="004EEBDE" w14:textId="77777777" w:rsidR="0012202B" w:rsidRPr="00C01659" w:rsidRDefault="001374D6">
      <w:pPr>
        <w:pStyle w:val="tableformat"/>
        <w:rPr>
          <w:lang w:val="en-GB"/>
        </w:rPr>
      </w:pPr>
      <w:r w:rsidRPr="00C01659">
        <w:rPr>
          <w:lang w:val="en-GB"/>
        </w:rPr>
        <w:t>Table 5. Topics Inferred by Attention-based Aspect Extraction</w:t>
      </w:r>
    </w:p>
    <w:tbl>
      <w:tblPr>
        <w:tblW w:w="0" w:type="auto"/>
        <w:jc w:val="center"/>
        <w:tblLook w:val="0420" w:firstRow="1" w:lastRow="0" w:firstColumn="0" w:lastColumn="0" w:noHBand="0" w:noVBand="1"/>
      </w:tblPr>
      <w:tblGrid>
        <w:gridCol w:w="828"/>
        <w:gridCol w:w="2130"/>
        <w:gridCol w:w="1138"/>
        <w:gridCol w:w="2500"/>
        <w:gridCol w:w="2830"/>
      </w:tblGrid>
      <w:tr w:rsidR="0012202B" w14:paraId="3A2EF463"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B61D6" w14:textId="77777777" w:rsidR="0012202B" w:rsidRDefault="001374D6">
            <w:pPr>
              <w:spacing w:before="40" w:after="40"/>
              <w:ind w:left="100" w:right="100" w:firstLine="0"/>
              <w:jc w:val="right"/>
            </w:pPr>
            <w:r>
              <w:rPr>
                <w:rFonts w:eastAsia="Times New Roman"/>
                <w:b/>
                <w:color w:val="111111"/>
              </w:rPr>
              <w:t>Topic 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545CF" w14:textId="77777777" w:rsidR="0012202B" w:rsidRDefault="001374D6">
            <w:pPr>
              <w:spacing w:before="40" w:after="40"/>
              <w:ind w:left="100" w:right="100" w:firstLine="0"/>
              <w:jc w:val="right"/>
            </w:pPr>
            <w:r>
              <w:rPr>
                <w:rFonts w:eastAsia="Times New Roman"/>
                <w:b/>
                <w:color w:val="111111"/>
              </w:rPr>
              <w:t>Topic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3C9D3" w14:textId="77777777" w:rsidR="0012202B" w:rsidRDefault="001374D6">
            <w:pPr>
              <w:spacing w:before="40" w:after="40"/>
              <w:ind w:left="100" w:right="100" w:firstLine="0"/>
              <w:jc w:val="right"/>
            </w:pPr>
            <w:r>
              <w:rPr>
                <w:rFonts w:eastAsia="Times New Roman"/>
                <w:b/>
                <w:color w:val="111111"/>
              </w:rPr>
              <w:t>Number of reviews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28344" w14:textId="77777777" w:rsidR="0012202B" w:rsidRDefault="001374D6">
            <w:pPr>
              <w:spacing w:before="40" w:after="40"/>
              <w:ind w:left="100" w:right="100" w:firstLine="0"/>
              <w:jc w:val="right"/>
            </w:pPr>
            <w:r>
              <w:rPr>
                <w:rFonts w:eastAsia="Times New Roman"/>
                <w:b/>
                <w:color w:val="111111"/>
              </w:rPr>
              <w:t>percent_second_order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2727D" w14:textId="77777777" w:rsidR="0012202B" w:rsidRDefault="001374D6">
            <w:pPr>
              <w:spacing w:before="40" w:after="40"/>
              <w:ind w:left="100" w:right="100" w:firstLine="0"/>
              <w:jc w:val="right"/>
            </w:pPr>
            <w:r>
              <w:rPr>
                <w:rFonts w:eastAsia="Times New Roman"/>
                <w:b/>
                <w:color w:val="111111"/>
              </w:rPr>
              <w:t>Example review</w:t>
            </w:r>
          </w:p>
        </w:tc>
      </w:tr>
      <w:tr w:rsidR="0012202B" w14:paraId="5D9388F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23EAD" w14:textId="77777777" w:rsidR="0012202B" w:rsidRDefault="001374D6">
            <w:pPr>
              <w:spacing w:before="40" w:after="40"/>
              <w:ind w:left="100" w:right="100" w:firstLine="0"/>
              <w:jc w:val="right"/>
            </w:pPr>
            <w:r>
              <w:rPr>
                <w:rFonts w:eastAsia="Times New Roman"/>
                <w:color w:val="111111"/>
              </w:rPr>
              <w:t>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B3BFA" w14:textId="77777777" w:rsidR="0012202B" w:rsidRDefault="001374D6">
            <w:pPr>
              <w:spacing w:before="40" w:after="40"/>
              <w:ind w:left="100" w:right="100" w:firstLine="0"/>
              <w:jc w:val="right"/>
            </w:pPr>
            <w:r>
              <w:rPr>
                <w:rFonts w:eastAsia="Times New Roman"/>
                <w:color w:val="111111"/>
              </w:rPr>
              <w:t>Mentions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8CA73" w14:textId="77777777" w:rsidR="0012202B" w:rsidRDefault="001374D6">
            <w:pPr>
              <w:spacing w:before="40" w:after="40"/>
              <w:ind w:left="100" w:right="100" w:firstLine="0"/>
              <w:jc w:val="right"/>
            </w:pPr>
            <w:r>
              <w:rPr>
                <w:rFonts w:eastAsia="Times New Roman"/>
                <w:color w:val="111111"/>
              </w:rPr>
              <w:t>9720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B7585" w14:textId="77777777" w:rsidR="0012202B" w:rsidRDefault="001374D6">
            <w:pPr>
              <w:spacing w:before="40" w:after="40"/>
              <w:ind w:left="100" w:right="100" w:firstLine="0"/>
              <w:jc w:val="right"/>
            </w:pPr>
            <w:r>
              <w:rPr>
                <w:rFonts w:eastAsia="Times New Roman"/>
                <w:color w:val="111111"/>
              </w:rPr>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83DB0" w14:textId="77777777" w:rsidR="0012202B" w:rsidRDefault="001374D6">
            <w:pPr>
              <w:spacing w:before="40" w:after="40"/>
              <w:ind w:left="100" w:right="100" w:firstLine="0"/>
              <w:jc w:val="right"/>
            </w:pPr>
            <w:r>
              <w:rPr>
                <w:rFonts w:eastAsia="Times New Roman"/>
                <w:color w:val="111111"/>
              </w:rPr>
              <w:t>Reliable seller, ok product and delivery before the deadline.</w:t>
            </w:r>
          </w:p>
        </w:tc>
      </w:tr>
      <w:tr w:rsidR="0012202B" w14:paraId="70996F6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B3C1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CDA3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CD2C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F628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4ACE4" w14:textId="77777777" w:rsidR="0012202B" w:rsidRDefault="001374D6">
            <w:pPr>
              <w:spacing w:before="40" w:after="40"/>
              <w:ind w:left="100" w:right="100" w:firstLine="0"/>
              <w:jc w:val="right"/>
            </w:pPr>
            <w:r>
              <w:rPr>
                <w:rFonts w:eastAsia="Times New Roman"/>
                <w:color w:val="111111"/>
              </w:rPr>
              <w:t>great seller arrived before the deadline, I loved the product</w:t>
            </w:r>
          </w:p>
        </w:tc>
      </w:tr>
      <w:tr w:rsidR="0012202B" w14:paraId="6B8DE56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4CF8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AAF4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3484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9A86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F8AD5" w14:textId="77777777" w:rsidR="0012202B" w:rsidRDefault="001374D6">
            <w:pPr>
              <w:spacing w:before="40" w:after="40"/>
              <w:ind w:left="100" w:right="100" w:firstLine="0"/>
              <w:jc w:val="right"/>
            </w:pPr>
            <w:r>
              <w:rPr>
                <w:rFonts w:eastAsia="Times New Roman"/>
                <w:color w:val="111111"/>
              </w:rPr>
              <w:t>Very good quality product, arrived before the promised deadline</w:t>
            </w:r>
          </w:p>
        </w:tc>
      </w:tr>
      <w:tr w:rsidR="0012202B" w14:paraId="3BF3C7B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7241F" w14:textId="77777777" w:rsidR="0012202B" w:rsidRDefault="001374D6">
            <w:pPr>
              <w:spacing w:before="40" w:after="40"/>
              <w:ind w:left="100" w:right="100" w:firstLine="0"/>
              <w:jc w:val="righ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1829E" w14:textId="77777777" w:rsidR="0012202B" w:rsidRDefault="001374D6">
            <w:pPr>
              <w:spacing w:before="40" w:after="40"/>
              <w:ind w:left="100" w:right="100" w:firstLine="0"/>
              <w:jc w:val="right"/>
            </w:pPr>
            <w:r>
              <w:rPr>
                <w:rFonts w:eastAsia="Times New Roman"/>
                <w:color w:val="111111"/>
              </w:rPr>
              <w:t>Unsatisfied (mostly about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CBA92" w14:textId="77777777" w:rsidR="0012202B" w:rsidRDefault="001374D6">
            <w:pPr>
              <w:spacing w:before="40" w:after="40"/>
              <w:ind w:left="100" w:right="100" w:firstLine="0"/>
              <w:jc w:val="right"/>
            </w:pPr>
            <w:r>
              <w:rPr>
                <w:rFonts w:eastAsia="Times New Roman"/>
                <w:color w:val="111111"/>
              </w:rPr>
              <w:t>1439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E3E59" w14:textId="77777777" w:rsidR="0012202B" w:rsidRDefault="001374D6">
            <w:pPr>
              <w:spacing w:before="40" w:after="40"/>
              <w:ind w:left="100" w:right="100" w:firstLine="0"/>
              <w:jc w:val="right"/>
            </w:pPr>
            <w:r>
              <w:rPr>
                <w:rFonts w:eastAsia="Times New Roman"/>
                <w:color w:val="111111"/>
              </w:rPr>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A7E80" w14:textId="77777777" w:rsidR="0012202B" w:rsidRDefault="001374D6">
            <w:pPr>
              <w:spacing w:before="40" w:after="40"/>
              <w:ind w:left="100" w:right="100" w:firstLine="0"/>
              <w:jc w:val="right"/>
            </w:pPr>
            <w:r>
              <w:rPr>
                <w:rFonts w:eastAsia="Times New Roman"/>
                <w:color w:val="111111"/>
              </w:rPr>
              <w:t>I WOULD LIKE TO KNOW WHAT HAS BEEN, I ALWAYS RECEIVED AND THIS PURCHASE NOW HAS DISCUSSED</w:t>
            </w:r>
          </w:p>
        </w:tc>
      </w:tr>
      <w:tr w:rsidR="0012202B" w14:paraId="565CB10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2BCA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C63C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DA97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ABC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4DFDB" w14:textId="77777777" w:rsidR="0012202B" w:rsidRDefault="001374D6">
            <w:pPr>
              <w:spacing w:before="40" w:after="40"/>
              <w:ind w:left="100" w:right="100" w:firstLine="0"/>
              <w:jc w:val="right"/>
            </w:pPr>
            <w:r>
              <w:rPr>
                <w:rFonts w:eastAsia="Times New Roman"/>
                <w:color w:val="111111"/>
              </w:rPr>
              <w:t>Terrible</w:t>
            </w:r>
          </w:p>
        </w:tc>
      </w:tr>
      <w:tr w:rsidR="0012202B" w14:paraId="648532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FF7A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D0F5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293F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31AE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C2E9E" w14:textId="77777777" w:rsidR="0012202B" w:rsidRDefault="001374D6">
            <w:pPr>
              <w:spacing w:before="40" w:after="40"/>
              <w:ind w:left="100" w:right="100" w:firstLine="0"/>
              <w:jc w:val="right"/>
            </w:pPr>
            <w:r>
              <w:rPr>
                <w:rFonts w:eastAsia="Times New Roman"/>
                <w:color w:val="111111"/>
              </w:rPr>
              <w:t>I would like to know when my product will arrive? Since the delivery date has passed, I would like an answer, I am waiting!</w:t>
            </w:r>
          </w:p>
        </w:tc>
      </w:tr>
      <w:tr w:rsidR="0012202B" w14:paraId="7972FC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771B6" w14:textId="77777777" w:rsidR="0012202B" w:rsidRDefault="001374D6">
            <w:pPr>
              <w:spacing w:before="40" w:after="40"/>
              <w:ind w:left="100" w:right="100" w:firstLine="0"/>
              <w:jc w:val="righ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246BC" w14:textId="77777777" w:rsidR="0012202B" w:rsidRDefault="001374D6">
            <w:pPr>
              <w:spacing w:before="40" w:after="40"/>
              <w:ind w:left="100" w:right="100" w:firstLine="0"/>
              <w:jc w:val="right"/>
            </w:pPr>
            <w:r>
              <w:rPr>
                <w:rFonts w:eastAsia="Times New Roman"/>
                <w:color w:val="111111"/>
              </w:rPr>
              <w:t>Short positive message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05830" w14:textId="77777777" w:rsidR="0012202B" w:rsidRDefault="001374D6">
            <w:pPr>
              <w:spacing w:before="40" w:after="40"/>
              <w:ind w:left="100" w:right="100" w:firstLine="0"/>
              <w:jc w:val="right"/>
            </w:pPr>
            <w:r>
              <w:rPr>
                <w:rFonts w:eastAsia="Times New Roman"/>
                <w:color w:val="111111"/>
              </w:rPr>
              <w:t>2270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404A1" w14:textId="77777777" w:rsidR="0012202B" w:rsidRDefault="001374D6">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24A24" w14:textId="77777777" w:rsidR="0012202B" w:rsidRDefault="001374D6">
            <w:pPr>
              <w:spacing w:before="40" w:after="40"/>
              <w:ind w:left="100" w:right="100" w:firstLine="0"/>
              <w:jc w:val="right"/>
            </w:pPr>
            <w:r>
              <w:rPr>
                <w:rFonts w:eastAsia="Times New Roman"/>
                <w:color w:val="111111"/>
              </w:rPr>
              <w:t>Store note 10</w:t>
            </w:r>
          </w:p>
        </w:tc>
      </w:tr>
      <w:tr w:rsidR="0012202B" w14:paraId="16EEF81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37EA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E29A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1B25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4251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01A54" w14:textId="77777777" w:rsidR="0012202B" w:rsidRDefault="001374D6">
            <w:pPr>
              <w:spacing w:before="40" w:after="40"/>
              <w:ind w:left="100" w:right="100" w:firstLine="0"/>
              <w:jc w:val="right"/>
            </w:pPr>
            <w:r>
              <w:rPr>
                <w:rFonts w:eastAsia="Times New Roman"/>
                <w:color w:val="111111"/>
              </w:rPr>
              <w:t>OK I RECOMMEND</w:t>
            </w:r>
          </w:p>
        </w:tc>
      </w:tr>
      <w:tr w:rsidR="0012202B" w14:paraId="544002E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0294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D497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9041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E013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0F97E" w14:textId="77777777" w:rsidR="0012202B" w:rsidRDefault="001374D6">
            <w:pPr>
              <w:spacing w:before="40" w:after="40"/>
              <w:ind w:left="100" w:right="100" w:firstLine="0"/>
              <w:jc w:val="right"/>
            </w:pPr>
            <w:r>
              <w:rPr>
                <w:rFonts w:eastAsia="Times New Roman"/>
                <w:color w:val="111111"/>
              </w:rPr>
              <w:t>OK</w:t>
            </w:r>
          </w:p>
        </w:tc>
      </w:tr>
      <w:tr w:rsidR="0012202B" w14:paraId="00434D2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C5799" w14:textId="77777777" w:rsidR="0012202B" w:rsidRDefault="001374D6">
            <w:pPr>
              <w:spacing w:before="40" w:after="40"/>
              <w:ind w:left="100" w:right="100" w:firstLine="0"/>
              <w:jc w:val="righ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94FD6" w14:textId="77777777" w:rsidR="0012202B" w:rsidRDefault="001374D6">
            <w:pPr>
              <w:spacing w:before="40" w:after="40"/>
              <w:ind w:left="100" w:right="100" w:firstLine="0"/>
              <w:jc w:val="right"/>
            </w:pPr>
            <w:r>
              <w:rPr>
                <w:rFonts w:eastAsia="Times New Roman"/>
                <w:color w:val="111111"/>
              </w:rPr>
              <w:t>Short positive message, but about the product only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8BAFB" w14:textId="77777777" w:rsidR="0012202B" w:rsidRDefault="001374D6">
            <w:pPr>
              <w:spacing w:before="40" w:after="40"/>
              <w:ind w:left="100" w:right="100" w:firstLine="0"/>
              <w:jc w:val="right"/>
            </w:pPr>
            <w:r>
              <w:rPr>
                <w:rFonts w:eastAsia="Times New Roman"/>
                <w:color w:val="111111"/>
              </w:rPr>
              <w:t>1379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9FAF1" w14:textId="77777777" w:rsidR="0012202B" w:rsidRDefault="001374D6">
            <w:pPr>
              <w:spacing w:before="40" w:after="40"/>
              <w:ind w:left="100" w:right="100" w:firstLine="0"/>
              <w:jc w:val="right"/>
            </w:pPr>
            <w:r>
              <w:rPr>
                <w:rFonts w:eastAsia="Times New Roman"/>
                <w:color w:val="111111"/>
              </w:rPr>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C952A" w14:textId="77777777" w:rsidR="0012202B" w:rsidRDefault="001374D6">
            <w:pPr>
              <w:spacing w:before="40" w:after="40"/>
              <w:ind w:left="100" w:right="100" w:firstLine="0"/>
              <w:jc w:val="right"/>
            </w:pPr>
            <w:r>
              <w:rPr>
                <w:rFonts w:eastAsia="Times New Roman"/>
                <w:color w:val="111111"/>
              </w:rPr>
              <w:t>Excellent quality product</w:t>
            </w:r>
          </w:p>
        </w:tc>
      </w:tr>
      <w:tr w:rsidR="0012202B" w14:paraId="39BDB9E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3329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8ED3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1A38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B941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DF21A" w14:textId="77777777" w:rsidR="0012202B" w:rsidRDefault="001374D6">
            <w:pPr>
              <w:spacing w:before="40" w:after="40"/>
              <w:ind w:left="100" w:right="100" w:firstLine="0"/>
              <w:jc w:val="right"/>
            </w:pPr>
            <w:r>
              <w:rPr>
                <w:rFonts w:eastAsia="Times New Roman"/>
                <w:color w:val="111111"/>
              </w:rPr>
              <w:t>Excellent product.</w:t>
            </w:r>
          </w:p>
        </w:tc>
      </w:tr>
      <w:tr w:rsidR="0012202B" w14:paraId="08ED7F6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55F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7FC2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0684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E953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00645" w14:textId="77777777" w:rsidR="0012202B" w:rsidRDefault="001374D6">
            <w:pPr>
              <w:spacing w:before="40" w:after="40"/>
              <w:ind w:left="100" w:right="100" w:firstLine="0"/>
              <w:jc w:val="right"/>
            </w:pPr>
            <w:r>
              <w:rPr>
                <w:rFonts w:eastAsia="Times New Roman"/>
                <w:color w:val="111111"/>
              </w:rPr>
              <w:t>very good, I recommend the product.</w:t>
            </w:r>
          </w:p>
        </w:tc>
      </w:tr>
      <w:tr w:rsidR="0012202B" w14:paraId="0839D2D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E43E7" w14:textId="77777777" w:rsidR="0012202B" w:rsidRDefault="001374D6">
            <w:pPr>
              <w:spacing w:before="40" w:after="40"/>
              <w:ind w:left="100" w:right="100" w:firstLine="0"/>
              <w:jc w:val="righ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FBD72" w14:textId="77777777" w:rsidR="0012202B" w:rsidRDefault="001374D6">
            <w:pPr>
              <w:spacing w:before="40" w:after="40"/>
              <w:ind w:left="100" w:right="100" w:firstLine="0"/>
              <w:jc w:val="right"/>
            </w:pPr>
            <w:r>
              <w:rPr>
                <w:rFonts w:eastAsia="Times New Roman"/>
                <w:color w:val="111111"/>
              </w:rPr>
              <w:t>Non-coherent topic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3B807" w14:textId="77777777" w:rsidR="0012202B" w:rsidRDefault="001374D6">
            <w:pPr>
              <w:spacing w:before="40" w:after="40"/>
              <w:ind w:left="100" w:right="100" w:firstLine="0"/>
              <w:jc w:val="right"/>
            </w:pPr>
            <w:r>
              <w:rPr>
                <w:rFonts w:eastAsia="Times New Roman"/>
                <w:color w:val="111111"/>
              </w:rPr>
              <w:t>6339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79074" w14:textId="77777777" w:rsidR="0012202B" w:rsidRDefault="001374D6">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D768D" w14:textId="77777777" w:rsidR="0012202B" w:rsidRDefault="001374D6">
            <w:pPr>
              <w:spacing w:before="40" w:after="40"/>
              <w:ind w:left="100" w:right="100" w:firstLine="0"/>
              <w:jc w:val="right"/>
            </w:pPr>
            <w:r>
              <w:rPr>
                <w:rFonts w:eastAsia="Times New Roman"/>
                <w:color w:val="111111"/>
              </w:rPr>
              <w:t>I got exactly what I expected. Other orders from other sellers were delayed, but this one arrived on time.</w:t>
            </w:r>
          </w:p>
        </w:tc>
      </w:tr>
      <w:tr w:rsidR="0012202B" w14:paraId="1ADE664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A773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C758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4F81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E212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A0E97" w14:textId="77777777" w:rsidR="0012202B" w:rsidRDefault="001374D6">
            <w:pPr>
              <w:spacing w:before="40" w:after="40"/>
              <w:ind w:left="100" w:right="100" w:firstLine="0"/>
              <w:jc w:val="right"/>
            </w:pPr>
            <w:r>
              <w:rPr>
                <w:rFonts w:eastAsia="Times New Roman"/>
                <w:color w:val="111111"/>
              </w:rPr>
              <w:t>I bought the watch, unisex and sent a women&amp;#39;s watch, much smaller than the specifications of the ad.</w:t>
            </w:r>
          </w:p>
        </w:tc>
      </w:tr>
      <w:tr w:rsidR="0012202B" w14:paraId="05B8F23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6D78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7748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DCC5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3E32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EB4C0" w14:textId="77777777" w:rsidR="0012202B" w:rsidRDefault="001374D6">
            <w:pPr>
              <w:spacing w:before="40" w:after="40"/>
              <w:ind w:left="100" w:right="100" w:firstLine="0"/>
              <w:jc w:val="right"/>
            </w:pPr>
            <w:r>
              <w:rPr>
                <w:rFonts w:eastAsia="Times New Roman"/>
                <w:color w:val="111111"/>
              </w:rPr>
              <w:t>so far I haven&amp;#39;t received the product.</w:t>
            </w:r>
          </w:p>
        </w:tc>
      </w:tr>
      <w:tr w:rsidR="0012202B" w14:paraId="3473EE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0A788" w14:textId="77777777" w:rsidR="0012202B" w:rsidRDefault="001374D6">
            <w:pPr>
              <w:spacing w:before="40" w:after="40"/>
              <w:ind w:left="100" w:right="100" w:firstLine="0"/>
              <w:jc w:val="righ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7E2CD" w14:textId="77777777" w:rsidR="0012202B" w:rsidRDefault="001374D6">
            <w:pPr>
              <w:spacing w:before="40" w:after="40"/>
              <w:ind w:left="100" w:right="100" w:firstLine="0"/>
              <w:jc w:val="right"/>
            </w:pPr>
            <w:r>
              <w:rPr>
                <w:rFonts w:eastAsia="Times New Roman"/>
                <w:color w:val="111111"/>
              </w:rPr>
              <w:t>Positive message but longer than topic 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49683" w14:textId="77777777" w:rsidR="0012202B" w:rsidRDefault="001374D6">
            <w:pPr>
              <w:spacing w:before="40" w:after="40"/>
              <w:ind w:left="100" w:right="100" w:firstLine="0"/>
              <w:jc w:val="right"/>
            </w:pPr>
            <w:r>
              <w:rPr>
                <w:rFonts w:eastAsia="Times New Roman"/>
                <w:color w:val="111111"/>
              </w:rPr>
              <w:t>1194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ED05F" w14:textId="77777777" w:rsidR="0012202B" w:rsidRDefault="001374D6">
            <w:pPr>
              <w:spacing w:before="40" w:after="40"/>
              <w:ind w:left="100" w:right="100" w:firstLine="0"/>
              <w:jc w:val="right"/>
            </w:pPr>
            <w:r>
              <w:rPr>
                <w:rFonts w:eastAsia="Times New Roman"/>
                <w:color w:val="111111"/>
              </w:rPr>
              <w:t>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C8981" w14:textId="77777777" w:rsidR="0012202B" w:rsidRDefault="001374D6">
            <w:pPr>
              <w:spacing w:before="40" w:after="40"/>
              <w:ind w:left="100" w:right="100" w:firstLine="0"/>
              <w:jc w:val="right"/>
            </w:pPr>
            <w:r>
              <w:rPr>
                <w:rFonts w:eastAsia="Times New Roman"/>
                <w:color w:val="111111"/>
              </w:rPr>
              <w:t>Wonderful</w:t>
            </w:r>
          </w:p>
        </w:tc>
      </w:tr>
      <w:tr w:rsidR="0012202B" w14:paraId="79AC89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45BA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C2D4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26F1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D6F5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56B91" w14:textId="77777777" w:rsidR="0012202B" w:rsidRDefault="001374D6">
            <w:pPr>
              <w:spacing w:before="40" w:after="40"/>
              <w:ind w:left="100" w:right="100" w:firstLine="0"/>
              <w:jc w:val="right"/>
            </w:pPr>
            <w:r>
              <w:rPr>
                <w:rFonts w:eastAsia="Times New Roman"/>
                <w:color w:val="111111"/>
              </w:rPr>
              <w:t>super recommend the product which is very good!</w:t>
            </w:r>
          </w:p>
        </w:tc>
      </w:tr>
      <w:tr w:rsidR="0012202B" w14:paraId="151827C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FBAEF"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35B8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B623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3FB2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7B85A" w14:textId="77777777" w:rsidR="0012202B" w:rsidRDefault="001374D6">
            <w:pPr>
              <w:spacing w:before="40" w:after="40"/>
              <w:ind w:left="100" w:right="100" w:firstLine="0"/>
              <w:jc w:val="right"/>
            </w:pPr>
            <w:r>
              <w:rPr>
                <w:rFonts w:eastAsia="Times New Roman"/>
                <w:color w:val="111111"/>
              </w:rPr>
              <w:t>Everything as advertised .... Great product ...</w:t>
            </w:r>
          </w:p>
        </w:tc>
      </w:tr>
      <w:tr w:rsidR="0012202B" w14:paraId="74E055B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B5B14" w14:textId="77777777" w:rsidR="0012202B" w:rsidRDefault="001374D6">
            <w:pPr>
              <w:spacing w:before="40" w:after="40"/>
              <w:ind w:left="100" w:right="100" w:firstLine="0"/>
              <w:jc w:val="right"/>
            </w:pPr>
            <w:r>
              <w:rPr>
                <w:rFonts w:eastAsia="Times New Roman"/>
                <w:color w:val="111111"/>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20147" w14:textId="77777777" w:rsidR="0012202B" w:rsidRDefault="001374D6">
            <w:pPr>
              <w:spacing w:before="40" w:after="40"/>
              <w:ind w:left="100" w:right="100" w:firstLine="0"/>
              <w:jc w:val="right"/>
            </w:pPr>
            <w:r>
              <w:rPr>
                <w:rFonts w:eastAsia="Times New Roman"/>
                <w:color w:val="111111"/>
              </w:rPr>
              <w:t>Problems with delivery - wrong products, too many/too little things in package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7FA07" w14:textId="77777777" w:rsidR="0012202B" w:rsidRDefault="001374D6">
            <w:pPr>
              <w:spacing w:before="40" w:after="40"/>
              <w:ind w:left="100" w:right="100" w:firstLine="0"/>
              <w:jc w:val="right"/>
            </w:pPr>
            <w:r>
              <w:rPr>
                <w:rFonts w:eastAsia="Times New Roman"/>
                <w:color w:val="111111"/>
              </w:rPr>
              <w:t>2892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FB456" w14:textId="77777777" w:rsidR="0012202B" w:rsidRDefault="001374D6">
            <w:pPr>
              <w:spacing w:before="40" w:after="40"/>
              <w:ind w:left="100" w:right="100" w:firstLine="0"/>
              <w:jc w:val="righ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62042" w14:textId="77777777" w:rsidR="0012202B" w:rsidRDefault="001374D6">
            <w:pPr>
              <w:spacing w:before="40" w:after="40"/>
              <w:ind w:left="100" w:right="100" w:firstLine="0"/>
              <w:jc w:val="right"/>
            </w:pPr>
            <w:r>
              <w:rPr>
                <w:rFonts w:eastAsia="Times New Roman"/>
                <w:color w:val="111111"/>
              </w:rPr>
              <w:t>I bought two units and only received one and now what do I do?</w:t>
            </w:r>
          </w:p>
        </w:tc>
      </w:tr>
      <w:tr w:rsidR="0012202B" w14:paraId="4C0B9FB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57A9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BD6E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1428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1F5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AB201" w14:textId="77777777" w:rsidR="0012202B" w:rsidRDefault="001374D6">
            <w:pPr>
              <w:spacing w:before="40" w:after="40"/>
              <w:ind w:left="100" w:right="100" w:firstLine="0"/>
              <w:jc w:val="right"/>
            </w:pPr>
            <w:r>
              <w:rPr>
                <w:rFonts w:eastAsia="Times New Roman"/>
                <w:color w:val="111111"/>
              </w:rPr>
              <w:t>I bought three packs of five sheets each of transfer paper for dark tissue and received only two</w:t>
            </w:r>
          </w:p>
        </w:tc>
      </w:tr>
      <w:tr w:rsidR="0012202B" w14:paraId="243821E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AF0A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FAB0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0524D"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2475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88A23" w14:textId="77777777" w:rsidR="0012202B" w:rsidRDefault="001374D6">
            <w:pPr>
              <w:spacing w:before="40" w:after="40"/>
              <w:ind w:left="100" w:right="100" w:firstLine="0"/>
              <w:jc w:val="right"/>
            </w:pPr>
            <w:r>
              <w:rPr>
                <w:rFonts w:eastAsia="Times New Roman"/>
                <w:color w:val="111111"/>
              </w:rPr>
              <w:t>The delivery was split in two. There was no statement from the store. I came to think that they had only shipped part of the product.</w:t>
            </w:r>
          </w:p>
        </w:tc>
      </w:tr>
      <w:tr w:rsidR="0012202B" w14:paraId="4AFF2D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975CF" w14:textId="77777777" w:rsidR="0012202B" w:rsidRDefault="001374D6">
            <w:pPr>
              <w:spacing w:before="40" w:after="40"/>
              <w:ind w:left="100" w:right="100" w:firstLine="0"/>
              <w:jc w:val="right"/>
            </w:pPr>
            <w:r>
              <w:rPr>
                <w:rFonts w:eastAsia="Times New Roman"/>
                <w:color w:val="111111"/>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94657" w14:textId="77777777" w:rsidR="0012202B" w:rsidRDefault="001374D6">
            <w:pPr>
              <w:spacing w:before="40" w:after="40"/>
              <w:ind w:left="100" w:right="100" w:firstLine="0"/>
              <w:jc w:val="right"/>
            </w:pPr>
            <w:r>
              <w:rPr>
                <w:rFonts w:eastAsia="Times New Roman"/>
                <w:color w:val="111111"/>
              </w:rPr>
              <w:t>Good comments about particular seller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C3DAA" w14:textId="77777777" w:rsidR="0012202B" w:rsidRDefault="001374D6">
            <w:pPr>
              <w:spacing w:before="40" w:after="40"/>
              <w:ind w:left="100" w:right="100" w:firstLine="0"/>
              <w:jc w:val="right"/>
            </w:pPr>
            <w:r>
              <w:rPr>
                <w:rFonts w:eastAsia="Times New Roman"/>
                <w:color w:val="111111"/>
              </w:rPr>
              <w:t>4839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6763B"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2763E" w14:textId="77777777" w:rsidR="0012202B" w:rsidRDefault="001374D6">
            <w:pPr>
              <w:spacing w:before="40" w:after="40"/>
              <w:ind w:left="100" w:right="100" w:firstLine="0"/>
              <w:jc w:val="right"/>
            </w:pPr>
            <w:r>
              <w:rPr>
                <w:rFonts w:eastAsia="Times New Roman"/>
                <w:color w:val="111111"/>
              </w:rPr>
              <w:t>Congratulations lannister stores loved shopping online safe and practical Congratulations to all happy Easter</w:t>
            </w:r>
          </w:p>
        </w:tc>
      </w:tr>
      <w:tr w:rsidR="0012202B" w14:paraId="0468EBE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9915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A143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7739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AB60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7327E" w14:textId="77777777" w:rsidR="0012202B" w:rsidRDefault="001374D6">
            <w:pPr>
              <w:spacing w:before="40" w:after="40"/>
              <w:ind w:left="100" w:right="100" w:firstLine="0"/>
              <w:jc w:val="right"/>
            </w:pPr>
            <w:r>
              <w:rPr>
                <w:rFonts w:eastAsia="Times New Roman"/>
                <w:color w:val="111111"/>
              </w:rPr>
              <w:t>I recommend the seller ...</w:t>
            </w:r>
          </w:p>
        </w:tc>
      </w:tr>
      <w:tr w:rsidR="0012202B" w14:paraId="1E01118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EFED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37CF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DB0B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099D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BC77F" w14:textId="77777777" w:rsidR="0012202B" w:rsidRDefault="001374D6">
            <w:pPr>
              <w:spacing w:before="40" w:after="40"/>
              <w:ind w:left="100" w:right="100" w:firstLine="0"/>
              <w:jc w:val="right"/>
            </w:pPr>
            <w:r>
              <w:rPr>
                <w:rFonts w:eastAsia="Times New Roman"/>
                <w:color w:val="111111"/>
              </w:rPr>
              <w:t>congratulations station ... always arrives with a lot of antecedence .. Thank you very much ....</w:t>
            </w:r>
          </w:p>
        </w:tc>
      </w:tr>
      <w:tr w:rsidR="0012202B" w14:paraId="2CB2D42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B33D4" w14:textId="77777777" w:rsidR="0012202B" w:rsidRDefault="001374D6">
            <w:pPr>
              <w:spacing w:before="40" w:after="40"/>
              <w:ind w:left="100" w:right="100" w:firstLine="0"/>
              <w:jc w:val="right"/>
            </w:pPr>
            <w:r>
              <w:rPr>
                <w:rFonts w:eastAsia="Times New Roman"/>
                <w:color w:val="111111"/>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00B2F" w14:textId="77777777" w:rsidR="0012202B" w:rsidRDefault="001374D6">
            <w:pPr>
              <w:spacing w:before="40" w:after="40"/>
              <w:ind w:left="100" w:right="100" w:firstLine="0"/>
              <w:jc w:val="right"/>
            </w:pPr>
            <w:r>
              <w:rPr>
                <w:rFonts w:eastAsia="Times New Roman"/>
                <w:color w:val="111111"/>
              </w:rPr>
              <w:t>Short message, mostly about quality of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9C245" w14:textId="77777777" w:rsidR="0012202B" w:rsidRDefault="001374D6">
            <w:pPr>
              <w:spacing w:before="40" w:after="40"/>
              <w:ind w:left="100" w:right="100" w:firstLine="0"/>
              <w:jc w:val="right"/>
            </w:pPr>
            <w:r>
              <w:rPr>
                <w:rFonts w:eastAsia="Times New Roman"/>
                <w:color w:val="111111"/>
              </w:rPr>
              <w:t>3808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EB3C0"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288B2" w14:textId="77777777" w:rsidR="0012202B" w:rsidRDefault="001374D6">
            <w:pPr>
              <w:spacing w:before="40" w:after="40"/>
              <w:ind w:left="100" w:right="100" w:firstLine="0"/>
              <w:jc w:val="right"/>
            </w:pPr>
            <w:r>
              <w:rPr>
                <w:rFonts w:eastAsia="Times New Roman"/>
                <w:color w:val="111111"/>
              </w:rPr>
              <w:t>But a little, braking ... for the value ta Boa.</w:t>
            </w:r>
          </w:p>
        </w:tc>
      </w:tr>
      <w:tr w:rsidR="0012202B" w14:paraId="6391EC7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0CA0E"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473A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564C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6CB2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B7F5C" w14:textId="77777777" w:rsidR="0012202B" w:rsidRDefault="001374D6">
            <w:pPr>
              <w:spacing w:before="40" w:after="40"/>
              <w:ind w:left="100" w:right="100" w:firstLine="0"/>
              <w:jc w:val="right"/>
            </w:pPr>
            <w:r>
              <w:rPr>
                <w:rFonts w:eastAsia="Times New Roman"/>
                <w:color w:val="111111"/>
              </w:rPr>
              <w:t>Very good. very fragrant.</w:t>
            </w:r>
          </w:p>
        </w:tc>
      </w:tr>
      <w:tr w:rsidR="0012202B" w14:paraId="36B1E68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9C82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F8297"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1A43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57EC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DD6B0" w14:textId="77777777" w:rsidR="0012202B" w:rsidRDefault="001374D6">
            <w:pPr>
              <w:spacing w:before="40" w:after="40"/>
              <w:ind w:left="100" w:right="100" w:firstLine="0"/>
              <w:jc w:val="right"/>
            </w:pPr>
            <w:r>
              <w:rPr>
                <w:rFonts w:eastAsia="Times New Roman"/>
                <w:color w:val="111111"/>
              </w:rPr>
              <w:t>I loved it, beautiful, very delicate</w:t>
            </w:r>
          </w:p>
        </w:tc>
      </w:tr>
      <w:tr w:rsidR="0012202B" w14:paraId="5644472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63CB5" w14:textId="77777777" w:rsidR="0012202B" w:rsidRDefault="001374D6">
            <w:pPr>
              <w:spacing w:before="40" w:after="40"/>
              <w:ind w:left="100" w:right="100" w:firstLine="0"/>
              <w:jc w:val="right"/>
            </w:pPr>
            <w:r>
              <w:rPr>
                <w:rFonts w:eastAsia="Times New Roman"/>
                <w:color w:val="111111"/>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3E044" w14:textId="77777777" w:rsidR="0012202B" w:rsidRDefault="001374D6">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F7BDB" w14:textId="77777777" w:rsidR="0012202B" w:rsidRDefault="001374D6">
            <w:pPr>
              <w:spacing w:before="40" w:after="40"/>
              <w:ind w:left="100" w:right="100" w:firstLine="0"/>
              <w:jc w:val="right"/>
            </w:pPr>
            <w:r>
              <w:rPr>
                <w:rFonts w:eastAsia="Times New Roman"/>
                <w:color w:val="111111"/>
              </w:rPr>
              <w:t>1275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F2A4A" w14:textId="77777777" w:rsidR="0012202B" w:rsidRDefault="001374D6">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65FC2" w14:textId="77777777" w:rsidR="0012202B" w:rsidRDefault="001374D6">
            <w:pPr>
              <w:spacing w:before="40" w:after="40"/>
              <w:ind w:left="100" w:right="100" w:firstLine="0"/>
              <w:jc w:val="right"/>
            </w:pPr>
            <w:r>
              <w:rPr>
                <w:rFonts w:eastAsia="Times New Roman"/>
                <w:color w:val="111111"/>
              </w:rPr>
              <w:t>The purchase was made easily. The delivery was made well before the given deadline. The product has already started to be used and to date, without problems.</w:t>
            </w:r>
          </w:p>
        </w:tc>
      </w:tr>
      <w:tr w:rsidR="0012202B" w14:paraId="6096645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A8D6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00B1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5C38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9D90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86925" w14:textId="77777777" w:rsidR="0012202B" w:rsidRDefault="001374D6">
            <w:pPr>
              <w:spacing w:before="40" w:after="40"/>
              <w:ind w:left="100" w:right="100" w:firstLine="0"/>
              <w:jc w:val="right"/>
            </w:pPr>
            <w:r>
              <w:rPr>
                <w:rFonts w:eastAsia="Times New Roman"/>
                <w:color w:val="111111"/>
              </w:rPr>
              <w:t>I hope it lasts because it is made of fur.</w:t>
            </w:r>
          </w:p>
        </w:tc>
      </w:tr>
      <w:tr w:rsidR="0012202B" w14:paraId="37D20EE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53F4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8FAB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7A86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47AE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C5ABF" w14:textId="77777777" w:rsidR="0012202B" w:rsidRDefault="001374D6">
            <w:pPr>
              <w:spacing w:before="40" w:after="40"/>
              <w:ind w:left="100" w:right="100" w:firstLine="0"/>
              <w:jc w:val="right"/>
            </w:pPr>
            <w:r>
              <w:rPr>
                <w:rFonts w:eastAsia="Times New Roman"/>
                <w:color w:val="111111"/>
              </w:rPr>
              <w:t>I asked for a refund and no response so far</w:t>
            </w:r>
          </w:p>
        </w:tc>
      </w:tr>
      <w:tr w:rsidR="0012202B" w14:paraId="49175DF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292A2" w14:textId="77777777" w:rsidR="0012202B" w:rsidRDefault="001374D6">
            <w:pPr>
              <w:spacing w:before="40" w:after="40"/>
              <w:ind w:left="100" w:right="100" w:firstLine="0"/>
              <w:jc w:val="righ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00034" w14:textId="77777777" w:rsidR="0012202B" w:rsidRDefault="001374D6">
            <w:pPr>
              <w:spacing w:before="40" w:after="40"/>
              <w:ind w:left="100" w:right="100" w:firstLine="0"/>
              <w:jc w:val="right"/>
            </w:pPr>
            <w:r>
              <w:rPr>
                <w:rFonts w:eastAsia="Times New Roman"/>
                <w:color w:val="111111"/>
              </w:rPr>
              <w:t>Short message, lots of times wrong spelling/random letters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4C34E" w14:textId="77777777" w:rsidR="0012202B" w:rsidRDefault="001374D6">
            <w:pPr>
              <w:spacing w:before="40" w:after="40"/>
              <w:ind w:left="100" w:right="100" w:firstLine="0"/>
              <w:jc w:val="right"/>
            </w:pPr>
            <w:r>
              <w:rPr>
                <w:rFonts w:eastAsia="Times New Roman"/>
                <w:color w:val="111111"/>
              </w:rPr>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536D7" w14:textId="77777777" w:rsidR="0012202B" w:rsidRDefault="001374D6">
            <w:pPr>
              <w:spacing w:before="40" w:after="40"/>
              <w:ind w:left="100" w:right="100" w:firstLine="0"/>
              <w:jc w:val="right"/>
            </w:pPr>
            <w:r>
              <w:rPr>
                <w:rFonts w:eastAsia="Times New Roman"/>
                <w:color w:val="111111"/>
              </w:rPr>
              <w:t>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5B618" w14:textId="77777777" w:rsidR="0012202B" w:rsidRDefault="001374D6">
            <w:pPr>
              <w:spacing w:before="40" w:after="40"/>
              <w:ind w:left="100" w:right="100" w:firstLine="0"/>
              <w:jc w:val="right"/>
            </w:pPr>
            <w:r>
              <w:rPr>
                <w:rFonts w:eastAsia="Times New Roman"/>
                <w:color w:val="111111"/>
              </w:rPr>
              <w:t>vbvbsgfbsbfs</w:t>
            </w:r>
          </w:p>
        </w:tc>
      </w:tr>
      <w:tr w:rsidR="0012202B" w14:paraId="7CE07A2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D46E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66BF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84D8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2FE6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56F03" w14:textId="77777777" w:rsidR="0012202B" w:rsidRDefault="001374D6">
            <w:pPr>
              <w:spacing w:before="40" w:after="40"/>
              <w:ind w:left="100" w:right="100" w:firstLine="0"/>
              <w:jc w:val="right"/>
            </w:pPr>
            <w:r>
              <w:rPr>
                <w:rFonts w:eastAsia="Times New Roman"/>
                <w:color w:val="111111"/>
              </w:rPr>
              <w:t>I recommend ... mayor;</w:t>
            </w:r>
          </w:p>
        </w:tc>
      </w:tr>
      <w:tr w:rsidR="0012202B" w14:paraId="4A41477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B805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6676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9112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3533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B52B9" w14:textId="77777777" w:rsidR="0012202B" w:rsidRDefault="001374D6">
            <w:pPr>
              <w:spacing w:before="40" w:after="40"/>
              <w:ind w:left="100" w:right="100" w:firstLine="0"/>
              <w:jc w:val="right"/>
            </w:pPr>
            <w:r>
              <w:rPr>
                <w:rFonts w:eastAsia="Times New Roman"/>
                <w:color w:val="111111"/>
              </w:rPr>
              <w:t>Ksksksk</w:t>
            </w:r>
          </w:p>
        </w:tc>
      </w:tr>
      <w:tr w:rsidR="0012202B" w14:paraId="66499DD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FA346" w14:textId="77777777" w:rsidR="0012202B" w:rsidRDefault="001374D6">
            <w:pPr>
              <w:spacing w:before="40" w:after="40"/>
              <w:ind w:left="100" w:right="100" w:firstLine="0"/>
              <w:jc w:val="right"/>
            </w:pPr>
            <w:r>
              <w:rPr>
                <w:rFonts w:eastAsia="Times New Roman"/>
                <w:color w:val="111111"/>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7A114" w14:textId="77777777" w:rsidR="0012202B" w:rsidRDefault="001374D6">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B3E48" w14:textId="77777777" w:rsidR="0012202B" w:rsidRDefault="001374D6">
            <w:pPr>
              <w:spacing w:before="40" w:after="40"/>
              <w:ind w:left="100" w:right="100" w:firstLine="0"/>
              <w:jc w:val="right"/>
            </w:pPr>
            <w:r>
              <w:rPr>
                <w:rFonts w:eastAsia="Times New Roman"/>
                <w:color w:val="111111"/>
              </w:rPr>
              <w:t>2614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1049B" w14:textId="77777777" w:rsidR="0012202B" w:rsidRDefault="001374D6">
            <w:pPr>
              <w:spacing w:before="40" w:after="40"/>
              <w:ind w:left="100" w:right="100" w:firstLine="0"/>
              <w:jc w:val="right"/>
            </w:pPr>
            <w:r>
              <w:rPr>
                <w:rFonts w:eastAsia="Times New Roman"/>
                <w:color w:val="111111"/>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A9957" w14:textId="77777777" w:rsidR="0012202B" w:rsidRDefault="001374D6">
            <w:pPr>
              <w:spacing w:before="40" w:after="40"/>
              <w:ind w:left="100" w:right="100" w:firstLine="0"/>
              <w:jc w:val="right"/>
            </w:pPr>
            <w:r>
              <w:rPr>
                <w:rFonts w:eastAsia="Times New Roman"/>
                <w:color w:val="111111"/>
              </w:rPr>
              <w:t>I always buy over the Internet and delivery takes place before the agreed deadline, which I believe is the maximum period. At stark, the maximum term has expired and I have not yet received the product.</w:t>
            </w:r>
          </w:p>
        </w:tc>
      </w:tr>
      <w:tr w:rsidR="0012202B" w14:paraId="2E9BE82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8DEB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46F9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8CEC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1EF6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92776" w14:textId="77777777" w:rsidR="0012202B" w:rsidRDefault="001374D6">
            <w:pPr>
              <w:spacing w:before="40" w:after="40"/>
              <w:ind w:left="100" w:right="100" w:firstLine="0"/>
              <w:jc w:val="right"/>
            </w:pPr>
            <w:r>
              <w:rPr>
                <w:rFonts w:eastAsia="Times New Roman"/>
                <w:color w:val="111111"/>
              </w:rPr>
              <w:t>Great store for partnership: very fast, well packaged and quality products! Only the cost of shipping that was a little sour.</w:t>
            </w:r>
          </w:p>
        </w:tc>
      </w:tr>
      <w:tr w:rsidR="0012202B" w14:paraId="293753F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61DF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8B25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DDDF6"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90EF8"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00972" w14:textId="77777777" w:rsidR="0012202B" w:rsidRDefault="001374D6">
            <w:pPr>
              <w:spacing w:before="40" w:after="40"/>
              <w:ind w:left="100" w:right="100" w:firstLine="0"/>
              <w:jc w:val="right"/>
            </w:pPr>
            <w:r>
              <w:rPr>
                <w:rFonts w:eastAsia="Times New Roman"/>
                <w:color w:val="111111"/>
              </w:rPr>
              <w:t>I DID NOT RECEIVE THE PRODUCT AND IS IN THE SYSTEM I RECEIVED BEYOND PAYING EXPENSIVE SHIPPING</w:t>
            </w:r>
          </w:p>
        </w:tc>
      </w:tr>
      <w:tr w:rsidR="0012202B" w14:paraId="5CCD63A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C5CBB" w14:textId="77777777" w:rsidR="0012202B" w:rsidRDefault="001374D6">
            <w:pPr>
              <w:spacing w:before="40" w:after="40"/>
              <w:ind w:left="100" w:right="100" w:firstLine="0"/>
              <w:jc w:val="right"/>
            </w:pPr>
            <w:r>
              <w:rPr>
                <w:rFonts w:eastAsia="Times New Roman"/>
                <w:color w:val="111111"/>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E4866" w14:textId="77777777" w:rsidR="0012202B" w:rsidRDefault="001374D6">
            <w:pPr>
              <w:spacing w:before="40" w:after="40"/>
              <w:ind w:left="100" w:right="100" w:firstLine="0"/>
              <w:jc w:val="right"/>
            </w:pPr>
            <w:r>
              <w:rPr>
                <w:rFonts w:eastAsia="Times New Roman"/>
                <w:color w:val="111111"/>
              </w:rPr>
              <w:t>Praises about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C626C" w14:textId="77777777" w:rsidR="0012202B" w:rsidRDefault="001374D6">
            <w:pPr>
              <w:spacing w:before="40" w:after="40"/>
              <w:ind w:left="100" w:right="100" w:firstLine="0"/>
              <w:jc w:val="right"/>
            </w:pPr>
            <w:r>
              <w:rPr>
                <w:rFonts w:eastAsia="Times New Roman"/>
                <w:color w:val="111111"/>
              </w:rPr>
              <w:t>2003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89C55" w14:textId="77777777" w:rsidR="0012202B" w:rsidRDefault="001374D6">
            <w:pPr>
              <w:spacing w:before="40" w:after="40"/>
              <w:ind w:left="100" w:right="100" w:firstLine="0"/>
              <w:jc w:val="right"/>
            </w:pPr>
            <w:r>
              <w:rPr>
                <w:rFonts w:eastAsia="Times New Roman"/>
                <w:color w:val="111111"/>
              </w:rPr>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22D37" w14:textId="77777777" w:rsidR="0012202B" w:rsidRDefault="001374D6">
            <w:pPr>
              <w:spacing w:before="40" w:after="40"/>
              <w:ind w:left="100" w:right="100" w:firstLine="0"/>
              <w:jc w:val="right"/>
            </w:pPr>
            <w:r>
              <w:rPr>
                <w:rFonts w:eastAsia="Times New Roman"/>
                <w:color w:val="111111"/>
              </w:rPr>
              <w:t>very beautiful and cheap watch.</w:t>
            </w:r>
          </w:p>
        </w:tc>
      </w:tr>
      <w:tr w:rsidR="0012202B" w14:paraId="7E63919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410B9"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25F00"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35C0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DD73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59FE2" w14:textId="77777777" w:rsidR="0012202B" w:rsidRDefault="001374D6">
            <w:pPr>
              <w:spacing w:before="40" w:after="40"/>
              <w:ind w:left="100" w:right="100" w:firstLine="0"/>
              <w:jc w:val="right"/>
            </w:pPr>
            <w:r>
              <w:rPr>
                <w:rFonts w:eastAsia="Times New Roman"/>
                <w:color w:val="111111"/>
              </w:rPr>
              <w:t>Good product, but what came to me does not match the photo in the ad.</w:t>
            </w:r>
          </w:p>
        </w:tc>
      </w:tr>
      <w:tr w:rsidR="0012202B" w14:paraId="751D886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45A2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3EC1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4878C"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0B5E4"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EAFDE" w14:textId="77777777" w:rsidR="0012202B" w:rsidRDefault="001374D6">
            <w:pPr>
              <w:spacing w:before="40" w:after="40"/>
              <w:ind w:left="100" w:right="100" w:firstLine="0"/>
              <w:jc w:val="right"/>
            </w:pPr>
            <w:r>
              <w:rPr>
                <w:rFonts w:eastAsia="Times New Roman"/>
                <w:color w:val="111111"/>
              </w:rPr>
              <w:t>Beautiful watch I loved it</w:t>
            </w:r>
          </w:p>
        </w:tc>
      </w:tr>
      <w:tr w:rsidR="0012202B" w14:paraId="22B6478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7A0F5" w14:textId="77777777" w:rsidR="0012202B" w:rsidRDefault="001374D6">
            <w:pPr>
              <w:spacing w:before="40" w:after="40"/>
              <w:ind w:left="100" w:right="100" w:firstLine="0"/>
              <w:jc w:val="right"/>
            </w:pPr>
            <w:r>
              <w:rPr>
                <w:rFonts w:eastAsia="Times New Roman"/>
                <w:color w:val="111111"/>
              </w:rPr>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68517" w14:textId="77777777" w:rsidR="0012202B" w:rsidRDefault="001374D6">
            <w:pPr>
              <w:spacing w:before="40" w:after="40"/>
              <w:ind w:left="100" w:right="100" w:firstLine="0"/>
              <w:jc w:val="right"/>
            </w:pPr>
            <w:r>
              <w:rPr>
                <w:rFonts w:eastAsia="Times New Roman"/>
                <w:color w:val="111111"/>
              </w:rPr>
              <w:t>Short positive message about the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C6BAA" w14:textId="77777777" w:rsidR="0012202B" w:rsidRDefault="001374D6">
            <w:pPr>
              <w:spacing w:before="40" w:after="40"/>
              <w:ind w:left="100" w:right="100" w:firstLine="0"/>
              <w:jc w:val="right"/>
            </w:pPr>
            <w:r>
              <w:rPr>
                <w:rFonts w:eastAsia="Times New Roman"/>
                <w:color w:val="111111"/>
              </w:rPr>
              <w:t>1788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B4E53" w14:textId="77777777" w:rsidR="0012202B" w:rsidRDefault="001374D6">
            <w:pPr>
              <w:spacing w:before="40" w:after="40"/>
              <w:ind w:left="100" w:right="100" w:firstLine="0"/>
              <w:jc w:val="righ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87968" w14:textId="77777777" w:rsidR="0012202B" w:rsidRDefault="001374D6">
            <w:pPr>
              <w:spacing w:before="40" w:after="40"/>
              <w:ind w:left="100" w:right="100" w:firstLine="0"/>
              <w:jc w:val="right"/>
            </w:pPr>
            <w:r>
              <w:rPr>
                <w:rFonts w:eastAsia="Times New Roman"/>
                <w:color w:val="111111"/>
              </w:rPr>
              <w:t>On-time delivery</w:t>
            </w:r>
          </w:p>
        </w:tc>
      </w:tr>
      <w:tr w:rsidR="0012202B" w14:paraId="7C9B86C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3C29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D8F75"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56741"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6E3B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B62D7" w14:textId="77777777" w:rsidR="0012202B" w:rsidRDefault="001374D6">
            <w:pPr>
              <w:spacing w:before="40" w:after="40"/>
              <w:ind w:left="100" w:right="100" w:firstLine="0"/>
              <w:jc w:val="right"/>
            </w:pPr>
            <w:r>
              <w:rPr>
                <w:rFonts w:eastAsia="Times New Roman"/>
                <w:color w:val="111111"/>
              </w:rPr>
              <w:t>It took too long for delivery</w:t>
            </w:r>
          </w:p>
        </w:tc>
      </w:tr>
      <w:tr w:rsidR="0012202B" w14:paraId="06158F1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E74BB"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10E42"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D0293"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879FA" w14:textId="77777777" w:rsidR="0012202B" w:rsidRDefault="0012202B">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C249F" w14:textId="77777777" w:rsidR="0012202B" w:rsidRDefault="001374D6">
            <w:pPr>
              <w:spacing w:before="40" w:after="40"/>
              <w:ind w:left="100" w:right="100" w:firstLine="0"/>
              <w:jc w:val="right"/>
            </w:pPr>
            <w:r>
              <w:rPr>
                <w:rFonts w:eastAsia="Times New Roman"/>
                <w:color w:val="111111"/>
              </w:rPr>
              <w:t>super fast delivery .... arrived before the date ...</w:t>
            </w:r>
          </w:p>
        </w:tc>
      </w:tr>
    </w:tbl>
    <w:p w14:paraId="041F99C9" w14:textId="77777777" w:rsidR="0012202B" w:rsidRDefault="001374D6">
      <w:pPr>
        <w:pStyle w:val="Nagwek2"/>
      </w:pPr>
      <w:bookmarkStart w:id="328" w:name="X4daee981a510d62da799ce55f689521ca7e2653"/>
      <w:bookmarkEnd w:id="327"/>
      <w:r>
        <w:rPr>
          <w:rStyle w:val="SectionNumber"/>
        </w:rPr>
        <w:t>6.3</w:t>
      </w:r>
      <w:r>
        <w:tab/>
        <w:t>Appendix C - table of lift values for selected quantiles</w:t>
      </w:r>
    </w:p>
    <w:p w14:paraId="4B5B767B" w14:textId="77777777" w:rsidR="0012202B" w:rsidRPr="00C01659" w:rsidRDefault="001374D6">
      <w:pPr>
        <w:pStyle w:val="tableformat"/>
        <w:rPr>
          <w:lang w:val="en-GB"/>
        </w:rPr>
      </w:pPr>
      <w:r w:rsidRPr="00C01659">
        <w:rPr>
          <w:lang w:val="en-GB"/>
        </w:rPr>
        <w:t>Table 6. Lift values for selected quantiles. General probability of buying second time is 3.29%.</w:t>
      </w:r>
    </w:p>
    <w:tbl>
      <w:tblPr>
        <w:tblW w:w="0" w:type="auto"/>
        <w:jc w:val="center"/>
        <w:tblLook w:val="0420" w:firstRow="1" w:lastRow="0" w:firstColumn="0" w:lastColumn="0" w:noHBand="0" w:noVBand="1"/>
      </w:tblPr>
      <w:tblGrid>
        <w:gridCol w:w="2460"/>
        <w:gridCol w:w="2327"/>
        <w:gridCol w:w="2894"/>
        <w:gridCol w:w="760"/>
      </w:tblGrid>
      <w:tr w:rsidR="0012202B" w14:paraId="68324ED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D2AF2" w14:textId="77777777" w:rsidR="0012202B" w:rsidRDefault="001374D6">
            <w:pPr>
              <w:spacing w:before="40" w:after="40"/>
              <w:ind w:left="100" w:right="100" w:firstLine="0"/>
              <w:jc w:val="left"/>
            </w:pPr>
            <w:r>
              <w:rPr>
                <w:rFonts w:eastAsia="Times New Roman"/>
                <w:b/>
                <w:color w:val="111111"/>
              </w:rPr>
              <w:t>Fraction of customers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54CB8" w14:textId="77777777" w:rsidR="0012202B" w:rsidRDefault="001374D6">
            <w:pPr>
              <w:spacing w:before="40" w:after="40"/>
              <w:ind w:left="100" w:right="100" w:firstLine="0"/>
              <w:jc w:val="right"/>
            </w:pPr>
            <w:r>
              <w:rPr>
                <w:rFonts w:eastAsia="Times New Roman"/>
                <w:b/>
                <w:color w:val="111111"/>
              </w:rPr>
              <w:t>No. customers in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D21A3" w14:textId="77777777" w:rsidR="0012202B" w:rsidRDefault="001374D6">
            <w:pPr>
              <w:spacing w:before="40" w:after="40"/>
              <w:ind w:left="100" w:right="100" w:firstLine="0"/>
              <w:jc w:val="right"/>
            </w:pPr>
            <w:r>
              <w:rPr>
                <w:rFonts w:eastAsia="Times New Roman"/>
                <w:b/>
                <w:color w:val="111111"/>
              </w:rPr>
              <w:t>Probability in selected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0282F" w14:textId="77777777" w:rsidR="0012202B" w:rsidRDefault="001374D6">
            <w:pPr>
              <w:spacing w:before="40" w:after="40"/>
              <w:ind w:left="100" w:right="100" w:firstLine="0"/>
              <w:jc w:val="right"/>
            </w:pPr>
            <w:r>
              <w:rPr>
                <w:rFonts w:eastAsia="Times New Roman"/>
                <w:b/>
                <w:color w:val="111111"/>
              </w:rPr>
              <w:t>Lift</w:t>
            </w:r>
          </w:p>
        </w:tc>
      </w:tr>
      <w:tr w:rsidR="0012202B" w14:paraId="64E6B40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87289" w14:textId="77777777" w:rsidR="0012202B" w:rsidRDefault="001374D6">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EF471" w14:textId="77777777" w:rsidR="0012202B" w:rsidRDefault="001374D6">
            <w:pPr>
              <w:spacing w:before="40" w:after="40"/>
              <w:ind w:left="100" w:right="100" w:firstLine="0"/>
              <w:jc w:val="right"/>
            </w:pPr>
            <w:r>
              <w:rPr>
                <w:rFonts w:eastAsia="Times New Roman"/>
                <w:color w:val="111111"/>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48ADC" w14:textId="77777777" w:rsidR="0012202B" w:rsidRDefault="001374D6">
            <w:pPr>
              <w:spacing w:before="40" w:after="40"/>
              <w:ind w:left="100" w:right="100" w:firstLine="0"/>
              <w:jc w:val="right"/>
            </w:pPr>
            <w:r>
              <w:rPr>
                <w:rFonts w:eastAsia="Times New Roman"/>
                <w:color w:val="111111"/>
              </w:rPr>
              <w:t>0.65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004D9" w14:textId="77777777" w:rsidR="0012202B" w:rsidRDefault="001374D6">
            <w:pPr>
              <w:spacing w:before="40" w:after="40"/>
              <w:ind w:left="100" w:right="100" w:firstLine="0"/>
              <w:jc w:val="right"/>
            </w:pPr>
            <w:r>
              <w:rPr>
                <w:rFonts w:eastAsia="Times New Roman"/>
                <w:color w:val="111111"/>
              </w:rPr>
              <w:t>19.71</w:t>
            </w:r>
          </w:p>
        </w:tc>
      </w:tr>
      <w:tr w:rsidR="0012202B" w14:paraId="7D0235B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5370E" w14:textId="77777777" w:rsidR="0012202B" w:rsidRDefault="001374D6">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DC4A3" w14:textId="77777777" w:rsidR="0012202B" w:rsidRDefault="001374D6">
            <w:pPr>
              <w:spacing w:before="40" w:after="40"/>
              <w:ind w:left="100" w:right="100" w:firstLine="0"/>
              <w:jc w:val="right"/>
            </w:pPr>
            <w:r>
              <w:rPr>
                <w:rFonts w:eastAsia="Times New Roman"/>
                <w:color w:val="111111"/>
              </w:rPr>
              <w:t>640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D9608" w14:textId="77777777" w:rsidR="0012202B" w:rsidRDefault="001374D6">
            <w:pPr>
              <w:spacing w:before="40" w:after="40"/>
              <w:ind w:left="100" w:right="100" w:firstLine="0"/>
              <w:jc w:val="right"/>
            </w:pPr>
            <w:r>
              <w:rPr>
                <w:rFonts w:eastAsia="Times New Roman"/>
                <w:color w:val="111111"/>
              </w:rPr>
              <w:t>0.35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176AB" w14:textId="77777777" w:rsidR="0012202B" w:rsidRDefault="001374D6">
            <w:pPr>
              <w:spacing w:before="40" w:after="40"/>
              <w:ind w:left="100" w:right="100" w:firstLine="0"/>
              <w:jc w:val="right"/>
            </w:pPr>
            <w:r>
              <w:rPr>
                <w:rFonts w:eastAsia="Times New Roman"/>
                <w:color w:val="111111"/>
              </w:rPr>
              <w:t>10.66</w:t>
            </w:r>
          </w:p>
        </w:tc>
      </w:tr>
      <w:tr w:rsidR="0012202B" w14:paraId="5512EBB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3A524" w14:textId="77777777" w:rsidR="0012202B" w:rsidRDefault="001374D6">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33310" w14:textId="77777777" w:rsidR="0012202B" w:rsidRDefault="001374D6">
            <w:pPr>
              <w:spacing w:before="40" w:after="40"/>
              <w:ind w:left="100" w:right="100" w:firstLine="0"/>
              <w:jc w:val="right"/>
            </w:pPr>
            <w:r>
              <w:rPr>
                <w:rFonts w:eastAsia="Times New Roman"/>
                <w:color w:val="111111"/>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AD69D" w14:textId="77777777" w:rsidR="0012202B" w:rsidRDefault="001374D6">
            <w:pPr>
              <w:spacing w:before="40" w:after="40"/>
              <w:ind w:left="100" w:right="100" w:firstLine="0"/>
              <w:jc w:val="right"/>
            </w:pPr>
            <w:r>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80ACB" w14:textId="77777777" w:rsidR="0012202B" w:rsidRDefault="001374D6">
            <w:pPr>
              <w:spacing w:before="40" w:after="40"/>
              <w:ind w:left="100" w:right="100" w:firstLine="0"/>
              <w:jc w:val="right"/>
            </w:pPr>
            <w:r>
              <w:rPr>
                <w:rFonts w:eastAsia="Times New Roman"/>
                <w:color w:val="111111"/>
              </w:rPr>
              <w:t>7.84</w:t>
            </w:r>
          </w:p>
        </w:tc>
      </w:tr>
      <w:tr w:rsidR="0012202B" w14:paraId="0DDDC29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9500D" w14:textId="77777777" w:rsidR="0012202B" w:rsidRDefault="001374D6">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0DFA1" w14:textId="77777777" w:rsidR="0012202B" w:rsidRDefault="001374D6">
            <w:pPr>
              <w:spacing w:before="40" w:after="40"/>
              <w:ind w:left="100" w:right="100" w:firstLine="0"/>
              <w:jc w:val="right"/>
            </w:pPr>
            <w:r>
              <w:rPr>
                <w:rFonts w:eastAsia="Times New Roman"/>
                <w:color w:val="111111"/>
              </w:rPr>
              <w:t>1279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02CAE" w14:textId="77777777" w:rsidR="0012202B" w:rsidRDefault="001374D6">
            <w:pPr>
              <w:spacing w:before="40" w:after="40"/>
              <w:ind w:left="100" w:right="100" w:firstLine="0"/>
              <w:jc w:val="right"/>
            </w:pPr>
            <w:r>
              <w:rPr>
                <w:rFonts w:eastAsia="Times New Roman"/>
                <w:color w:val="111111"/>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EFF87" w14:textId="77777777" w:rsidR="0012202B" w:rsidRDefault="001374D6">
            <w:pPr>
              <w:spacing w:before="40" w:after="40"/>
              <w:ind w:left="100" w:right="100" w:firstLine="0"/>
              <w:jc w:val="right"/>
            </w:pPr>
            <w:r>
              <w:rPr>
                <w:rFonts w:eastAsia="Times New Roman"/>
                <w:color w:val="111111"/>
              </w:rPr>
              <w:t>6.26</w:t>
            </w:r>
          </w:p>
        </w:tc>
      </w:tr>
      <w:tr w:rsidR="0012202B" w14:paraId="556488D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F3848" w14:textId="77777777" w:rsidR="0012202B" w:rsidRDefault="001374D6">
            <w:pPr>
              <w:spacing w:before="40" w:after="40"/>
              <w:ind w:left="100" w:right="100" w:firstLine="0"/>
              <w:jc w:val="lef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EEDB0" w14:textId="77777777" w:rsidR="0012202B" w:rsidRDefault="001374D6">
            <w:pPr>
              <w:spacing w:before="40" w:after="40"/>
              <w:ind w:left="100" w:right="100" w:firstLine="0"/>
              <w:jc w:val="right"/>
            </w:pPr>
            <w:r>
              <w:rPr>
                <w:rFonts w:eastAsia="Times New Roman"/>
                <w:color w:val="111111"/>
              </w:rPr>
              <w:t>1598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13002" w14:textId="77777777" w:rsidR="0012202B" w:rsidRDefault="001374D6">
            <w:pPr>
              <w:spacing w:before="40" w:after="40"/>
              <w:ind w:left="100" w:right="100" w:firstLine="0"/>
              <w:jc w:val="right"/>
            </w:pPr>
            <w:r>
              <w:rPr>
                <w:rFonts w:eastAsia="Times New Roman"/>
                <w:color w:val="111111"/>
              </w:rPr>
              <w:t>0.17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BA9F8" w14:textId="77777777" w:rsidR="0012202B" w:rsidRDefault="001374D6">
            <w:pPr>
              <w:spacing w:before="40" w:after="40"/>
              <w:ind w:left="100" w:right="100" w:firstLine="0"/>
              <w:jc w:val="right"/>
            </w:pPr>
            <w:r>
              <w:rPr>
                <w:rFonts w:eastAsia="Times New Roman"/>
                <w:color w:val="111111"/>
              </w:rPr>
              <w:t>5.16</w:t>
            </w:r>
          </w:p>
        </w:tc>
      </w:tr>
      <w:tr w:rsidR="0012202B" w14:paraId="2AA1AB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2F37B" w14:textId="77777777" w:rsidR="0012202B" w:rsidRDefault="001374D6">
            <w:pPr>
              <w:spacing w:before="40" w:after="40"/>
              <w:ind w:left="100" w:right="100" w:firstLine="0"/>
              <w:jc w:val="lef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378D1" w14:textId="77777777" w:rsidR="0012202B" w:rsidRDefault="001374D6">
            <w:pPr>
              <w:spacing w:before="40" w:after="40"/>
              <w:ind w:left="100" w:right="100" w:firstLine="0"/>
              <w:jc w:val="right"/>
            </w:pPr>
            <w:r>
              <w:rPr>
                <w:rFonts w:eastAsia="Times New Roman"/>
                <w:color w:val="111111"/>
              </w:rPr>
              <w:t>3196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EE08A" w14:textId="77777777" w:rsidR="0012202B" w:rsidRDefault="001374D6">
            <w:pPr>
              <w:spacing w:before="40" w:after="40"/>
              <w:ind w:left="100" w:right="100" w:firstLine="0"/>
              <w:jc w:val="right"/>
            </w:pPr>
            <w:r>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8D64A" w14:textId="77777777" w:rsidR="0012202B" w:rsidRDefault="001374D6">
            <w:pPr>
              <w:spacing w:before="40" w:after="40"/>
              <w:ind w:left="100" w:right="100" w:firstLine="0"/>
              <w:jc w:val="right"/>
            </w:pPr>
            <w:r>
              <w:rPr>
                <w:rFonts w:eastAsia="Times New Roman"/>
                <w:color w:val="111111"/>
              </w:rPr>
              <w:t>3.16</w:t>
            </w:r>
          </w:p>
        </w:tc>
      </w:tr>
      <w:tr w:rsidR="0012202B" w14:paraId="33BABAF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2E62F" w14:textId="77777777" w:rsidR="0012202B" w:rsidRDefault="001374D6">
            <w:pPr>
              <w:spacing w:before="40" w:after="40"/>
              <w:ind w:left="100" w:right="100" w:firstLine="0"/>
              <w:jc w:val="left"/>
            </w:pPr>
            <w:r>
              <w:rPr>
                <w:rFonts w:eastAsia="Times New Roman"/>
                <w:color w:val="111111"/>
              </w:rPr>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55B9B" w14:textId="77777777" w:rsidR="0012202B" w:rsidRDefault="001374D6">
            <w:pPr>
              <w:spacing w:before="40" w:after="40"/>
              <w:ind w:left="100" w:right="100" w:firstLine="0"/>
              <w:jc w:val="right"/>
            </w:pPr>
            <w:r>
              <w:rPr>
                <w:rFonts w:eastAsia="Times New Roman"/>
                <w:color w:val="111111"/>
              </w:rPr>
              <w:t>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854E7" w14:textId="77777777" w:rsidR="0012202B" w:rsidRDefault="001374D6">
            <w:pPr>
              <w:spacing w:before="40" w:after="40"/>
              <w:ind w:left="100" w:right="100" w:firstLine="0"/>
              <w:jc w:val="right"/>
            </w:pPr>
            <w:r>
              <w:rPr>
                <w:rFonts w:eastAsia="Times New Roman"/>
                <w:color w:val="111111"/>
              </w:rPr>
              <w:t>0.07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DE4AD" w14:textId="77777777" w:rsidR="0012202B" w:rsidRDefault="001374D6">
            <w:pPr>
              <w:spacing w:before="40" w:after="40"/>
              <w:ind w:left="100" w:right="100" w:firstLine="0"/>
              <w:jc w:val="right"/>
            </w:pPr>
            <w:r>
              <w:rPr>
                <w:rFonts w:eastAsia="Times New Roman"/>
                <w:color w:val="111111"/>
              </w:rPr>
              <w:t>2.07</w:t>
            </w:r>
          </w:p>
        </w:tc>
      </w:tr>
      <w:tr w:rsidR="0012202B" w14:paraId="0FC2BD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40C06" w14:textId="77777777" w:rsidR="0012202B" w:rsidRDefault="001374D6">
            <w:pPr>
              <w:spacing w:before="40" w:after="40"/>
              <w:ind w:left="100" w:right="100" w:firstLine="0"/>
              <w:jc w:val="lef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DF7AE" w14:textId="77777777" w:rsidR="0012202B" w:rsidRDefault="001374D6">
            <w:pPr>
              <w:spacing w:before="40" w:after="40"/>
              <w:ind w:left="100" w:right="100" w:firstLine="0"/>
              <w:jc w:val="right"/>
            </w:pPr>
            <w:r>
              <w:rPr>
                <w:rFonts w:eastAsia="Times New Roman"/>
                <w:color w:val="111111"/>
              </w:rPr>
              <w:t>9587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39C36" w14:textId="77777777" w:rsidR="0012202B" w:rsidRDefault="001374D6">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CA0D4" w14:textId="77777777" w:rsidR="0012202B" w:rsidRDefault="001374D6">
            <w:pPr>
              <w:spacing w:before="40" w:after="40"/>
              <w:ind w:left="100" w:right="100" w:firstLine="0"/>
              <w:jc w:val="right"/>
            </w:pPr>
            <w:r>
              <w:rPr>
                <w:rFonts w:eastAsia="Times New Roman"/>
                <w:color w:val="111111"/>
              </w:rPr>
              <w:t>1.65</w:t>
            </w:r>
          </w:p>
        </w:tc>
      </w:tr>
      <w:tr w:rsidR="0012202B" w14:paraId="24AC3FA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72BD1" w14:textId="77777777" w:rsidR="0012202B" w:rsidRDefault="001374D6">
            <w:pPr>
              <w:spacing w:before="40" w:after="40"/>
              <w:ind w:left="100" w:right="100" w:firstLine="0"/>
              <w:jc w:val="left"/>
            </w:pPr>
            <w:r>
              <w:rPr>
                <w:rFonts w:eastAsia="Times New Roman"/>
                <w:color w:val="111111"/>
              </w:rPr>
              <w:t>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8D003" w14:textId="77777777" w:rsidR="0012202B" w:rsidRDefault="001374D6">
            <w:pPr>
              <w:spacing w:before="40" w:after="40"/>
              <w:ind w:left="100" w:right="100" w:firstLine="0"/>
              <w:jc w:val="right"/>
            </w:pPr>
            <w:r>
              <w:rPr>
                <w:rFonts w:eastAsia="Times New Roman"/>
                <w:color w:val="111111"/>
              </w:rPr>
              <w:t>12783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0C9D3" w14:textId="77777777" w:rsidR="0012202B" w:rsidRDefault="001374D6">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B691D" w14:textId="77777777" w:rsidR="0012202B" w:rsidRDefault="001374D6">
            <w:pPr>
              <w:spacing w:before="40" w:after="40"/>
              <w:ind w:left="100" w:right="100" w:firstLine="0"/>
              <w:jc w:val="right"/>
            </w:pPr>
            <w:r>
              <w:rPr>
                <w:rFonts w:eastAsia="Times New Roman"/>
                <w:color w:val="111111"/>
              </w:rPr>
              <w:t>1.48</w:t>
            </w:r>
          </w:p>
        </w:tc>
      </w:tr>
      <w:tr w:rsidR="0012202B" w14:paraId="7DB27F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1988A" w14:textId="77777777" w:rsidR="0012202B" w:rsidRDefault="001374D6">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5E7E8" w14:textId="77777777" w:rsidR="0012202B" w:rsidRDefault="001374D6">
            <w:pPr>
              <w:spacing w:before="40" w:after="40"/>
              <w:ind w:left="100" w:right="100" w:firstLine="0"/>
              <w:jc w:val="right"/>
            </w:pPr>
            <w:r>
              <w:rPr>
                <w:rFonts w:eastAsia="Times New Roman"/>
                <w:color w:val="111111"/>
              </w:rPr>
              <w:t>15978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EA033" w14:textId="77777777" w:rsidR="0012202B" w:rsidRDefault="001374D6">
            <w:pPr>
              <w:spacing w:before="40" w:after="40"/>
              <w:ind w:left="100" w:right="100" w:firstLine="0"/>
              <w:jc w:val="right"/>
            </w:pPr>
            <w:r>
              <w:rPr>
                <w:rFonts w:eastAsia="Times New Roman"/>
                <w:color w:val="111111"/>
              </w:rPr>
              <w:t>0.04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4941A" w14:textId="77777777" w:rsidR="0012202B" w:rsidRDefault="001374D6">
            <w:pPr>
              <w:spacing w:before="40" w:after="40"/>
              <w:ind w:left="100" w:right="100" w:firstLine="0"/>
              <w:jc w:val="right"/>
            </w:pPr>
            <w:r>
              <w:rPr>
                <w:rFonts w:eastAsia="Times New Roman"/>
                <w:color w:val="111111"/>
              </w:rPr>
              <w:t>1.35</w:t>
            </w:r>
          </w:p>
        </w:tc>
      </w:tr>
    </w:tbl>
    <w:p w14:paraId="43D39FA8" w14:textId="77777777" w:rsidR="0012202B" w:rsidRDefault="0012202B" w:rsidP="00747BEC">
      <w:pPr>
        <w:pStyle w:val="Tekstpodstawowy"/>
        <w:ind w:firstLine="0"/>
      </w:pPr>
    </w:p>
    <w:p w14:paraId="28A0D7A9" w14:textId="77777777" w:rsidR="0012202B" w:rsidRDefault="001374D6">
      <w:pPr>
        <w:pStyle w:val="Nagwek1"/>
      </w:pPr>
      <w:bookmarkStart w:id="329" w:name="references"/>
      <w:bookmarkEnd w:id="325"/>
      <w:bookmarkEnd w:id="328"/>
      <w:r>
        <w:lastRenderedPageBreak/>
        <w:t>References</w:t>
      </w:r>
    </w:p>
    <w:p w14:paraId="3D7E29E3" w14:textId="77777777" w:rsidR="0012202B" w:rsidRDefault="001374D6">
      <w:pPr>
        <w:pStyle w:val="Bibliografia"/>
      </w:pPr>
      <w:bookmarkStart w:id="330" w:name="ref-achrol1999marketing"/>
      <w:bookmarkStart w:id="331" w:name="refs"/>
      <w:r>
        <w:t xml:space="preserve">Achrol, Ravi S, and Philip Kotler. 1999. “Marketing in the Network Economy.” </w:t>
      </w:r>
      <w:r>
        <w:rPr>
          <w:i/>
        </w:rPr>
        <w:t>Journal of Marketing</w:t>
      </w:r>
      <w:r>
        <w:t xml:space="preserve"> 63 (4_suppl1): 146–63.</w:t>
      </w:r>
    </w:p>
    <w:p w14:paraId="2C19CBD9" w14:textId="77777777" w:rsidR="0012202B" w:rsidRDefault="001374D6">
      <w:pPr>
        <w:pStyle w:val="Bibliografia"/>
      </w:pPr>
      <w:bookmarkStart w:id="332" w:name="ref-athanassopoulos2000customer"/>
      <w:bookmarkEnd w:id="330"/>
      <w:r>
        <w:t xml:space="preserve">Athanassopoulos, Antreas D. 2000. “Customer Satisfaction Cues to Support Market Segmentation and Explain Switching Behavior.” </w:t>
      </w:r>
      <w:r>
        <w:rPr>
          <w:i/>
        </w:rPr>
        <w:t>Journal of Business Research</w:t>
      </w:r>
      <w:r>
        <w:t xml:space="preserve"> 47 (3): 191–207.</w:t>
      </w:r>
    </w:p>
    <w:p w14:paraId="74AE0A43" w14:textId="77777777" w:rsidR="0012202B" w:rsidRDefault="001374D6">
      <w:pPr>
        <w:pStyle w:val="Bibliografia"/>
      </w:pPr>
      <w:bookmarkStart w:id="333" w:name="ref-bardicchia2020digital"/>
      <w:bookmarkEnd w:id="332"/>
      <w:r>
        <w:t xml:space="preserve">Bardicchia, Marco. 2020. </w:t>
      </w:r>
      <w:r>
        <w:rPr>
          <w:i/>
        </w:rPr>
        <w:t>Digital CRM-Strategies and Emerging Trends: Building Customer Relationship in the Digital Era</w:t>
      </w:r>
      <w:r>
        <w:t>.</w:t>
      </w:r>
    </w:p>
    <w:p w14:paraId="53CCA2A7" w14:textId="77777777" w:rsidR="0012202B" w:rsidRDefault="001374D6">
      <w:pPr>
        <w:pStyle w:val="Bibliografia"/>
      </w:pPr>
      <w:bookmarkStart w:id="334" w:name="ref-behrens2018spatial"/>
      <w:bookmarkEnd w:id="333"/>
      <w:r>
        <w:t xml:space="preserve">Behrens, Thorsten, Karsten Schmidt, Raphael A Viscarra Rossel, Philipp Gries, Thomas Scholten, and Robert A MacMillan. 2018. “Spatial Modelling with Euclidean Distance Fields and Machine Learning.” </w:t>
      </w:r>
      <w:r>
        <w:rPr>
          <w:i/>
        </w:rPr>
        <w:t>European Journal of Soil Science</w:t>
      </w:r>
      <w:r>
        <w:t xml:space="preserve"> 69 (5): 757–70.</w:t>
      </w:r>
    </w:p>
    <w:p w14:paraId="6C88B350" w14:textId="77777777" w:rsidR="0012202B" w:rsidRDefault="001374D6">
      <w:pPr>
        <w:pStyle w:val="Bibliografia"/>
      </w:pPr>
      <w:bookmarkStart w:id="335" w:name="ref-bhattacharya1998customers"/>
      <w:bookmarkEnd w:id="334"/>
      <w:r>
        <w:t xml:space="preserve">Bhattacharya, CB. 1998. “When Customers Are Members: Customer Retention in Paid Membership Contexts.” </w:t>
      </w:r>
      <w:r>
        <w:rPr>
          <w:i/>
        </w:rPr>
        <w:t>Journal of the Academy of Marketing Science</w:t>
      </w:r>
      <w:r>
        <w:t xml:space="preserve"> 26 (1): 31–44.</w:t>
      </w:r>
    </w:p>
    <w:p w14:paraId="5353EB50" w14:textId="77777777" w:rsidR="0012202B" w:rsidRDefault="001374D6">
      <w:pPr>
        <w:pStyle w:val="Bibliografia"/>
      </w:pPr>
      <w:bookmarkStart w:id="336" w:name="ref-dalex"/>
      <w:bookmarkEnd w:id="335"/>
      <w:r>
        <w:t xml:space="preserve">Biecek, Przemyslaw. 2018. “DALEX: Explainers for Complex Predictive Models in r.” </w:t>
      </w:r>
      <w:r>
        <w:rPr>
          <w:i/>
        </w:rPr>
        <w:t>Journal of Machine Learning Research</w:t>
      </w:r>
      <w:r>
        <w:t xml:space="preserve"> 19 (84): 1–5. </w:t>
      </w:r>
      <w:hyperlink r:id="rId26">
        <w:r>
          <w:rPr>
            <w:rStyle w:val="Hipercze"/>
          </w:rPr>
          <w:t>https://jmlr.org/papers/v19/18-416.html</w:t>
        </w:r>
      </w:hyperlink>
      <w:r>
        <w:t>.</w:t>
      </w:r>
    </w:p>
    <w:p w14:paraId="55774197" w14:textId="77777777" w:rsidR="0012202B" w:rsidRDefault="001374D6">
      <w:pPr>
        <w:pStyle w:val="Bibliografia"/>
      </w:pPr>
      <w:bookmarkStart w:id="337" w:name="ref-biecek2021explanatory"/>
      <w:bookmarkEnd w:id="336"/>
      <w:r w:rsidRPr="00C01659">
        <w:rPr>
          <w:lang w:val="pl-PL"/>
        </w:rPr>
        <w:t xml:space="preserve">Biecek, Przemyslaw, and Tomasz Burzykowski. </w:t>
      </w:r>
      <w:r>
        <w:t xml:space="preserve">2021. </w:t>
      </w:r>
      <w:r>
        <w:rPr>
          <w:i/>
        </w:rPr>
        <w:t>Explanatory Model Analysis: Explore, Explain, and Examine Predictive Models</w:t>
      </w:r>
      <w:r>
        <w:t>. CRC Press.</w:t>
      </w:r>
    </w:p>
    <w:p w14:paraId="5B1C1C6A" w14:textId="77777777" w:rsidR="0012202B" w:rsidRDefault="001374D6">
      <w:pPr>
        <w:pStyle w:val="Bibliografia"/>
      </w:pPr>
      <w:bookmarkStart w:id="338" w:name="ref-blei2003latent"/>
      <w:bookmarkEnd w:id="337"/>
      <w:r>
        <w:t xml:space="preserve">Blei, David M, Andrew Y Ng, and Michael I Jordan. 2003. “Latent Dirichlet Allocation.” </w:t>
      </w:r>
      <w:r>
        <w:rPr>
          <w:i/>
        </w:rPr>
        <w:t>The Journal of Machine Learning Research</w:t>
      </w:r>
      <w:r>
        <w:t xml:space="preserve"> 3: 993–1022.</w:t>
      </w:r>
    </w:p>
    <w:p w14:paraId="607AF130" w14:textId="77777777" w:rsidR="0012202B" w:rsidRDefault="001374D6">
      <w:pPr>
        <w:pStyle w:val="Bibliografia"/>
      </w:pPr>
      <w:bookmarkStart w:id="339" w:name="ref-buckinx2005customer"/>
      <w:bookmarkEnd w:id="338"/>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w:t>
      </w:r>
    </w:p>
    <w:p w14:paraId="6783A0BE" w14:textId="77777777" w:rsidR="0012202B" w:rsidRDefault="001374D6">
      <w:pPr>
        <w:pStyle w:val="Bibliografia"/>
      </w:pPr>
      <w:bookmarkStart w:id="340" w:name="ref-burez2007crm"/>
      <w:bookmarkEnd w:id="339"/>
      <w:r>
        <w:t xml:space="preserve">Burez, Jonathan, and Dirk Van den Poel. 2007. “CRM at a Pay-TV Company: Using Analytical Models to Reduce Customer Attrition by Targeted Marketing for Subscription Services.” </w:t>
      </w:r>
      <w:r>
        <w:rPr>
          <w:i/>
        </w:rPr>
        <w:t>Expert Systems with Applications</w:t>
      </w:r>
      <w:r>
        <w:t xml:space="preserve"> 32 (2): 277–88.</w:t>
      </w:r>
    </w:p>
    <w:p w14:paraId="3FBA7EDA" w14:textId="77777777" w:rsidR="0012202B" w:rsidRDefault="001374D6">
      <w:pPr>
        <w:pStyle w:val="Bibliografia"/>
      </w:pPr>
      <w:bookmarkStart w:id="341" w:name="ref-caruana2006empirical"/>
      <w:bookmarkEnd w:id="340"/>
      <w:r>
        <w:lastRenderedPageBreak/>
        <w:t xml:space="preserve">Caruana, Rich, and Alexandru Niculescu-Mizil. 2006. “An Empirical Comparison of Supervised Learning Algorithms.” In </w:t>
      </w:r>
      <w:r>
        <w:rPr>
          <w:i/>
        </w:rPr>
        <w:t>Proceedings of the 23rd International Conference on Machine Learning</w:t>
      </w:r>
      <w:r>
        <w:t>, 161–68.</w:t>
      </w:r>
    </w:p>
    <w:p w14:paraId="70A14543" w14:textId="77777777" w:rsidR="0012202B" w:rsidRDefault="001374D6">
      <w:pPr>
        <w:pStyle w:val="Bibliografia"/>
      </w:pPr>
      <w:bookmarkStart w:id="342" w:name="ref-chen2015xgboost"/>
      <w:bookmarkEnd w:id="341"/>
      <w:r>
        <w:t xml:space="preserve">Chen, Tianqi, Tong He, Michael Benesty, Vadim Khotilovich, Yuan Tang, Hyunsu Cho, and others. 2015. “Xgboost: Extreme Gradient Boosting.” </w:t>
      </w:r>
      <w:r>
        <w:rPr>
          <w:i/>
        </w:rPr>
        <w:t>R Package Version 0.4-2</w:t>
      </w:r>
      <w:r>
        <w:t xml:space="preserve"> 1 (4): 1–4.</w:t>
      </w:r>
    </w:p>
    <w:p w14:paraId="75EB13E6" w14:textId="77777777" w:rsidR="0012202B" w:rsidRDefault="001374D6">
      <w:pPr>
        <w:pStyle w:val="Bibliografia"/>
      </w:pPr>
      <w:bookmarkStart w:id="343" w:name="ref-choi2006customer"/>
      <w:bookmarkEnd w:id="342"/>
      <w:r>
        <w:t xml:space="preserve">Choi, Duke Hyun, Chul Min Kim, Sang-Il Kim, and Soung Hie Kim. 2006. “Customer Loyalty and Disloyalty in Internet Retail Stores: Its Antecedents and Its Effect on Customer Price Sensitivity.” </w:t>
      </w:r>
      <w:r>
        <w:rPr>
          <w:i/>
        </w:rPr>
        <w:t>International Journal of Management</w:t>
      </w:r>
      <w:r>
        <w:t xml:space="preserve"> 23 (4): 925.</w:t>
      </w:r>
    </w:p>
    <w:p w14:paraId="5667426F" w14:textId="77777777" w:rsidR="0012202B" w:rsidRDefault="001374D6">
      <w:pPr>
        <w:pStyle w:val="Bibliografia"/>
      </w:pPr>
      <w:bookmarkStart w:id="344" w:name="ref-corner2009choosing"/>
      <w:bookmarkEnd w:id="343"/>
      <w:r>
        <w:t xml:space="preserve">Corner, Statistics. 2009. “Choosing the Right Type of Rotation in PCA and EFA.” </w:t>
      </w:r>
      <w:r>
        <w:rPr>
          <w:i/>
        </w:rPr>
        <w:t>JALT Testing &amp; Evaluation SIG Newsletter</w:t>
      </w:r>
      <w:r>
        <w:t xml:space="preserve"> 13 (3): 20–25.</w:t>
      </w:r>
    </w:p>
    <w:p w14:paraId="526C7B1C" w14:textId="77777777" w:rsidR="0012202B" w:rsidRDefault="001374D6">
      <w:pPr>
        <w:pStyle w:val="Bibliografia"/>
      </w:pPr>
      <w:bookmarkStart w:id="345" w:name="ref-dalvi2016analysis"/>
      <w:bookmarkEnd w:id="344"/>
      <w:r>
        <w:t xml:space="preserve">Dalvi, Preeti K, Siddhi K Khandge, Ashish Deomore, Aditya Bankar, and VA Kanade. 2016. “Analysis of Customer Churn Prediction in Telecom Industry Using Decision Trees and Logistic Regression.” In </w:t>
      </w:r>
      <w:r>
        <w:rPr>
          <w:i/>
        </w:rPr>
        <w:t>2016 Symposium on Colossal Data Analysis and Networking (CDAN)</w:t>
      </w:r>
      <w:r>
        <w:t>, 1–4. IEEE.</w:t>
      </w:r>
    </w:p>
    <w:p w14:paraId="26BBB265" w14:textId="77777777" w:rsidR="0012202B" w:rsidRDefault="001374D6">
      <w:pPr>
        <w:pStyle w:val="Bibliografia"/>
      </w:pPr>
      <w:bookmarkStart w:id="346" w:name="ref-DECAIGNY20201563"/>
      <w:bookmarkEnd w:id="345"/>
      <w:r>
        <w:t xml:space="preserve">De Caigny, Arno, Kristof Coussement, Koen W. De Bock, and Stefan Lessmann. 2020. “Incorporating Textual Information in Customer Churn Prediction Models Based on a Convolutional Neural Network.” </w:t>
      </w:r>
      <w:r>
        <w:rPr>
          <w:i/>
        </w:rPr>
        <w:t>International Journal of Forecasting</w:t>
      </w:r>
      <w:r>
        <w:t xml:space="preserve"> 36 (4): 1563–78. https://doi.org/</w:t>
      </w:r>
      <w:hyperlink r:id="rId27">
        <w:r>
          <w:rPr>
            <w:rStyle w:val="Hipercze"/>
          </w:rPr>
          <w:t>https://doi.org/10.1016/j.ijforecast.2019.03.029</w:t>
        </w:r>
      </w:hyperlink>
      <w:r>
        <w:t>.</w:t>
      </w:r>
    </w:p>
    <w:p w14:paraId="09B7A2A3" w14:textId="77777777" w:rsidR="0012202B" w:rsidRDefault="001374D6">
      <w:pPr>
        <w:pStyle w:val="Bibliografia"/>
      </w:pPr>
      <w:bookmarkStart w:id="347" w:name="ref-dick1994customer"/>
      <w:bookmarkEnd w:id="346"/>
      <w:r>
        <w:t xml:space="preserve">Dick, Alan S, and Kunal Basu. 1994. “Customer Loyalty: Toward an Integrated Conceptual Framework.” </w:t>
      </w:r>
      <w:r>
        <w:rPr>
          <w:i/>
        </w:rPr>
        <w:t>Journal of the Academy of Marketing Science</w:t>
      </w:r>
      <w:r>
        <w:t xml:space="preserve"> 22 (2): 99–113.</w:t>
      </w:r>
    </w:p>
    <w:p w14:paraId="64E707CD" w14:textId="77777777" w:rsidR="0012202B" w:rsidRDefault="001374D6">
      <w:pPr>
        <w:pStyle w:val="Bibliografia"/>
      </w:pPr>
      <w:bookmarkStart w:id="348" w:name="ref-doshi2017towards"/>
      <w:bookmarkEnd w:id="347"/>
      <w:r>
        <w:t xml:space="preserve">Doshi-Velez, Finale, and Been Kim. 2017. “Towards a Rigorous Science of Interpretable Machine Learning.” </w:t>
      </w:r>
      <w:r>
        <w:rPr>
          <w:i/>
        </w:rPr>
        <w:t>arXiv Preprint arXiv:1702.08608</w:t>
      </w:r>
      <w:r>
        <w:t>.</w:t>
      </w:r>
    </w:p>
    <w:p w14:paraId="0E233358" w14:textId="77777777" w:rsidR="0012202B" w:rsidRDefault="001374D6">
      <w:pPr>
        <w:pStyle w:val="Bibliografia"/>
      </w:pPr>
      <w:bookmarkStart w:id="349" w:name="ref-felbermayr2016role"/>
      <w:bookmarkEnd w:id="348"/>
      <w:r>
        <w:t xml:space="preserve">Felbermayr, Armin, and Alexandros Nanopoulos. 2016. “The Role of Emotions for the Perceived Usefulness in Online Customer Reviews.” </w:t>
      </w:r>
      <w:r>
        <w:rPr>
          <w:i/>
        </w:rPr>
        <w:t>Journal of Interactive Marketing</w:t>
      </w:r>
      <w:r>
        <w:t xml:space="preserve"> 36: 60–76.</w:t>
      </w:r>
    </w:p>
    <w:p w14:paraId="777571B6" w14:textId="77777777" w:rsidR="0012202B" w:rsidRDefault="001374D6">
      <w:pPr>
        <w:pStyle w:val="Bibliografia"/>
      </w:pPr>
      <w:bookmarkStart w:id="350" w:name="ref-wordnet"/>
      <w:bookmarkEnd w:id="349"/>
      <w:r>
        <w:t xml:space="preserve">Fellbaum, Christiane. 1998. </w:t>
      </w:r>
      <w:r>
        <w:rPr>
          <w:i/>
        </w:rPr>
        <w:t>WordNet: An Electronic Lexical Database</w:t>
      </w:r>
      <w:r>
        <w:t>. Bradford Books.</w:t>
      </w:r>
    </w:p>
    <w:p w14:paraId="6F983C8A" w14:textId="77777777" w:rsidR="0012202B" w:rsidRDefault="001374D6">
      <w:pPr>
        <w:pStyle w:val="Bibliografia"/>
      </w:pPr>
      <w:bookmarkStart w:id="351" w:name="ref-gefen2002customer"/>
      <w:bookmarkEnd w:id="350"/>
      <w:r>
        <w:t xml:space="preserve">Gefen, David. 2002. “Customer Loyalty in e-Commerce.” </w:t>
      </w:r>
      <w:r>
        <w:rPr>
          <w:i/>
        </w:rPr>
        <w:t>Journal of the Association for Information Systems</w:t>
      </w:r>
      <w:r>
        <w:t xml:space="preserve"> 3 (1): 2.</w:t>
      </w:r>
    </w:p>
    <w:p w14:paraId="3E5769DA" w14:textId="77777777" w:rsidR="0012202B" w:rsidRDefault="001374D6">
      <w:pPr>
        <w:pStyle w:val="Bibliografia"/>
      </w:pPr>
      <w:bookmarkStart w:id="352" w:name="ref-gregory2018predicting"/>
      <w:bookmarkEnd w:id="351"/>
      <w:r>
        <w:lastRenderedPageBreak/>
        <w:t xml:space="preserve">Gregory, Bryan. 2018. “Predicting Customer Churn: Extreme Gradient Boosting with Temporal Data.” </w:t>
      </w:r>
      <w:r>
        <w:rPr>
          <w:i/>
        </w:rPr>
        <w:t>arXiv Preprint arXiv:1802.03396</w:t>
      </w:r>
      <w:r>
        <w:t>.</w:t>
      </w:r>
    </w:p>
    <w:p w14:paraId="3A84A371" w14:textId="77777777" w:rsidR="0012202B" w:rsidRDefault="001374D6">
      <w:pPr>
        <w:pStyle w:val="Bibliografia"/>
      </w:pPr>
      <w:bookmarkStart w:id="353" w:name="ref-harris2005geodemographics"/>
      <w:bookmarkEnd w:id="352"/>
      <w:r>
        <w:t xml:space="preserve">Harris, Richard, Peter Sleight, and Richard Webber. 2005. </w:t>
      </w:r>
      <w:r>
        <w:rPr>
          <w:i/>
        </w:rPr>
        <w:t>Geodemographics, GIS and Neighbourhood Targeting</w:t>
      </w:r>
      <w:r>
        <w:t>. Vol. 8. John Wiley &amp; Sons.</w:t>
      </w:r>
    </w:p>
    <w:p w14:paraId="0D7EF853" w14:textId="77777777" w:rsidR="0012202B" w:rsidRDefault="001374D6">
      <w:pPr>
        <w:pStyle w:val="Bibliografia"/>
      </w:pPr>
      <w:bookmarkStart w:id="354" w:name="ref-xgblist"/>
      <w:bookmarkEnd w:id="353"/>
      <w:r>
        <w:t xml:space="preserve">hcho3. 2020. “Awesome XGBoost.” </w:t>
      </w:r>
      <w:hyperlink r:id="rId28" w:anchor="machine-learning-challenge-winning-solutions">
        <w:r>
          <w:rPr>
            <w:rStyle w:val="Hipercze"/>
          </w:rPr>
          <w:t>https://github.com/dmlc/xgboost/tree/master/demo#machine-learning-challenge-winning-solutions</w:t>
        </w:r>
      </w:hyperlink>
      <w:r>
        <w:t>.</w:t>
      </w:r>
    </w:p>
    <w:p w14:paraId="5B094C90" w14:textId="77777777" w:rsidR="0012202B" w:rsidRDefault="001374D6">
      <w:pPr>
        <w:pStyle w:val="Bibliografia"/>
      </w:pPr>
      <w:bookmarkStart w:id="355" w:name="ref-he2017aspect"/>
      <w:bookmarkEnd w:id="354"/>
      <w:r>
        <w:t xml:space="preserve">He, Ruidan, Wee Sun Lee, Hwee Tou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0ECB03F0" w14:textId="77777777" w:rsidR="0012202B" w:rsidRDefault="001374D6">
      <w:pPr>
        <w:pStyle w:val="Bibliografia"/>
      </w:pPr>
      <w:bookmarkStart w:id="356" w:name="ref-hong2010empirical"/>
      <w:bookmarkEnd w:id="355"/>
      <w:r>
        <w:t xml:space="preserve">Hong, Liangjie, and Brian D Davison. 2010. “Empirical Study of Topic Modeling in Twitter.” In </w:t>
      </w:r>
      <w:r>
        <w:rPr>
          <w:i/>
        </w:rPr>
        <w:t>Proceedings of the First Workshop on Social Media Analytics</w:t>
      </w:r>
      <w:r>
        <w:t>, 80–88.</w:t>
      </w:r>
    </w:p>
    <w:p w14:paraId="1D62B694" w14:textId="77777777" w:rsidR="0012202B" w:rsidRDefault="001374D6">
      <w:pPr>
        <w:pStyle w:val="Bibliografia"/>
      </w:pPr>
      <w:bookmarkStart w:id="357" w:name="ref-howley2005effect"/>
      <w:bookmarkEnd w:id="356"/>
      <w:r>
        <w:t xml:space="preserve">Howley, Tom, Michael G Madden, Marie-Louise O’Connell, and Alan G Ryder. 2005. “The Effect of Principal Component Analysis on Machine Learning Accuracy with High Dimensional Spectral Data.” In </w:t>
      </w:r>
      <w:r>
        <w:rPr>
          <w:i/>
        </w:rPr>
        <w:t>International Conference on Innovative Techniques and Applications of Artificial Intelligence</w:t>
      </w:r>
      <w:r>
        <w:t>, 209–22. Springer.</w:t>
      </w:r>
    </w:p>
    <w:p w14:paraId="6F02FB91" w14:textId="77777777" w:rsidR="0012202B" w:rsidRDefault="001374D6">
      <w:pPr>
        <w:pStyle w:val="Bibliografia"/>
      </w:pPr>
      <w:bookmarkStart w:id="358" w:name="ref-jha2003understanding"/>
      <w:bookmarkEnd w:id="357"/>
      <w:r>
        <w:t xml:space="preserve">Jha, Mithileshwar. 2003. “Understanding Rural Buyer Behaviour.” </w:t>
      </w:r>
      <w:r>
        <w:rPr>
          <w:i/>
        </w:rPr>
        <w:t>IIMB Management Review</w:t>
      </w:r>
      <w:r>
        <w:t xml:space="preserve"> 15 (3): 89–92.</w:t>
      </w:r>
    </w:p>
    <w:p w14:paraId="6079E588" w14:textId="77777777" w:rsidR="0012202B" w:rsidRDefault="001374D6">
      <w:pPr>
        <w:pStyle w:val="Bibliografia"/>
      </w:pPr>
      <w:bookmarkStart w:id="359" w:name="ref-kracklauer2001mutual"/>
      <w:bookmarkEnd w:id="358"/>
      <w:r>
        <w:t xml:space="preserve">Kracklauer, Alexander, Olaf Passenheim, and Dirk Seifert. 2001. “Mutual Customer Approach: How Industry and Trade Are Executing Collaborative Customer Relationship Management.” </w:t>
      </w:r>
      <w:r>
        <w:rPr>
          <w:i/>
        </w:rPr>
        <w:t>International Journal of Retail &amp; Distribution Management</w:t>
      </w:r>
      <w:r>
        <w:t>.</w:t>
      </w:r>
    </w:p>
    <w:p w14:paraId="3F6775FC" w14:textId="77777777" w:rsidR="0012202B" w:rsidRDefault="001374D6">
      <w:pPr>
        <w:pStyle w:val="Bibliografia"/>
      </w:pPr>
      <w:bookmarkStart w:id="360" w:name="ref-kumar2017empirical"/>
      <w:bookmarkEnd w:id="359"/>
      <w:r>
        <w:t xml:space="preserve">Kumar, Smitha S, and Talal Shaikh. 2017. “Empirical Evaluation of the Performance of Feature Selection Approaches on Random Forest.” In </w:t>
      </w:r>
      <w:r>
        <w:rPr>
          <w:i/>
        </w:rPr>
        <w:t>2017 International Conference on Computer and Applications (ICCA)</w:t>
      </w:r>
      <w:r>
        <w:t>, 227–31. IEEE.</w:t>
      </w:r>
    </w:p>
    <w:p w14:paraId="7F262DBE" w14:textId="77777777" w:rsidR="0012202B" w:rsidRDefault="001374D6">
      <w:pPr>
        <w:pStyle w:val="Bibliografia"/>
      </w:pPr>
      <w:bookmarkStart w:id="361" w:name="ref-kursa2010feature"/>
      <w:bookmarkEnd w:id="360"/>
      <w:r>
        <w:t xml:space="preserve">Kursa, Miron B, Witold R Rudnicki, and others. 2010. “Feature Selection with the Boruta Package.” </w:t>
      </w:r>
      <w:r>
        <w:rPr>
          <w:i/>
        </w:rPr>
        <w:t>J Stat Softw</w:t>
      </w:r>
      <w:r>
        <w:t xml:space="preserve"> 36 (11): 1–13.</w:t>
      </w:r>
    </w:p>
    <w:p w14:paraId="76B5D31F" w14:textId="77777777" w:rsidR="0012202B" w:rsidRPr="00C01659" w:rsidRDefault="001374D6">
      <w:pPr>
        <w:pStyle w:val="Bibliografia"/>
        <w:rPr>
          <w:lang w:val="es-ES"/>
        </w:rPr>
      </w:pPr>
      <w:bookmarkStart w:id="362" w:name="ref-lee2013neighborhood"/>
      <w:bookmarkEnd w:id="361"/>
      <w:r>
        <w:lastRenderedPageBreak/>
        <w:t xml:space="preserve">Lee, Jae Young, and David R Bell. 2013. “Neighborhood Social Capital and Social Learning for Experience Attributes of Products.” </w:t>
      </w:r>
      <w:r w:rsidRPr="00C01659">
        <w:rPr>
          <w:i/>
          <w:lang w:val="es-ES"/>
        </w:rPr>
        <w:t>Marketing Science</w:t>
      </w:r>
      <w:r w:rsidRPr="00C01659">
        <w:rPr>
          <w:lang w:val="es-ES"/>
        </w:rPr>
        <w:t xml:space="preserve"> 32 (6): 960–76.</w:t>
      </w:r>
    </w:p>
    <w:p w14:paraId="38714B44" w14:textId="77777777" w:rsidR="0012202B" w:rsidRDefault="001374D6">
      <w:pPr>
        <w:pStyle w:val="Bibliografia"/>
      </w:pPr>
      <w:bookmarkStart w:id="363" w:name="ref-de2019impact"/>
      <w:bookmarkEnd w:id="362"/>
      <w:r w:rsidRPr="00C01659">
        <w:rPr>
          <w:lang w:val="es-ES"/>
        </w:rPr>
        <w:t xml:space="preserve">Llave, Miguel Ángel De la, Fernando A López, and Ana Angulo. </w:t>
      </w:r>
      <w:r>
        <w:t xml:space="preserve">2019. “The Impact of Geographical Factors on Churn Prediction: An Application to an Insurance Company in Madrid’s Urban Area.” </w:t>
      </w:r>
      <w:r>
        <w:rPr>
          <w:i/>
        </w:rPr>
        <w:t>Scandinavian Actuarial Journal</w:t>
      </w:r>
      <w:r>
        <w:t xml:space="preserve"> 2019 (3): 188–203.</w:t>
      </w:r>
    </w:p>
    <w:p w14:paraId="6D61450B" w14:textId="77777777" w:rsidR="0012202B" w:rsidRDefault="001374D6">
      <w:pPr>
        <w:pStyle w:val="Bibliografia"/>
      </w:pPr>
      <w:bookmarkStart w:id="364" w:name="ref-long2019new"/>
      <w:bookmarkEnd w:id="363"/>
      <w:r>
        <w:t xml:space="preserve">Long, Hoang Viet, Le Hoang Son, Manju Khari, Kanika Arora, Siddharth Chopra, Raghvendra Kumar, Tuong Le, and Sung Wook Baik. 2019. “A New Approach for Construction of Geodemographic Segmentation Model and Prediction Analysis.” </w:t>
      </w:r>
      <w:r>
        <w:rPr>
          <w:i/>
        </w:rPr>
        <w:t>Computational Intelligence and Neuroscience</w:t>
      </w:r>
      <w:r>
        <w:t xml:space="preserve"> 2019.</w:t>
      </w:r>
    </w:p>
    <w:p w14:paraId="47A2B2ED" w14:textId="77777777" w:rsidR="0012202B" w:rsidRDefault="001374D6">
      <w:pPr>
        <w:pStyle w:val="Bibliografia"/>
      </w:pPr>
      <w:bookmarkStart w:id="365" w:name="ref-lucini2020text"/>
      <w:bookmarkEnd w:id="364"/>
      <w:r>
        <w:t xml:space="preserve">Lucini, Filipe R, Leandro M Tonetto, Flavio S Fogliatto, and Michel J Anzanello. 2020. “Text Mining Approach to Explore Dimensions of Airline Customer Satisfaction Using Online Customer Reviews.” </w:t>
      </w:r>
      <w:r>
        <w:rPr>
          <w:i/>
        </w:rPr>
        <w:t>Journal of Air Transport Management</w:t>
      </w:r>
      <w:r>
        <w:t xml:space="preserve"> 83: 101760.</w:t>
      </w:r>
    </w:p>
    <w:p w14:paraId="47B718B8" w14:textId="77777777" w:rsidR="0012202B" w:rsidRDefault="001374D6">
      <w:pPr>
        <w:pStyle w:val="Bibliografia"/>
      </w:pPr>
      <w:bookmarkStart w:id="366" w:name="ref-ijcai2019-712"/>
      <w:bookmarkEnd w:id="365"/>
      <w:r>
        <w:t xml:space="preserve">Luo, Ling, Xiang Ao, Yan Song, Jinyao Li, Xiaopeng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29">
        <w:r>
          <w:rPr>
            <w:rStyle w:val="Hipercze"/>
          </w:rPr>
          <w:t>https://doi.org/10.24963/ijcai.2019/712</w:t>
        </w:r>
      </w:hyperlink>
      <w:r>
        <w:t>.</w:t>
      </w:r>
    </w:p>
    <w:p w14:paraId="563C36E4" w14:textId="77777777" w:rsidR="0012202B" w:rsidRDefault="001374D6">
      <w:pPr>
        <w:pStyle w:val="Bibliografia"/>
      </w:pPr>
      <w:bookmarkStart w:id="367" w:name="ref-mikolov2013efficient"/>
      <w:bookmarkEnd w:id="366"/>
      <w:r>
        <w:t xml:space="preserve">Mikolov, Tomas, Kai Chen, Greg Corrado, and Jeffrey Dean. 2013. “Efficient Estimation of Word Representations in Vector Space.” </w:t>
      </w:r>
      <w:r>
        <w:rPr>
          <w:i/>
        </w:rPr>
        <w:t>arXiv Preprint arXiv:1301.3781</w:t>
      </w:r>
      <w:r>
        <w:t>.</w:t>
      </w:r>
    </w:p>
    <w:p w14:paraId="5F129FD1" w14:textId="77777777" w:rsidR="0012202B" w:rsidRDefault="001374D6">
      <w:pPr>
        <w:pStyle w:val="Bibliografia"/>
      </w:pPr>
      <w:bookmarkStart w:id="368" w:name="ref-mozer2000predicting"/>
      <w:bookmarkEnd w:id="367"/>
      <w:r>
        <w:t xml:space="preserve">Mozer, Michael C, Richard Wolniewicz, David B Grimes, Eric Johnson, and Howard Kaushansky. 2000. “Predicting Subscriber Dissatisfaction and Improving Retention in the Wireless Telecommunications Industry.” </w:t>
      </w:r>
      <w:r>
        <w:rPr>
          <w:i/>
        </w:rPr>
        <w:t>IEEE Transactions on Neural Networks</w:t>
      </w:r>
      <w:r>
        <w:t xml:space="preserve"> 11 (3): 690–96.</w:t>
      </w:r>
    </w:p>
    <w:p w14:paraId="688A10B5" w14:textId="77777777" w:rsidR="0012202B" w:rsidRDefault="001374D6">
      <w:pPr>
        <w:pStyle w:val="Bibliografia"/>
      </w:pPr>
      <w:bookmarkStart w:id="369" w:name="ref-murthy1998automatic"/>
      <w:bookmarkEnd w:id="368"/>
      <w:r>
        <w:t xml:space="preserve">Murthy, Sreerama K. 1998. “Automatic Construction of Decision Trees from Data: A Multi-Disciplinary Survey.” </w:t>
      </w:r>
      <w:r>
        <w:rPr>
          <w:i/>
        </w:rPr>
        <w:t>Data Mining and Knowledge Discovery</w:t>
      </w:r>
      <w:r>
        <w:t xml:space="preserve"> 2 (4): 345–89.</w:t>
      </w:r>
    </w:p>
    <w:p w14:paraId="13AFCC4B" w14:textId="77777777" w:rsidR="0012202B" w:rsidRDefault="001374D6">
      <w:pPr>
        <w:pStyle w:val="Bibliografia"/>
      </w:pPr>
      <w:bookmarkStart w:id="370" w:name="ref-nanayakkara2018characterising"/>
      <w:bookmarkEnd w:id="369"/>
      <w:r>
        <w:t xml:space="preserve">Nanayakkara, Shane, Sam Fogarty, Michael Tremeer, Kelvin Ross, Brent Richards, Christoph Bergmeir, Sheng Xu, et al. 2018. “Characterising Risk of in-Hospital Mortality Following Cardiac Arrest Using Machine Learning: A Retrospective International Registry Study.” </w:t>
      </w:r>
      <w:r>
        <w:rPr>
          <w:i/>
        </w:rPr>
        <w:t>PLoS Medicine</w:t>
      </w:r>
      <w:r>
        <w:t xml:space="preserve"> 15 (11): e1002709.</w:t>
      </w:r>
    </w:p>
    <w:p w14:paraId="5A3D193C" w14:textId="77777777" w:rsidR="0012202B" w:rsidRDefault="001374D6">
      <w:pPr>
        <w:pStyle w:val="Bibliografia"/>
      </w:pPr>
      <w:bookmarkStart w:id="371" w:name="ref-nie2011credit"/>
      <w:bookmarkEnd w:id="370"/>
      <w:r>
        <w:lastRenderedPageBreak/>
        <w:t xml:space="preserve">Nie, Guangli, Wei Rowe, Lingling Zhang, Yingjie Tian, and Yong Shi. 2011. “Credit Card Churn Forecasting by Logistic Regression and Decision Tree.” </w:t>
      </w:r>
      <w:r>
        <w:rPr>
          <w:i/>
        </w:rPr>
        <w:t>Expert Systems with Applications</w:t>
      </w:r>
      <w:r>
        <w:t xml:space="preserve"> 38 (12): 15273–85.</w:t>
      </w:r>
    </w:p>
    <w:p w14:paraId="74FDF147" w14:textId="77777777" w:rsidR="0012202B" w:rsidRPr="00C01659" w:rsidRDefault="001374D6">
      <w:pPr>
        <w:pStyle w:val="Bibliografia"/>
        <w:rPr>
          <w:lang w:val="es-ES"/>
        </w:rPr>
      </w:pPr>
      <w:bookmarkStart w:id="372" w:name="ref-churnthesis"/>
      <w:bookmarkEnd w:id="371"/>
      <w:r>
        <w:t xml:space="preserve">Oliveira, Vera Lúcia Miguéis. 2012. “Analytical Customer Relationship Management in Retailing Supported by Data Mining Techniques.” </w:t>
      </w:r>
      <w:r w:rsidRPr="00C01659">
        <w:rPr>
          <w:lang w:val="es-ES"/>
        </w:rPr>
        <w:t>PhD thesis, Universidade do Porto (Portugal).</w:t>
      </w:r>
    </w:p>
    <w:p w14:paraId="4D1E32DE" w14:textId="77777777" w:rsidR="0012202B" w:rsidRDefault="001374D6">
      <w:pPr>
        <w:pStyle w:val="Bibliografia"/>
      </w:pPr>
      <w:bookmarkStart w:id="373" w:name="ref-paruelo1997prediction"/>
      <w:bookmarkEnd w:id="372"/>
      <w:r w:rsidRPr="00C01659">
        <w:rPr>
          <w:lang w:val="es-ES"/>
        </w:rPr>
        <w:t xml:space="preserve">Paruelo, JoséM, and Fernando Tomasel. </w:t>
      </w:r>
      <w:r>
        <w:t xml:space="preserve">1997. “Prediction of Functional Characteristics of Ecosystems: A Comparison of Artificial Neural Networks and Regression Models.” </w:t>
      </w:r>
      <w:r>
        <w:rPr>
          <w:i/>
        </w:rPr>
        <w:t>Ecological Modelling</w:t>
      </w:r>
      <w:r>
        <w:t xml:space="preserve"> 98 (2-3): 173–86.</w:t>
      </w:r>
    </w:p>
    <w:p w14:paraId="1A925514" w14:textId="77777777" w:rsidR="0012202B" w:rsidRDefault="001374D6">
      <w:pPr>
        <w:pStyle w:val="Bibliografia"/>
      </w:pPr>
      <w:bookmarkStart w:id="374" w:name="ref-rai2020explainable"/>
      <w:bookmarkEnd w:id="373"/>
      <w:r>
        <w:t xml:space="preserve">Rai, Arun. 2020. “Explainable AI: From Black Box to Glass Box.” </w:t>
      </w:r>
      <w:r>
        <w:rPr>
          <w:i/>
        </w:rPr>
        <w:t>Journal of the Academy of Marketing Science</w:t>
      </w:r>
      <w:r>
        <w:t xml:space="preserve"> 48 (1): 137–41.</w:t>
      </w:r>
    </w:p>
    <w:p w14:paraId="7AD69F5A" w14:textId="77777777" w:rsidR="0012202B" w:rsidRDefault="001374D6">
      <w:pPr>
        <w:pStyle w:val="Bibliografia"/>
      </w:pPr>
      <w:bookmarkStart w:id="375" w:name="ref-schmittlein1994customer"/>
      <w:bookmarkEnd w:id="374"/>
      <w:r>
        <w:t xml:space="preserve">Schmittlein, David C, and Robert A Peterson. 1994. “Customer Base Analysis: An Industrial Purchase Process Application.” </w:t>
      </w:r>
      <w:r>
        <w:rPr>
          <w:i/>
        </w:rPr>
        <w:t>Marketing Science</w:t>
      </w:r>
      <w:r>
        <w:t xml:space="preserve"> 13 (1): 41–67.</w:t>
      </w:r>
    </w:p>
    <w:p w14:paraId="16AC3DA7" w14:textId="77777777" w:rsidR="0012202B" w:rsidRDefault="001374D6">
      <w:pPr>
        <w:pStyle w:val="Bibliografia"/>
      </w:pPr>
      <w:bookmarkStart w:id="376" w:name="ref-sharma2021impact"/>
      <w:bookmarkEnd w:id="375"/>
      <w:r>
        <w:t xml:space="preserve">Sharma, Sakshi, and Maninder Singh. 2021. “Impact of Brand Selection on Brand Loyalty with Special Reference to Personal Care Products: A Rural Urban Comparison.” </w:t>
      </w:r>
      <w:r>
        <w:rPr>
          <w:i/>
        </w:rPr>
        <w:t>International Journal of Indian Culture and Business Management</w:t>
      </w:r>
      <w:r>
        <w:t xml:space="preserve"> 22 (2): 287–308.</w:t>
      </w:r>
    </w:p>
    <w:p w14:paraId="68C5F02E" w14:textId="77777777" w:rsidR="0012202B" w:rsidRDefault="001374D6">
      <w:pPr>
        <w:pStyle w:val="Bibliografia"/>
      </w:pPr>
      <w:bookmarkStart w:id="377" w:name="ref-singleton2014past"/>
      <w:bookmarkEnd w:id="376"/>
      <w:r>
        <w:t xml:space="preserve">Singleton, Alexander D, and Seth E Spielman. 2014. “The Past, Present, and Future of Geodemographic Research in the United States and United Kingdom.” </w:t>
      </w:r>
      <w:r>
        <w:rPr>
          <w:i/>
        </w:rPr>
        <w:t>The Professional Geographer</w:t>
      </w:r>
      <w:r>
        <w:t xml:space="preserve"> 66 (4): 558–67.</w:t>
      </w:r>
    </w:p>
    <w:p w14:paraId="0C9BFD9D" w14:textId="77777777" w:rsidR="0012202B" w:rsidRDefault="001374D6">
      <w:pPr>
        <w:pStyle w:val="Bibliografia"/>
      </w:pPr>
      <w:bookmarkStart w:id="378" w:name="ref-sun2004consumption"/>
      <w:bookmarkEnd w:id="377"/>
      <w:r>
        <w:t xml:space="preserve">Sun, Tao, and Guohua Wu. 2004. “Consumption Patterns of Chinese Urban and Rural Consumers.” </w:t>
      </w:r>
      <w:r>
        <w:rPr>
          <w:i/>
        </w:rPr>
        <w:t>Journal of Consumer Marketing</w:t>
      </w:r>
      <w:r>
        <w:t>.</w:t>
      </w:r>
    </w:p>
    <w:p w14:paraId="575D2EE6" w14:textId="77777777" w:rsidR="0012202B" w:rsidRDefault="001374D6">
      <w:pPr>
        <w:pStyle w:val="Bibliografia"/>
      </w:pPr>
      <w:bookmarkStart w:id="379" w:name="ref-9325646"/>
      <w:bookmarkEnd w:id="378"/>
      <w:r>
        <w:t xml:space="preserve">Suryadi,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30">
        <w:r>
          <w:rPr>
            <w:rStyle w:val="Hipercze"/>
          </w:rPr>
          <w:t>https://doi.org/10.1109/ICDABI51230.2020.9325646</w:t>
        </w:r>
      </w:hyperlink>
      <w:r>
        <w:t>.</w:t>
      </w:r>
    </w:p>
    <w:p w14:paraId="2CDD169B" w14:textId="77777777" w:rsidR="0012202B" w:rsidRDefault="001374D6">
      <w:pPr>
        <w:pStyle w:val="Bibliografia"/>
      </w:pPr>
      <w:bookmarkStart w:id="380" w:name="ref-tamaddoni2010modeling"/>
      <w:bookmarkEnd w:id="379"/>
      <w:r>
        <w:t xml:space="preserve">Tamaddoni Jahromi, Ali, Mohammad Mehdi Sepehri, Babak Teimourpour, and Sarvenaz Choobdar. 2010. “Modeling Customer Churn in a Non-Contractual Setting: The Case of Telecommunications Service Providers.” </w:t>
      </w:r>
      <w:r>
        <w:rPr>
          <w:i/>
        </w:rPr>
        <w:t>Journal of Strategic Marketing</w:t>
      </w:r>
      <w:r>
        <w:t xml:space="preserve"> 18 (7): 587–98.</w:t>
      </w:r>
    </w:p>
    <w:p w14:paraId="38B9051C" w14:textId="77777777" w:rsidR="0012202B" w:rsidRDefault="001374D6">
      <w:pPr>
        <w:pStyle w:val="Bibliografia"/>
      </w:pPr>
      <w:bookmarkStart w:id="381" w:name="X1bc4c8ce125a3e2c6596fef052b7ef6f94ae8e1"/>
      <w:bookmarkEnd w:id="380"/>
      <w:r>
        <w:lastRenderedPageBreak/>
        <w:t xml:space="preserve">Tulkens, Stéphan, and Andreas van Cranenburgh. 2020. “Embarrassingly Simple Unsupervised Aspect Extraction.” In </w:t>
      </w:r>
      <w:r>
        <w:rPr>
          <w:i/>
        </w:rPr>
        <w:t>Proceedings of the 58th Annual Meeting of the Association for Computational Linguistics</w:t>
      </w:r>
      <w:r>
        <w:t xml:space="preserve">, 3182–87. Online: Association for Computational Linguistics. </w:t>
      </w:r>
      <w:hyperlink r:id="rId31">
        <w:r>
          <w:rPr>
            <w:rStyle w:val="Hipercze"/>
          </w:rPr>
          <w:t>https://doi.org/10.18653/v1/2020.acl-main.290</w:t>
        </w:r>
      </w:hyperlink>
      <w:r>
        <w:t>.</w:t>
      </w:r>
    </w:p>
    <w:p w14:paraId="2D05E3FB" w14:textId="77777777" w:rsidR="0012202B" w:rsidRDefault="001374D6">
      <w:pPr>
        <w:pStyle w:val="Bibliografia"/>
      </w:pPr>
      <w:bookmarkStart w:id="382" w:name="ref-verbeke2012new"/>
      <w:bookmarkEnd w:id="381"/>
      <w:r>
        <w:t xml:space="preserve">Verbeke, Wouter, Karel Dejaeger, David Martens, Joon Hur, and Bart Baesens. 2012. “New Insights into Churn Prediction in the Telecommunication Sector: A Profit Driven Data Mining Approach.” </w:t>
      </w:r>
      <w:r>
        <w:rPr>
          <w:i/>
        </w:rPr>
        <w:t>European Journal of Operational Research</w:t>
      </w:r>
      <w:r>
        <w:t xml:space="preserve"> 218 (1): 211–29.</w:t>
      </w:r>
    </w:p>
    <w:p w14:paraId="5607E1BC" w14:textId="77777777" w:rsidR="0012202B" w:rsidRDefault="001374D6">
      <w:pPr>
        <w:pStyle w:val="Bibliografia"/>
      </w:pPr>
      <w:bookmarkStart w:id="383" w:name="ref-verbeke2011building"/>
      <w:bookmarkEnd w:id="382"/>
      <w:r>
        <w:t xml:space="preserve">Verbeke, Wouter, David Martens, Christophe Mues, and Bart Baesens. 2011. “Building Comprehensible Customer Churn Prediction Models with Advanced Rule Induction Techniques.” </w:t>
      </w:r>
      <w:r>
        <w:rPr>
          <w:i/>
        </w:rPr>
        <w:t>Expert Systems with Applications</w:t>
      </w:r>
      <w:r>
        <w:t xml:space="preserve"> 38 (3): 2354–64.</w:t>
      </w:r>
    </w:p>
    <w:p w14:paraId="076BC311" w14:textId="77777777" w:rsidR="0012202B" w:rsidRDefault="001374D6">
      <w:pPr>
        <w:pStyle w:val="Bibliografia"/>
      </w:pPr>
      <w:bookmarkStart w:id="384" w:name="ref-1255389"/>
      <w:bookmarkEnd w:id="383"/>
      <w:r>
        <w:t xml:space="preserve">Wai-Ho Au, K. C. C. Chan, and Xin Yao. 2003. “A Novel Evolutionary Data Mining Algorithm with Applications to Churn Prediction.” </w:t>
      </w:r>
      <w:r>
        <w:rPr>
          <w:i/>
        </w:rPr>
        <w:t>IEEE Transactions on Evolutionary Computation</w:t>
      </w:r>
      <w:r>
        <w:t xml:space="preserve"> 7 (6): 532–45. </w:t>
      </w:r>
      <w:hyperlink r:id="rId32">
        <w:r>
          <w:rPr>
            <w:rStyle w:val="Hipercze"/>
          </w:rPr>
          <w:t>https://doi.org/10.1109/TEVC.2003.819264</w:t>
        </w:r>
      </w:hyperlink>
      <w:r>
        <w:t>.</w:t>
      </w:r>
    </w:p>
    <w:p w14:paraId="4C270784" w14:textId="77777777" w:rsidR="0012202B" w:rsidRDefault="001374D6">
      <w:pPr>
        <w:pStyle w:val="Bibliografia"/>
      </w:pPr>
      <w:bookmarkStart w:id="385" w:name="ref-webber2004targeting"/>
      <w:bookmarkEnd w:id="384"/>
      <w:r>
        <w:t>Webber, Richard. 2004. “Targeting Customers: How to Use Geodemographic and Lifestyle Data in Your Business.” Springer.</w:t>
      </w:r>
    </w:p>
    <w:p w14:paraId="10583078" w14:textId="77777777" w:rsidR="0012202B" w:rsidRDefault="001374D6">
      <w:pPr>
        <w:pStyle w:val="Bibliografia"/>
      </w:pPr>
      <w:bookmarkStart w:id="386" w:name="ref-10.1145/2623330.2623715"/>
      <w:bookmarkEnd w:id="385"/>
      <w:r>
        <w:t xml:space="preserve">Yin, Jianhua, and Jianyong Wang. 2014. “A Dirichlet Multinomial Mixture Model-Based Approach for Short Text Clustering.” In </w:t>
      </w:r>
      <w:r>
        <w:rPr>
          <w:i/>
        </w:rPr>
        <w:t>Proceedings of the 20th ACM SIGKDD International Conference on Knowledge Discovery and Data Mining</w:t>
      </w:r>
      <w:r>
        <w:t xml:space="preserve">, 233–42. KDD ’14. New York, NY, USA: Association for Computing Machinery. </w:t>
      </w:r>
      <w:hyperlink r:id="rId33">
        <w:r>
          <w:rPr>
            <w:rStyle w:val="Hipercze"/>
          </w:rPr>
          <w:t>https://doi.org/10.1145/2623330.2623715</w:t>
        </w:r>
      </w:hyperlink>
      <w:r>
        <w:t>.</w:t>
      </w:r>
    </w:p>
    <w:p w14:paraId="22481315" w14:textId="77777777" w:rsidR="0012202B" w:rsidRDefault="001374D6">
      <w:pPr>
        <w:pStyle w:val="Bibliografia"/>
      </w:pPr>
      <w:bookmarkStart w:id="387" w:name="ref-zhao2019predicting"/>
      <w:bookmarkEnd w:id="386"/>
      <w:r>
        <w:t xml:space="preserve">Zhao, Yabing, Xun Xu, and Mingshu Wang. 2019. “Predicting Overall Customer Satisfaction: Big Data Evidence from Hotel Online Textual Reviews.” </w:t>
      </w:r>
      <w:r>
        <w:rPr>
          <w:i/>
        </w:rPr>
        <w:t>International Journal of Hospitality Management</w:t>
      </w:r>
      <w:r>
        <w:t xml:space="preserve"> 76: 111–21.</w:t>
      </w:r>
    </w:p>
    <w:p w14:paraId="4210DBE7" w14:textId="77777777" w:rsidR="0012202B" w:rsidRDefault="001374D6">
      <w:pPr>
        <w:pStyle w:val="Bibliografia"/>
      </w:pPr>
      <w:bookmarkStart w:id="388" w:name="ref-zhao2005customer"/>
      <w:bookmarkEnd w:id="387"/>
      <w:r>
        <w:t xml:space="preserve">Zhao, Yu, Bing Li, Xiu Li, Wenhuang Liu, and Shouju Ren. 2005. “Customer Churn Prediction Using Improved One-Class Support Vector Machine.” In </w:t>
      </w:r>
      <w:r>
        <w:rPr>
          <w:i/>
        </w:rPr>
        <w:t>International Conference on Advanced Data Mining and Applications</w:t>
      </w:r>
      <w:r>
        <w:t>, 300–306. Springer.</w:t>
      </w:r>
      <w:bookmarkEnd w:id="329"/>
      <w:bookmarkEnd w:id="331"/>
      <w:bookmarkEnd w:id="388"/>
    </w:p>
    <w:sectPr w:rsidR="0012202B" w:rsidSect="00310BA1">
      <w:headerReference w:type="even" r:id="rId34"/>
      <w:headerReference w:type="default" r:id="rId35"/>
      <w:footerReference w:type="even" r:id="rId36"/>
      <w:footerReference w:type="default" r:id="rId37"/>
      <w:headerReference w:type="first" r:id="rId38"/>
      <w:footerReference w:type="first" r:id="rId39"/>
      <w:pgSz w:w="12240" w:h="15840"/>
      <w:pgMar w:top="1417" w:right="1417" w:bottom="1417" w:left="1417"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atarzyna Kopczewska" w:date="2021-07-30T16:48:00Z" w:initials="KK">
    <w:p w14:paraId="532495C0" w14:textId="77777777" w:rsidR="00DE1244" w:rsidRDefault="00DE1244">
      <w:pPr>
        <w:pStyle w:val="Tekstkomentarza"/>
      </w:pPr>
      <w:r>
        <w:rPr>
          <w:rStyle w:val="Odwoaniedokomentarza"/>
        </w:rPr>
        <w:annotationRef/>
      </w:r>
      <w:r>
        <w:t>Czy to jest potrzebne w tytule?</w:t>
      </w:r>
    </w:p>
    <w:p w14:paraId="3D91BABF" w14:textId="77777777" w:rsidR="00DE1244" w:rsidRDefault="00DE1244">
      <w:pPr>
        <w:pStyle w:val="Tekstkomentarza"/>
      </w:pPr>
    </w:p>
    <w:p w14:paraId="1AB5FC9E" w14:textId="77777777" w:rsidR="00DE1244" w:rsidRDefault="00DE1244">
      <w:pPr>
        <w:pStyle w:val="Tekstkomentarza"/>
      </w:pPr>
      <w:r>
        <w:t>Może lepiej: Modeling cutomer churn in e-commerce retail business</w:t>
      </w:r>
    </w:p>
  </w:comment>
  <w:comment w:id="4" w:author="Katarzyna Kopczewska" w:date="2021-07-30T16:50:00Z" w:initials="KK">
    <w:p w14:paraId="52A8FAF6" w14:textId="77777777" w:rsidR="00DE1244" w:rsidRDefault="00DE1244">
      <w:pPr>
        <w:pStyle w:val="Tekstkomentarza"/>
      </w:pPr>
      <w:r>
        <w:rPr>
          <w:rStyle w:val="Odwoaniedokomentarza"/>
        </w:rPr>
        <w:annotationRef/>
      </w:r>
      <w:r>
        <w:t>Troche za krótkie – dopisać jakie meteody będą użyte</w:t>
      </w:r>
    </w:p>
  </w:comment>
  <w:comment w:id="5" w:author="Katarzyna Kopczewska" w:date="2021-07-30T16:49:00Z" w:initials="KK">
    <w:p w14:paraId="37B086BC" w14:textId="77777777" w:rsidR="00DE1244" w:rsidRDefault="00DE1244">
      <w:pPr>
        <w:pStyle w:val="Tekstkomentarza"/>
      </w:pPr>
      <w:r>
        <w:rPr>
          <w:rStyle w:val="Odwoaniedokomentarza"/>
        </w:rPr>
        <w:annotationRef/>
      </w:r>
      <w:r>
        <w:t>Podwójna “niepewność” to za dużo. Albo jedno albo drugie</w:t>
      </w:r>
    </w:p>
  </w:comment>
  <w:comment w:id="10" w:author="Katarzyna Kopczewska" w:date="2021-07-30T16:51:00Z" w:initials="KK">
    <w:p w14:paraId="0A2DAC32" w14:textId="77777777" w:rsidR="00DE1244" w:rsidRDefault="00DE1244">
      <w:pPr>
        <w:pStyle w:val="Tekstkomentarza"/>
      </w:pPr>
      <w:r>
        <w:rPr>
          <w:rStyle w:val="Odwoaniedokomentarza"/>
        </w:rPr>
        <w:annotationRef/>
      </w:r>
      <w:r>
        <w:t>Intro nie jest rozdziałem – to po prostu intro</w:t>
      </w:r>
    </w:p>
  </w:comment>
  <w:comment w:id="15" w:author="Katarzyna Kopczewska" w:date="2021-07-30T16:56:00Z" w:initials="KK">
    <w:p w14:paraId="1533C219" w14:textId="77777777" w:rsidR="00DE1244" w:rsidRDefault="00DE1244">
      <w:pPr>
        <w:pStyle w:val="Tekstkomentarza"/>
      </w:pPr>
      <w:r>
        <w:rPr>
          <w:rStyle w:val="Odwoaniedokomentarza"/>
        </w:rPr>
        <w:annotationRef/>
      </w:r>
      <w:r>
        <w:t>Zabrakło hipotezy (czyli zdania twierdzącego nt. Relacji, które są badane – zdanie nie powinno być oczywiste, a za to powinno wynikać z obserwacji lub teorii lub innych badań)</w:t>
      </w:r>
    </w:p>
  </w:comment>
  <w:comment w:id="18" w:author="Katarzyna Kopczewska" w:date="2021-07-30T16:57:00Z" w:initials="KK">
    <w:p w14:paraId="7DA9FAF1" w14:textId="77777777" w:rsidR="00DE1244" w:rsidRDefault="00DE1244">
      <w:pPr>
        <w:pStyle w:val="Tekstkomentarza"/>
      </w:pPr>
      <w:r>
        <w:rPr>
          <w:rStyle w:val="Odwoaniedokomentarza"/>
        </w:rPr>
        <w:annotationRef/>
      </w:r>
      <w:r>
        <w:t>Trzeba coś więcej napisać o zbiorach danych (skąd, jakie ma informacje, czy unikalny) oraz o konstrukcji pracy</w:t>
      </w:r>
    </w:p>
  </w:comment>
  <w:comment w:id="51" w:author="Katarzyna Kopczewska" w:date="2021-07-30T17:13:00Z" w:initials="KK">
    <w:p w14:paraId="24E6E57D" w14:textId="6C92C803" w:rsidR="00DE1244" w:rsidRDefault="00DE1244">
      <w:pPr>
        <w:pStyle w:val="Tekstkomentarza"/>
      </w:pPr>
      <w:r>
        <w:rPr>
          <w:rStyle w:val="Odwoaniedokomentarza"/>
        </w:rPr>
        <w:annotationRef/>
      </w:r>
      <w:r>
        <w:t>Na pewno tak?</w:t>
      </w:r>
    </w:p>
  </w:comment>
  <w:comment w:id="109" w:author="Katarzyna Kopczewska" w:date="2021-07-30T17:23:00Z" w:initials="KK">
    <w:p w14:paraId="54ED52E1" w14:textId="27311125" w:rsidR="00DE1244" w:rsidRDefault="00DE1244">
      <w:pPr>
        <w:pStyle w:val="Tekstkomentarza"/>
      </w:pPr>
      <w:r>
        <w:rPr>
          <w:rStyle w:val="Odwoaniedokomentarza"/>
        </w:rPr>
        <w:annotationRef/>
      </w:r>
      <w:r>
        <w:t>Każda tabela I wykres muszą mieć źródło – zdefiniowane jak np. Moja propozycja</w:t>
      </w:r>
    </w:p>
  </w:comment>
  <w:comment w:id="124" w:author="Katarzyna Kopczewska" w:date="2021-07-30T17:24:00Z" w:initials="KK">
    <w:p w14:paraId="32CA3960" w14:textId="5131F6B8" w:rsidR="00DE1244" w:rsidRDefault="00DE1244" w:rsidP="00170BC1">
      <w:pPr>
        <w:pStyle w:val="Tekstkomentarza"/>
      </w:pPr>
      <w:r>
        <w:rPr>
          <w:rStyle w:val="Odwoaniedokomentarza"/>
        </w:rPr>
        <w:annotationRef/>
      </w:r>
      <w:r>
        <w:t>Poprawić stosownie opisy wszystkich obrazków:</w:t>
      </w:r>
    </w:p>
    <w:p w14:paraId="26518247" w14:textId="77777777" w:rsidR="00DE1244" w:rsidRDefault="00DE1244" w:rsidP="00170BC1">
      <w:pPr>
        <w:pStyle w:val="Tekstkomentarza"/>
      </w:pPr>
    </w:p>
    <w:p w14:paraId="16F52C02" w14:textId="60548A7B" w:rsidR="00DE1244" w:rsidRDefault="00DE1244" w:rsidP="00170BC1">
      <w:pPr>
        <w:pStyle w:val="Tekstkomentarza"/>
      </w:pPr>
      <w:r>
        <w:t>Dodać źródło – we wszystkich figures I tables</w:t>
      </w:r>
    </w:p>
    <w:p w14:paraId="0CDDC649" w14:textId="7949C244" w:rsidR="00DE1244" w:rsidRDefault="00DE1244" w:rsidP="00170BC1">
      <w:pPr>
        <w:pStyle w:val="Tekstkomentarza"/>
      </w:pPr>
      <w:r>
        <w:t>Dać tytuł w bold</w:t>
      </w:r>
    </w:p>
    <w:p w14:paraId="4AB0C2A7" w14:textId="10F6CB0C" w:rsidR="00DE1244" w:rsidRDefault="00DE1244" w:rsidP="00170BC1">
      <w:pPr>
        <w:pStyle w:val="Tekstkomentarza"/>
      </w:pPr>
      <w:r>
        <w:t>Nie dawać kropki na koniec</w:t>
      </w:r>
    </w:p>
    <w:p w14:paraId="66D84B6C" w14:textId="686FDC7A" w:rsidR="00DE1244" w:rsidRDefault="00DE1244" w:rsidP="00170BC1">
      <w:pPr>
        <w:pStyle w:val="Tekstkomentarza"/>
      </w:pPr>
      <w:r>
        <w:t>Wyśrodkować obrazki</w:t>
      </w:r>
    </w:p>
    <w:p w14:paraId="266A2264" w14:textId="61148874" w:rsidR="00DE1244" w:rsidRDefault="00DE1244" w:rsidP="00170BC1">
      <w:pPr>
        <w:pStyle w:val="Tekstkomentarza"/>
      </w:pPr>
      <w:r>
        <w:t>Wszystkie uwagi techniczne dać pod pod obrazkiem w note</w:t>
      </w:r>
    </w:p>
    <w:p w14:paraId="6BC3B5F6" w14:textId="0B6275A7" w:rsidR="00DE1244" w:rsidRDefault="00DE1244" w:rsidP="00170BC1">
      <w:pPr>
        <w:pStyle w:val="Tekstkomentarza"/>
      </w:pPr>
      <w:r>
        <w:t>Tytuł wykresu nad obrazkiem</w:t>
      </w:r>
    </w:p>
  </w:comment>
  <w:comment w:id="140" w:author="Katarzyna Kopczewska" w:date="2021-07-30T17:24:00Z" w:initials="KK">
    <w:p w14:paraId="3988E97B" w14:textId="2719592D" w:rsidR="00DE1244" w:rsidRDefault="00DE1244">
      <w:pPr>
        <w:pStyle w:val="Tekstkomentarza"/>
      </w:pPr>
      <w:r>
        <w:rPr>
          <w:rStyle w:val="Odwoaniedokomentarza"/>
        </w:rPr>
        <w:annotationRef/>
      </w:r>
      <w:r>
        <w:t>Dodać źródło – we wszystkich figures I tables</w:t>
      </w:r>
    </w:p>
  </w:comment>
  <w:comment w:id="160" w:author="Katarzyna Kopczewska" w:date="2021-07-30T17:31:00Z" w:initials="KK">
    <w:p w14:paraId="704FA766" w14:textId="59B5CA24" w:rsidR="00DE1244" w:rsidRDefault="00DE1244">
      <w:pPr>
        <w:pStyle w:val="Tekstkomentarza"/>
      </w:pPr>
      <w:r>
        <w:rPr>
          <w:rStyle w:val="Odwoaniedokomentarza"/>
        </w:rPr>
        <w:annotationRef/>
      </w:r>
      <w:r>
        <w:t>skorygować</w:t>
      </w:r>
    </w:p>
  </w:comment>
  <w:comment w:id="161" w:author="Katarzyna Kopczewska" w:date="2021-07-30T17:32:00Z" w:initials="KK">
    <w:p w14:paraId="77B3689F" w14:textId="12C8CBBF" w:rsidR="00DE1244" w:rsidRDefault="00DE1244">
      <w:pPr>
        <w:pStyle w:val="Tekstkomentarza"/>
      </w:pPr>
      <w:r>
        <w:rPr>
          <w:rStyle w:val="Odwoaniedokomentarza"/>
        </w:rPr>
        <w:annotationRef/>
      </w:r>
      <w:r>
        <w:t>warto je nanieść na mapie – będzie czytelnikom łatwiej</w:t>
      </w:r>
    </w:p>
  </w:comment>
  <w:comment w:id="163" w:author="Katarzyna Kopczewska" w:date="2021-07-30T17:32:00Z" w:initials="KK">
    <w:p w14:paraId="748BC90A" w14:textId="6EDB6F06" w:rsidR="00DE1244" w:rsidRDefault="00DE1244">
      <w:pPr>
        <w:pStyle w:val="Tekstkomentarza"/>
      </w:pPr>
      <w:r>
        <w:rPr>
          <w:rStyle w:val="Odwoaniedokomentarza"/>
        </w:rPr>
        <w:annotationRef/>
      </w:r>
      <w:r>
        <w:t>konieczna numeracja, tytuł, źródło etc</w:t>
      </w:r>
    </w:p>
  </w:comment>
  <w:comment w:id="164" w:author="Katarzyna Kopczewska" w:date="2021-08-01T18:18:00Z" w:initials="KK">
    <w:p w14:paraId="46876648" w14:textId="6BB69490" w:rsidR="00DE1244" w:rsidRDefault="00DE1244">
      <w:pPr>
        <w:pStyle w:val="Tekstkomentarza"/>
      </w:pPr>
      <w:r>
        <w:rPr>
          <w:rStyle w:val="Odwoaniedokomentarza"/>
        </w:rPr>
        <w:annotationRef/>
      </w:r>
      <w:r>
        <w:t>na rysunkach są dwukrotnie te same napisy 0 wystarczy raz</w:t>
      </w:r>
    </w:p>
    <w:p w14:paraId="566E4435" w14:textId="0684CD15" w:rsidR="00DE1244" w:rsidRDefault="00DE1244">
      <w:pPr>
        <w:pStyle w:val="Tekstkomentarza"/>
      </w:pPr>
      <w:r>
        <w:t>kolejne obrazki nazywamy a,b,c,d (zgodnie z kolejnością czytania, od lewej w wierszach) I opisujemy w tytule Fig</w:t>
      </w:r>
    </w:p>
    <w:p w14:paraId="2E474086" w14:textId="3210B89E" w:rsidR="00DE1244" w:rsidRDefault="00DE1244">
      <w:pPr>
        <w:pStyle w:val="Tekstkomentarza"/>
      </w:pPr>
    </w:p>
  </w:comment>
  <w:comment w:id="168" w:author="Katarzyna Kopczewska" w:date="2021-08-01T18:21:00Z" w:initials="KK">
    <w:p w14:paraId="50F60D9C" w14:textId="4DB3C192" w:rsidR="00DE1244" w:rsidRDefault="00DE1244">
      <w:pPr>
        <w:pStyle w:val="Tekstkomentarza"/>
      </w:pPr>
      <w:r>
        <w:rPr>
          <w:rStyle w:val="Odwoaniedokomentarza"/>
        </w:rPr>
        <w:annotationRef/>
      </w:r>
      <w:r>
        <w:t>Każdy rysunek/tabela musi być powołany w tekście</w:t>
      </w:r>
    </w:p>
  </w:comment>
  <w:comment w:id="184" w:author="Katarzyna Kopczewska" w:date="2021-08-01T18:24:00Z" w:initials="KK">
    <w:p w14:paraId="57C8EE5B" w14:textId="741AACC2" w:rsidR="00DE1244" w:rsidRDefault="00DE1244">
      <w:pPr>
        <w:pStyle w:val="Tekstkomentarza"/>
      </w:pPr>
      <w:r>
        <w:rPr>
          <w:rStyle w:val="Odwoaniedokomentarza"/>
        </w:rPr>
        <w:annotationRef/>
      </w:r>
      <w:r>
        <w:t>Jak ten fakt (I kolejne) wpływa na dalszą analizę</w:t>
      </w:r>
    </w:p>
  </w:comment>
  <w:comment w:id="191" w:author="Katarzyna Kopczewska" w:date="2021-08-01T18:26:00Z" w:initials="KK">
    <w:p w14:paraId="724F6A76" w14:textId="2A6B9E46" w:rsidR="00C4731D" w:rsidRDefault="00C4731D">
      <w:pPr>
        <w:pStyle w:val="Tekstkomentarza"/>
      </w:pPr>
      <w:r>
        <w:rPr>
          <w:rStyle w:val="Odwoaniedokomentarza"/>
        </w:rPr>
        <w:annotationRef/>
      </w:r>
      <w:r>
        <w:t>Poprawić numerację</w:t>
      </w:r>
    </w:p>
  </w:comment>
  <w:comment w:id="193" w:author="Katarzyna Kopczewska" w:date="2021-08-01T20:04:00Z" w:initials="KK">
    <w:p w14:paraId="272BBDD2" w14:textId="2B78DF3D" w:rsidR="008A684B" w:rsidRDefault="008A684B">
      <w:pPr>
        <w:pStyle w:val="Tekstkomentarza"/>
      </w:pPr>
      <w:r>
        <w:rPr>
          <w:rStyle w:val="Odwoaniedokomentarza"/>
        </w:rPr>
        <w:annotationRef/>
      </w:r>
      <w:r>
        <w:t xml:space="preserve">Rozdzial zapowiada się jako opis metod </w:t>
      </w:r>
      <w:r w:rsidR="001C108F">
        <w:t xml:space="preserve">– jednak tu </w:t>
      </w:r>
      <w:r>
        <w:t>jest wszystko poza</w:t>
      </w:r>
      <w:r w:rsidR="001C108F">
        <w:t xml:space="preserve"> </w:t>
      </w:r>
      <w:r>
        <w:t xml:space="preserve">opisem metod. Za bardzo wymieszane są dane, hipotezy, procedury, pre-processing. Metody nie sa opisane (nie jest jasne jak działają, czym się różnią), nadal nie bardzo wiadomo co do czego przyporządkować. </w:t>
      </w:r>
    </w:p>
    <w:p w14:paraId="5718F010" w14:textId="22E64234" w:rsidR="001C108F" w:rsidRDefault="001C108F">
      <w:pPr>
        <w:pStyle w:val="Tekstkomentarza"/>
      </w:pPr>
    </w:p>
    <w:p w14:paraId="76868C38" w14:textId="7556EB70" w:rsidR="001C108F" w:rsidRDefault="001C108F">
      <w:pPr>
        <w:pStyle w:val="Tekstkomentarza"/>
      </w:pPr>
      <w:r>
        <w:t xml:space="preserve">Konieczne jest uporządkowanie – chyba najlepiej po hipotezach – wtedy łatwo opisać co badamy, czego szukamy, jak zinterpretujemy wynik, uzsadnić metodę. </w:t>
      </w:r>
    </w:p>
  </w:comment>
  <w:comment w:id="203" w:author="Katarzyna Kopczewska" w:date="2021-08-01T18:27:00Z" w:initials="KK">
    <w:p w14:paraId="0B3BD5EA" w14:textId="26FB6C09" w:rsidR="00C4731D" w:rsidRDefault="00C4731D">
      <w:pPr>
        <w:pStyle w:val="Tekstkomentarza"/>
      </w:pPr>
      <w:r>
        <w:rPr>
          <w:rStyle w:val="Odwoaniedokomentarza"/>
        </w:rPr>
        <w:annotationRef/>
      </w:r>
      <w:r>
        <w:t xml:space="preserve">W całej pracy są zdania w pierwszej osobie – to nie brzmi dobrze. Prace naukowe pisze się raczej bezoosobowo, np: As it was shown, ….., Study presents ……………., One can observe ………  Warto to skorygować. </w:t>
      </w:r>
    </w:p>
  </w:comment>
  <w:comment w:id="207" w:author="Katarzyna Kopczewska" w:date="2021-08-01T18:41:00Z" w:initials="KK">
    <w:p w14:paraId="6CA46F48" w14:textId="7DCCAA37" w:rsidR="009E2B7B" w:rsidRDefault="009E2B7B">
      <w:pPr>
        <w:pStyle w:val="Tekstkomentarza"/>
      </w:pPr>
      <w:r>
        <w:rPr>
          <w:rStyle w:val="Odwoaniedokomentarza"/>
        </w:rPr>
        <w:annotationRef/>
      </w:r>
      <w:r>
        <w:t>To była cross-validacja czy walidacja? Z Train-test brzmi jak zwykła walidacja</w:t>
      </w:r>
    </w:p>
  </w:comment>
  <w:comment w:id="208" w:author="Katarzyna Kopczewska" w:date="2021-08-01T18:42:00Z" w:initials="KK">
    <w:p w14:paraId="76B24EDB" w14:textId="1316017E" w:rsidR="009E2B7B" w:rsidRDefault="009E2B7B">
      <w:pPr>
        <w:pStyle w:val="Tekstkomentarza"/>
      </w:pPr>
      <w:r>
        <w:rPr>
          <w:rStyle w:val="Odwoaniedokomentarza"/>
        </w:rPr>
        <w:annotationRef/>
      </w:r>
      <w:r>
        <w:t>Simply brzmi jak “poszedłem na łatwiznę I nie wchodziłem w szczególy” – czy tak ma być?</w:t>
      </w:r>
    </w:p>
  </w:comment>
  <w:comment w:id="209" w:author="Katarzyna Kopczewska" w:date="2021-08-01T18:43:00Z" w:initials="KK">
    <w:p w14:paraId="0EFC7EE5" w14:textId="7E399B8E" w:rsidR="009E2B7B" w:rsidRDefault="009E2B7B">
      <w:pPr>
        <w:pStyle w:val="Tekstkomentarza"/>
      </w:pPr>
      <w:r>
        <w:rPr>
          <w:rStyle w:val="Odwoaniedokomentarza"/>
        </w:rPr>
        <w:annotationRef/>
      </w:r>
      <w:r>
        <w:t>Dlaczego?</w:t>
      </w:r>
    </w:p>
  </w:comment>
  <w:comment w:id="210" w:author="Katarzyna Kopczewska" w:date="2021-08-01T18:43:00Z" w:initials="KK">
    <w:p w14:paraId="09C25AC9" w14:textId="492A9284" w:rsidR="009E2B7B" w:rsidRDefault="009E2B7B">
      <w:pPr>
        <w:pStyle w:val="Tekstkomentarza"/>
      </w:pPr>
      <w:r>
        <w:rPr>
          <w:rStyle w:val="Odwoaniedokomentarza"/>
        </w:rPr>
        <w:annotationRef/>
      </w:r>
      <w:r>
        <w:t>W sumie to nie jest takie jasne: z jednej strony jest upsampling if minority class, z drugiej równe wagi – trzeba ten problem lepiej opisać</w:t>
      </w:r>
    </w:p>
  </w:comment>
  <w:comment w:id="215" w:author="Katarzyna Kopczewska" w:date="2021-08-01T18:46:00Z" w:initials="KK">
    <w:p w14:paraId="54807C21" w14:textId="7F9AAA33" w:rsidR="001E0E09" w:rsidRDefault="001E0E09">
      <w:pPr>
        <w:pStyle w:val="Tekstkomentarza"/>
      </w:pPr>
      <w:r>
        <w:rPr>
          <w:rStyle w:val="Odwoaniedokomentarza"/>
        </w:rPr>
        <w:annotationRef/>
      </w:r>
      <w:r>
        <w:t>Czytelnik dostaje tu zagadki – DBSCAN, one-hot-encode, - te sprawy trzeba opisac albo napisać gdzie będą dalej omówione</w:t>
      </w:r>
    </w:p>
  </w:comment>
  <w:comment w:id="216" w:author="Katarzyna Kopczewska" w:date="2021-08-01T18:53:00Z" w:initials="KK">
    <w:p w14:paraId="64FA9423" w14:textId="625B56F2" w:rsidR="00213AE2" w:rsidRDefault="00213AE2">
      <w:pPr>
        <w:pStyle w:val="Tekstkomentarza"/>
      </w:pPr>
      <w:r>
        <w:rPr>
          <w:rStyle w:val="Odwoaniedokomentarza"/>
        </w:rPr>
        <w:annotationRef/>
      </w:r>
      <w:r>
        <w:t>Trzeba podpisać obrazek</w:t>
      </w:r>
    </w:p>
  </w:comment>
  <w:comment w:id="286" w:author="Katarzyna Kopczewska" w:date="2021-08-01T20:14:00Z" w:initials="KK">
    <w:p w14:paraId="10F4B16D" w14:textId="10A79513" w:rsidR="00080706" w:rsidRDefault="00080706">
      <w:pPr>
        <w:pStyle w:val="Tekstkomentarza"/>
      </w:pPr>
      <w:r>
        <w:rPr>
          <w:rStyle w:val="Odwoaniedokomentarza"/>
        </w:rPr>
        <w:annotationRef/>
      </w:r>
      <w:r>
        <w:t>Takie uporządkowanie jest super techniczne, a nie analityczne. Czytelnika raczej nie interesuje czy to byla faza pre-processing czy analiza, ale co z tego wyszło I jak wykorzystać dalej tę wiedzę</w:t>
      </w:r>
    </w:p>
    <w:p w14:paraId="080EBAF2" w14:textId="427799D5" w:rsidR="00080706" w:rsidRDefault="00080706">
      <w:pPr>
        <w:pStyle w:val="Tekstkomentarza"/>
      </w:pPr>
      <w:r>
        <w:t>Wyniki powinny byc uporządkowane po hipotezach – pokazane grafiki, skomentowane, ocenione, zinterpretowane</w:t>
      </w:r>
    </w:p>
  </w:comment>
  <w:comment w:id="288" w:author="Katarzyna Kopczewska" w:date="2021-08-01T20:13:00Z" w:initials="KK">
    <w:p w14:paraId="587156B4" w14:textId="77777777" w:rsidR="00080706" w:rsidRDefault="00080706" w:rsidP="00080706">
      <w:pPr>
        <w:pStyle w:val="Tekstkomentarza"/>
        <w:numPr>
          <w:ilvl w:val="0"/>
          <w:numId w:val="23"/>
        </w:numPr>
      </w:pPr>
      <w:r>
        <w:rPr>
          <w:rStyle w:val="Odwoaniedokomentarza"/>
        </w:rPr>
        <w:annotationRef/>
      </w:r>
      <w:r>
        <w:t>Czytelnik nie ma pojęcia co się wydarzyło z tymi trrzema metodami (LDA, Gibbs, AE) – trzeba to opisać</w:t>
      </w:r>
    </w:p>
    <w:p w14:paraId="10DF9391" w14:textId="216DDBA7" w:rsidR="00080706" w:rsidRDefault="00080706" w:rsidP="00080706">
      <w:pPr>
        <w:pStyle w:val="Tekstkomentarza"/>
        <w:numPr>
          <w:ilvl w:val="0"/>
          <w:numId w:val="23"/>
        </w:numPr>
      </w:pPr>
      <w:r>
        <w:t>Czytelnikowi trzeba napisać co wyszło I ocenić – czy coś rozsądnego, czy śmieci, czy da się z tego skorzystać, etc – nie można odesłać czytelnika do appendixu bez słowa komentarza (na zasadzie zgadnij sobie co wyszło)</w:t>
      </w:r>
    </w:p>
  </w:comment>
  <w:comment w:id="290" w:author="Katarzyna Kopczewska" w:date="2021-08-01T20:16:00Z" w:initials="KK">
    <w:p w14:paraId="68AB7671" w14:textId="372DDF0C" w:rsidR="00080706" w:rsidRDefault="00080706">
      <w:pPr>
        <w:pStyle w:val="Tekstkomentarza"/>
      </w:pPr>
      <w:r>
        <w:rPr>
          <w:rStyle w:val="Odwoaniedokomentarza"/>
        </w:rPr>
        <w:annotationRef/>
      </w:r>
      <w:r>
        <w:t>Czytelnik po pierwsze nie wie czy epsilon=50 km to dużo czy mało, po drugie nie wie co ta analiza ma wnieść do sprawy, po trzecie nie potrafi sobie wyobrazić wyniki dbscan jeśli wcześniej nigdy nie widział. Trzeba to ladnie opisać co wyszło I co z tego wynika, jak</w:t>
      </w:r>
      <w:r w:rsidR="005D3672">
        <w:t xml:space="preserve"> dalej wykorzystać tę informację</w:t>
      </w:r>
    </w:p>
  </w:comment>
  <w:comment w:id="294" w:author="Katarzyna Kopczewska" w:date="2021-08-01T20:23:00Z" w:initials="KK">
    <w:p w14:paraId="3D2A503E" w14:textId="40F0A212" w:rsidR="005D3672" w:rsidRDefault="005D3672">
      <w:pPr>
        <w:pStyle w:val="Tekstkomentarza"/>
      </w:pPr>
      <w:r>
        <w:rPr>
          <w:rStyle w:val="Odwoaniedokomentarza"/>
        </w:rPr>
        <w:annotationRef/>
      </w:r>
      <w:r>
        <w:t>Typowe pytanie – so what? Trzeba przypomniec po co ta analiza była I napisać co z tego wynika dla dalszych kroków</w:t>
      </w:r>
    </w:p>
  </w:comment>
  <w:comment w:id="297" w:author="Katarzyna Kopczewska" w:date="2021-08-01T20:24:00Z" w:initials="KK">
    <w:p w14:paraId="342BC376" w14:textId="1C1C0D31" w:rsidR="005D3672" w:rsidRDefault="005D3672">
      <w:pPr>
        <w:pStyle w:val="Tekstkomentarza"/>
      </w:pPr>
      <w:r>
        <w:rPr>
          <w:rStyle w:val="Odwoaniedokomentarza"/>
        </w:rPr>
        <w:annotationRef/>
      </w:r>
      <w:r>
        <w:t>jw</w:t>
      </w:r>
    </w:p>
  </w:comment>
  <w:comment w:id="300" w:author="Katarzyna Kopczewska" w:date="2021-08-01T20:24:00Z" w:initials="KK">
    <w:p w14:paraId="13DB6B2F" w14:textId="77777777" w:rsidR="005D3672" w:rsidRDefault="005D3672">
      <w:pPr>
        <w:pStyle w:val="Tekstkomentarza"/>
      </w:pPr>
      <w:r>
        <w:rPr>
          <w:rStyle w:val="Odwoaniedokomentarza"/>
        </w:rPr>
        <w:annotationRef/>
      </w:r>
      <w:r>
        <w:t>nawet nie wiemy, jaki jest ten model, co ma czym objaśniać</w:t>
      </w:r>
    </w:p>
    <w:p w14:paraId="11D9B29D" w14:textId="161BFF3B" w:rsidR="005D3672" w:rsidRDefault="005D3672">
      <w:pPr>
        <w:pStyle w:val="Tekstkomentarza"/>
      </w:pPr>
      <w:r>
        <w:t>trzeba zacząć od tego, że porównamy LR I XGB, czym jest AUC I w jakiej skali, jaki wynik jest atrakcyjny</w:t>
      </w:r>
    </w:p>
  </w:comment>
  <w:comment w:id="301" w:author="Katarzyna Kopczewska" w:date="2021-08-01T20:26:00Z" w:initials="KK">
    <w:p w14:paraId="12A3E769" w14:textId="38C7281D" w:rsidR="005D3672" w:rsidRDefault="005D3672">
      <w:pPr>
        <w:pStyle w:val="Tekstkomentarza"/>
      </w:pPr>
      <w:r>
        <w:rPr>
          <w:rStyle w:val="Odwoaniedokomentarza"/>
        </w:rPr>
        <w:annotationRef/>
      </w:r>
      <w:r>
        <w:t>to nie jest jasne jak wyglądają te modele wymienione poniżej – trzeba precyzyjniej opisać</w:t>
      </w:r>
    </w:p>
  </w:comment>
  <w:comment w:id="302" w:author="Katarzyna Kopczewska" w:date="2021-08-01T20:28:00Z" w:initials="KK">
    <w:p w14:paraId="74F7499F" w14:textId="27992F38" w:rsidR="005D3672" w:rsidRDefault="005D3672">
      <w:pPr>
        <w:pStyle w:val="Tekstkomentarza"/>
      </w:pPr>
      <w:r>
        <w:rPr>
          <w:rStyle w:val="Odwoaniedokomentarza"/>
        </w:rPr>
        <w:annotationRef/>
      </w:r>
      <w:r>
        <w:t>różnice między AUC train sa nieistotne – trudno mówić o lepszym / gorszym modelu</w:t>
      </w:r>
    </w:p>
  </w:comment>
  <w:comment w:id="303" w:author="Katarzyna Kopczewska" w:date="2021-08-01T20:27:00Z" w:initials="KK">
    <w:p w14:paraId="2AD50CD8" w14:textId="0EDDEA2F" w:rsidR="005D3672" w:rsidRDefault="005D3672">
      <w:pPr>
        <w:pStyle w:val="Tekstkomentarza"/>
      </w:pPr>
      <w:r>
        <w:rPr>
          <w:rStyle w:val="Odwoaniedokomentarza"/>
        </w:rPr>
        <w:annotationRef/>
      </w:r>
      <w:r>
        <w:t>czy wartości z minus oznaczają pogorszenie? Czy wszystkie modele są gorsze niż pierwszy? Jak to uzasadnić?</w:t>
      </w:r>
    </w:p>
  </w:comment>
  <w:comment w:id="304" w:author="Katarzyna Kopczewska" w:date="2021-08-01T20:29:00Z" w:initials="KK">
    <w:p w14:paraId="70D72A21" w14:textId="2CA626C2" w:rsidR="005D3672" w:rsidRDefault="005D3672">
      <w:pPr>
        <w:pStyle w:val="Tekstkomentarza"/>
      </w:pPr>
      <w:r>
        <w:rPr>
          <w:rStyle w:val="Odwoaniedokomentarza"/>
        </w:rPr>
        <w:annotationRef/>
      </w:r>
      <w:r>
        <w:t>Dlaczego jest mniej modeli niż XGB?</w:t>
      </w:r>
    </w:p>
  </w:comment>
  <w:comment w:id="306" w:author="Katarzyna Kopczewska" w:date="2021-08-01T20:30:00Z" w:initials="KK">
    <w:p w14:paraId="36AE8201" w14:textId="1AC71205" w:rsidR="005D3672" w:rsidRDefault="005D3672">
      <w:pPr>
        <w:pStyle w:val="Tekstkomentarza"/>
      </w:pPr>
      <w:r>
        <w:rPr>
          <w:rStyle w:val="Odwoaniedokomentarza"/>
        </w:rPr>
        <w:annotationRef/>
      </w:r>
      <w:r>
        <w:t>Trzeba w przypisie napisać jak działa ten test</w:t>
      </w:r>
    </w:p>
  </w:comment>
  <w:comment w:id="307" w:author="Katarzyna Kopczewska" w:date="2021-08-01T20:30:00Z" w:initials="KK">
    <w:p w14:paraId="281F586E" w14:textId="1D14B77D" w:rsidR="005D3672" w:rsidRDefault="005D3672">
      <w:pPr>
        <w:pStyle w:val="Tekstkomentarza"/>
      </w:pPr>
      <w:r>
        <w:rPr>
          <w:rStyle w:val="Odwoaniedokomentarza"/>
        </w:rPr>
        <w:annotationRef/>
      </w:r>
      <w:r>
        <w:t>Nie jest jasne, która hipoteza jest pierwsza</w:t>
      </w:r>
    </w:p>
  </w:comment>
  <w:comment w:id="309" w:author="Katarzyna Kopczewska" w:date="2021-08-01T20:31:00Z" w:initials="KK">
    <w:p w14:paraId="391C817A" w14:textId="7E5F29E8" w:rsidR="005D3672" w:rsidRDefault="005D3672">
      <w:pPr>
        <w:pStyle w:val="Tekstkomentarza"/>
      </w:pPr>
      <w:r>
        <w:rPr>
          <w:rStyle w:val="Odwoaniedokomentarza"/>
        </w:rPr>
        <w:annotationRef/>
      </w:r>
      <w:r>
        <w:t>Akapity jednozdaniowe głupio wyglądają</w:t>
      </w:r>
    </w:p>
  </w:comment>
  <w:comment w:id="310" w:author="Katarzyna Kopczewska" w:date="2021-08-01T20:32:00Z" w:initials="KK">
    <w:p w14:paraId="0F21EC13" w14:textId="5CCF8182" w:rsidR="005D3672" w:rsidRDefault="005D3672">
      <w:pPr>
        <w:pStyle w:val="Tekstkomentarza"/>
      </w:pPr>
      <w:r>
        <w:rPr>
          <w:rStyle w:val="Odwoaniedokomentarza"/>
        </w:rPr>
        <w:annotationRef/>
      </w:r>
      <w:r>
        <w:t>Trzeba zdefiniować czym jest lift I jak się interpretuje</w:t>
      </w:r>
    </w:p>
  </w:comment>
  <w:comment w:id="313" w:author="Katarzyna Kopczewska" w:date="2021-08-01T20:33:00Z" w:initials="KK">
    <w:p w14:paraId="45056DDC" w14:textId="77777777" w:rsidR="00386855" w:rsidRDefault="00386855">
      <w:pPr>
        <w:pStyle w:val="Tekstkomentarza"/>
      </w:pPr>
      <w:r>
        <w:rPr>
          <w:rStyle w:val="Odwoaniedokomentarza"/>
        </w:rPr>
        <w:annotationRef/>
      </w:r>
      <w:r>
        <w:t xml:space="preserve">Poniżej jest mieszanka metod, interpretacji nuiansów tec. – tekst się ciężko czyta, bo nie wiadomo po co ta analiza i dokąd zmierza, </w:t>
      </w:r>
    </w:p>
    <w:p w14:paraId="7FA8AEDB" w14:textId="77777777" w:rsidR="00386855" w:rsidRDefault="00386855">
      <w:pPr>
        <w:pStyle w:val="Tekstkomentarza"/>
      </w:pPr>
    </w:p>
    <w:p w14:paraId="030031AC" w14:textId="3D60DBD5" w:rsidR="00386855" w:rsidRDefault="00386855">
      <w:pPr>
        <w:pStyle w:val="Tekstkomentarza"/>
      </w:pPr>
      <w:r>
        <w:t>Permutation method pojawia się tu po raz pierwszy – dlaczego wcześniej nie jest wspominana?</w:t>
      </w:r>
    </w:p>
  </w:comment>
  <w:comment w:id="316" w:author="Katarzyna Kopczewska" w:date="2021-08-01T20:36:00Z" w:initials="KK">
    <w:p w14:paraId="683ADDE4" w14:textId="7E7DB8A8" w:rsidR="00386855" w:rsidRDefault="00386855">
      <w:pPr>
        <w:pStyle w:val="Tekstkomentarza"/>
      </w:pPr>
      <w:r>
        <w:rPr>
          <w:rStyle w:val="Odwoaniedokomentarza"/>
        </w:rPr>
        <w:annotationRef/>
      </w:r>
      <w:r>
        <w:t>jw</w:t>
      </w:r>
    </w:p>
  </w:comment>
  <w:comment w:id="323" w:author="Katarzyna Kopczewska" w:date="2021-08-01T20:37:00Z" w:initials="KK">
    <w:p w14:paraId="1D9F9547" w14:textId="2DB40B3D" w:rsidR="00386855" w:rsidRDefault="00386855">
      <w:pPr>
        <w:pStyle w:val="Tekstkomentarza"/>
      </w:pPr>
      <w:r>
        <w:rPr>
          <w:rStyle w:val="Odwoaniedokomentarza"/>
        </w:rPr>
        <w:annotationRef/>
      </w:r>
      <w:r>
        <w:t>trzeba streścić pracę, zweryfikować hipotezy, podać konkluzje dla biznesu I przeprowadzić dyskusję co można ulepszyć/poprawić etc – powinny być min, dwie strony</w:t>
      </w:r>
      <w:bookmarkStart w:id="324" w:name="_GoBack"/>
      <w:bookmarkEnd w:id="324"/>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B5FC9E" w15:done="0"/>
  <w15:commentEx w15:paraId="52A8FAF6" w15:done="0"/>
  <w15:commentEx w15:paraId="37B086BC" w15:done="0"/>
  <w15:commentEx w15:paraId="0A2DAC32" w15:done="0"/>
  <w15:commentEx w15:paraId="1533C219" w15:done="0"/>
  <w15:commentEx w15:paraId="7DA9FAF1" w15:done="0"/>
  <w15:commentEx w15:paraId="24E6E57D" w15:done="0"/>
  <w15:commentEx w15:paraId="54ED52E1" w15:done="0"/>
  <w15:commentEx w15:paraId="6BC3B5F6" w15:done="0"/>
  <w15:commentEx w15:paraId="3988E97B" w15:done="0"/>
  <w15:commentEx w15:paraId="704FA766" w15:done="0"/>
  <w15:commentEx w15:paraId="77B3689F" w15:done="0"/>
  <w15:commentEx w15:paraId="748BC90A" w15:done="0"/>
  <w15:commentEx w15:paraId="2E474086" w15:done="0"/>
  <w15:commentEx w15:paraId="50F60D9C" w15:done="0"/>
  <w15:commentEx w15:paraId="57C8EE5B" w15:done="0"/>
  <w15:commentEx w15:paraId="724F6A76" w15:done="0"/>
  <w15:commentEx w15:paraId="76868C38" w15:done="0"/>
  <w15:commentEx w15:paraId="0B3BD5EA" w15:done="0"/>
  <w15:commentEx w15:paraId="6CA46F48" w15:done="0"/>
  <w15:commentEx w15:paraId="76B24EDB" w15:done="0"/>
  <w15:commentEx w15:paraId="0EFC7EE5" w15:done="0"/>
  <w15:commentEx w15:paraId="09C25AC9" w15:done="0"/>
  <w15:commentEx w15:paraId="54807C21" w15:done="0"/>
  <w15:commentEx w15:paraId="64FA9423" w15:done="0"/>
  <w15:commentEx w15:paraId="080EBAF2" w15:done="0"/>
  <w15:commentEx w15:paraId="10DF9391" w15:done="0"/>
  <w15:commentEx w15:paraId="68AB7671" w15:done="0"/>
  <w15:commentEx w15:paraId="3D2A503E" w15:done="0"/>
  <w15:commentEx w15:paraId="342BC376" w15:done="0"/>
  <w15:commentEx w15:paraId="11D9B29D" w15:done="0"/>
  <w15:commentEx w15:paraId="12A3E769" w15:done="0"/>
  <w15:commentEx w15:paraId="74F7499F" w15:done="0"/>
  <w15:commentEx w15:paraId="2AD50CD8" w15:done="0"/>
  <w15:commentEx w15:paraId="70D72A21" w15:done="0"/>
  <w15:commentEx w15:paraId="36AE8201" w15:done="0"/>
  <w15:commentEx w15:paraId="281F586E" w15:done="0"/>
  <w15:commentEx w15:paraId="391C817A" w15:done="0"/>
  <w15:commentEx w15:paraId="0F21EC13" w15:done="0"/>
  <w15:commentEx w15:paraId="030031AC" w15:done="0"/>
  <w15:commentEx w15:paraId="683ADDE4" w15:done="0"/>
  <w15:commentEx w15:paraId="1D9F95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C6DF0" w14:textId="77777777" w:rsidR="00377CFE" w:rsidRDefault="00377CFE">
      <w:pPr>
        <w:spacing w:before="0" w:after="0" w:line="240" w:lineRule="auto"/>
      </w:pPr>
      <w:r>
        <w:separator/>
      </w:r>
    </w:p>
  </w:endnote>
  <w:endnote w:type="continuationSeparator" w:id="0">
    <w:p w14:paraId="049118B8" w14:textId="77777777" w:rsidR="00377CFE" w:rsidRDefault="00377C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A09D6" w14:textId="77777777" w:rsidR="00DE1244" w:rsidRDefault="00DE1244">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610891"/>
      <w:docPartObj>
        <w:docPartGallery w:val="Page Numbers (Bottom of Page)"/>
        <w:docPartUnique/>
      </w:docPartObj>
    </w:sdtPr>
    <w:sdtContent>
      <w:p w14:paraId="3CADA544" w14:textId="40D2EB7E" w:rsidR="00DE1244" w:rsidRDefault="00DE1244">
        <w:pPr>
          <w:pStyle w:val="Stopka"/>
          <w:jc w:val="center"/>
        </w:pPr>
        <w:r>
          <w:fldChar w:fldCharType="begin"/>
        </w:r>
        <w:r>
          <w:instrText>PAGE   \* MERGEFORMAT</w:instrText>
        </w:r>
        <w:r>
          <w:fldChar w:fldCharType="separate"/>
        </w:r>
        <w:r w:rsidR="00B0259C" w:rsidRPr="00B0259C">
          <w:rPr>
            <w:noProof/>
            <w:lang w:val="pl-PL"/>
          </w:rPr>
          <w:t>9</w:t>
        </w:r>
        <w:r>
          <w:fldChar w:fldCharType="end"/>
        </w:r>
      </w:p>
    </w:sdtContent>
  </w:sdt>
  <w:p w14:paraId="6CA9E4FD" w14:textId="77777777" w:rsidR="00DE1244" w:rsidRDefault="00DE1244">
    <w:pPr>
      <w:pStyle w:val="Stopk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C801" w14:textId="77777777" w:rsidR="00DE1244" w:rsidRDefault="00DE1244">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25AB5" w14:textId="77777777" w:rsidR="00377CFE" w:rsidRDefault="00377CFE">
      <w:r>
        <w:separator/>
      </w:r>
    </w:p>
  </w:footnote>
  <w:footnote w:type="continuationSeparator" w:id="0">
    <w:p w14:paraId="2838D3F1" w14:textId="77777777" w:rsidR="00377CFE" w:rsidRDefault="00377CFE">
      <w:r>
        <w:continuationSeparator/>
      </w:r>
    </w:p>
  </w:footnote>
  <w:footnote w:id="1">
    <w:p w14:paraId="47F9A5EF" w14:textId="6F373C0B" w:rsidR="00DE1244" w:rsidRPr="00C01659" w:rsidRDefault="00DE1244">
      <w:pPr>
        <w:pStyle w:val="Tekstprzypisudolnego"/>
        <w:rPr>
          <w:lang w:val="en-GB"/>
        </w:rPr>
      </w:pPr>
      <w:r>
        <w:rPr>
          <w:rStyle w:val="Odwoanieprzypisudolnego"/>
        </w:rPr>
        <w:footnoteRef/>
      </w:r>
      <w:r w:rsidRPr="00C01659">
        <w:rPr>
          <w:lang w:val="en-GB"/>
        </w:rPr>
        <w:t xml:space="preserve"> </w:t>
      </w:r>
      <w:hyperlink r:id="rId1">
        <w:r w:rsidRPr="00C01659">
          <w:rPr>
            <w:rStyle w:val="Hipercze"/>
            <w:lang w:val="en-GB"/>
          </w:rPr>
          <w:t>https://www.kaggle.com/olistbr/brazilian-ecommerce</w:t>
        </w:r>
      </w:hyperlink>
      <w:r w:rsidRPr="00C01659">
        <w:rPr>
          <w:lang w:val="en-GB"/>
        </w:rPr>
        <w:t xml:space="preserve"> </w:t>
      </w:r>
      <w:ins w:id="92" w:author="Katarzyna Kopczewska" w:date="2021-07-30T17:20:00Z">
        <w:r>
          <w:rPr>
            <w:lang w:val="en-GB"/>
          </w:rPr>
          <w:t>[</w:t>
        </w:r>
      </w:ins>
      <w:r w:rsidRPr="00C01659">
        <w:rPr>
          <w:lang w:val="en-GB"/>
        </w:rPr>
        <w:t>access 14.03.2020</w:t>
      </w:r>
      <w:ins w:id="93" w:author="Katarzyna Kopczewska" w:date="2021-07-30T17:20:00Z">
        <w:r>
          <w:rPr>
            <w:lang w:val="en-GB"/>
          </w:rPr>
          <w:t>]</w:t>
        </w:r>
      </w:ins>
    </w:p>
  </w:footnote>
  <w:footnote w:id="2">
    <w:p w14:paraId="4F5FADB8" w14:textId="289FF2FC" w:rsidR="00DE1244" w:rsidRPr="00C01659" w:rsidRDefault="00DE1244">
      <w:pPr>
        <w:pStyle w:val="Tekstprzypisudolnego"/>
        <w:rPr>
          <w:lang w:val="en-GB"/>
        </w:rPr>
      </w:pPr>
      <w:r>
        <w:rPr>
          <w:rStyle w:val="Odwoanieprzypisudolnego"/>
        </w:rPr>
        <w:footnoteRef/>
      </w:r>
      <w:r w:rsidRPr="00C01659">
        <w:rPr>
          <w:lang w:val="en-GB"/>
        </w:rPr>
        <w:t xml:space="preserve"> </w:t>
      </w:r>
      <w:hyperlink r:id="rId2">
        <w:r w:rsidRPr="00C01659">
          <w:rPr>
            <w:rStyle w:val="Hipercze"/>
            <w:lang w:val="en-GB"/>
          </w:rPr>
          <w:t>https://sidra.ibge.gov.br/tabela/3548</w:t>
        </w:r>
      </w:hyperlink>
      <w:r w:rsidRPr="00C01659">
        <w:rPr>
          <w:lang w:val="en-GB"/>
        </w:rPr>
        <w:t xml:space="preserve"> </w:t>
      </w:r>
      <w:ins w:id="95" w:author="Katarzyna Kopczewska" w:date="2021-07-30T17:20:00Z">
        <w:r>
          <w:rPr>
            <w:lang w:val="en-GB"/>
          </w:rPr>
          <w:t>[</w:t>
        </w:r>
      </w:ins>
      <w:r w:rsidRPr="00C01659">
        <w:rPr>
          <w:lang w:val="en-GB"/>
        </w:rPr>
        <w:t>access 26.09.2020</w:t>
      </w:r>
      <w:ins w:id="96" w:author="Katarzyna Kopczewska" w:date="2021-07-30T17:20:00Z">
        <w:r>
          <w:rPr>
            <w:lang w:val="en-GB"/>
          </w:rPr>
          <w:t>]</w:t>
        </w:r>
      </w:ins>
    </w:p>
  </w:footnote>
  <w:footnote w:id="3">
    <w:p w14:paraId="24985B44" w14:textId="77777777" w:rsidR="00DE1244" w:rsidRPr="00C01659" w:rsidRDefault="00DE1244">
      <w:pPr>
        <w:pStyle w:val="Tekstprzypisudolnego"/>
        <w:rPr>
          <w:lang w:val="en-GB"/>
        </w:rPr>
      </w:pPr>
      <w:r>
        <w:rPr>
          <w:rStyle w:val="Odwoanieprzypisudolnego"/>
        </w:rPr>
        <w:footnoteRef/>
      </w:r>
      <w:r w:rsidRPr="00C01659">
        <w:rPr>
          <w:lang w:val="en-GB"/>
        </w:rPr>
        <w:t xml:space="preserve"> source: </w:t>
      </w:r>
      <w:hyperlink r:id="rId3">
        <w:r w:rsidRPr="00C01659">
          <w:rPr>
            <w:rStyle w:val="Hipercze"/>
            <w:lang w:val="en-GB"/>
          </w:rPr>
          <w:t>https://www.gifex.com/detail2-en/2018-12-15-15407/Population_density_of_Brazil.html</w:t>
        </w:r>
      </w:hyperlink>
    </w:p>
  </w:footnote>
  <w:footnote w:id="4">
    <w:p w14:paraId="03F1F701" w14:textId="77777777" w:rsidR="00DE1244" w:rsidRPr="00C01659" w:rsidRDefault="00DE1244" w:rsidP="008A684B">
      <w:pPr>
        <w:pStyle w:val="Tekstprzypisudolnego"/>
        <w:ind w:firstLine="0"/>
        <w:rPr>
          <w:lang w:val="en-GB"/>
        </w:rPr>
        <w:pPrChange w:id="227" w:author="Katarzyna Kopczewska" w:date="2021-08-01T19:57:00Z">
          <w:pPr>
            <w:pStyle w:val="Tekstprzypisudolnego"/>
          </w:pPr>
        </w:pPrChange>
      </w:pPr>
      <w:r>
        <w:rPr>
          <w:rStyle w:val="Odwoanieprzypisudolnego"/>
        </w:rPr>
        <w:footnoteRef/>
      </w:r>
      <w:r w:rsidRPr="00C01659">
        <w:rPr>
          <w:lang w:val="en-GB"/>
        </w:rPr>
        <w:t xml:space="preserve"> Because in one order there can be multiple product categories, it is not guaranteed that there will be only one “1” entry per each row as in the classical one-hot-encoding method.</w:t>
      </w:r>
    </w:p>
  </w:footnote>
  <w:footnote w:id="5">
    <w:p w14:paraId="749D96C9" w14:textId="77777777" w:rsidR="00DE1244" w:rsidRPr="00C01659" w:rsidRDefault="00DE1244" w:rsidP="008A684B">
      <w:pPr>
        <w:pStyle w:val="Tekstprzypisudolnego"/>
        <w:ind w:firstLine="0"/>
        <w:rPr>
          <w:lang w:val="en-GB"/>
        </w:rPr>
        <w:pPrChange w:id="234" w:author="Katarzyna Kopczewska" w:date="2021-08-01T19:58:00Z">
          <w:pPr>
            <w:pStyle w:val="Tekstprzypisudolnego"/>
          </w:pPr>
        </w:pPrChange>
      </w:pPr>
      <w:r>
        <w:rPr>
          <w:rStyle w:val="Odwoanieprzypisudolnego"/>
        </w:rPr>
        <w:footnoteRef/>
      </w:r>
      <w:r w:rsidRPr="00C01659">
        <w:rPr>
          <w:lang w:val="en-GB"/>
        </w:rPr>
        <w:t xml:space="preserve"> Joining the data coming from this source and main transaction dataset proved to be challenging. The details of such spatial join are presented in Appendix A.</w:t>
      </w:r>
    </w:p>
  </w:footnote>
  <w:footnote w:id="6">
    <w:p w14:paraId="5CAE8A6A" w14:textId="77777777" w:rsidR="00DE1244" w:rsidRPr="00C01659" w:rsidRDefault="00DE1244" w:rsidP="008A684B">
      <w:pPr>
        <w:pStyle w:val="Tekstprzypisudolnego"/>
        <w:ind w:firstLine="0"/>
        <w:rPr>
          <w:lang w:val="en-GB"/>
        </w:rPr>
        <w:pPrChange w:id="260" w:author="Katarzyna Kopczewska" w:date="2021-08-01T20:00:00Z">
          <w:pPr>
            <w:pStyle w:val="Tekstprzypisudolnego"/>
          </w:pPr>
        </w:pPrChange>
      </w:pPr>
      <w:r>
        <w:rPr>
          <w:rStyle w:val="Odwoanieprzypisudolnego"/>
        </w:rPr>
        <w:footnoteRef/>
      </w:r>
      <w:r w:rsidRPr="00C01659">
        <w:rPr>
          <w:lang w:val="en-GB"/>
        </w:rPr>
        <w:t xml:space="preserve"> Words “Aspect” and “Topic” are often used interchangeably in the NLP literature</w:t>
      </w:r>
    </w:p>
  </w:footnote>
  <w:footnote w:id="7">
    <w:p w14:paraId="2F00E5D7" w14:textId="2A68E4B0" w:rsidR="00DE1244" w:rsidRPr="00C01659" w:rsidRDefault="00DE1244" w:rsidP="008A684B">
      <w:pPr>
        <w:pStyle w:val="Tekstprzypisudolnego"/>
        <w:ind w:firstLine="0"/>
        <w:rPr>
          <w:lang w:val="en-GB"/>
        </w:rPr>
        <w:pPrChange w:id="274" w:author="Katarzyna Kopczewska" w:date="2021-08-01T20:02:00Z">
          <w:pPr>
            <w:pStyle w:val="Tekstprzypisudolnego"/>
          </w:pPr>
        </w:pPrChange>
      </w:pPr>
      <w:r>
        <w:rPr>
          <w:rStyle w:val="Odwoanieprzypisudolnego"/>
        </w:rPr>
        <w:footnoteRef/>
      </w:r>
      <w:r w:rsidRPr="00C01659">
        <w:rPr>
          <w:lang w:val="en-GB"/>
        </w:rPr>
        <w:t xml:space="preserve"> I have not run the model containing all variables with demographic features without PCA preprocessing. There are </w:t>
      </w:r>
      <w:ins w:id="275" w:author="Katarzyna Kopczewska" w:date="2021-08-01T20:02:00Z">
        <w:r w:rsidR="008A684B">
          <w:rPr>
            <w:lang w:val="en-GB"/>
          </w:rPr>
          <w:t>two</w:t>
        </w:r>
      </w:ins>
      <w:del w:id="276" w:author="Katarzyna Kopczewska" w:date="2021-08-01T20:02:00Z">
        <w:r w:rsidRPr="00C01659" w:rsidDel="008A684B">
          <w:rPr>
            <w:lang w:val="en-GB"/>
          </w:rPr>
          <w:delText>2</w:delText>
        </w:r>
      </w:del>
      <w:r w:rsidRPr="00C01659">
        <w:rPr>
          <w:lang w:val="en-GB"/>
        </w:rPr>
        <w:t xml:space="preserve"> reasons for that - one is that number of variables in this set is very big, which poses performance reasons - model training simply would take a very long time. The other is that the model with only included PCA demographic variables performed better than the full set of variables.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A087E" w14:textId="77777777" w:rsidR="00DE1244" w:rsidRDefault="00DE1244">
    <w:pPr>
      <w:pStyle w:val="Nagwek"/>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BC16C" w14:textId="77777777" w:rsidR="00DE1244" w:rsidRDefault="00DE1244">
    <w:pPr>
      <w:pStyle w:val="Nagwek"/>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B2AFF" w14:textId="77777777" w:rsidR="00DE1244" w:rsidRDefault="00DE1244">
    <w:pPr>
      <w:pStyle w:val="Nagwek"/>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66F5B5D"/>
    <w:multiLevelType w:val="hybridMultilevel"/>
    <w:tmpl w:val="5100D21C"/>
    <w:lvl w:ilvl="0" w:tplc="4398690C">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 w15:restartNumberingAfterBreak="0">
    <w:nsid w:val="6B5865FC"/>
    <w:multiLevelType w:val="hybridMultilevel"/>
    <w:tmpl w:val="1F6A846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IdMacAtCleanup w:val="2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arzyna Kopczewska">
    <w15:presenceInfo w15:providerId="Windows Live" w15:userId="7501915fde785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0706"/>
    <w:rsid w:val="001112B1"/>
    <w:rsid w:val="0012202B"/>
    <w:rsid w:val="001374D6"/>
    <w:rsid w:val="00170BC1"/>
    <w:rsid w:val="001C108F"/>
    <w:rsid w:val="001E0E09"/>
    <w:rsid w:val="00213AE2"/>
    <w:rsid w:val="00310BA1"/>
    <w:rsid w:val="00312F21"/>
    <w:rsid w:val="00377CFE"/>
    <w:rsid w:val="00386855"/>
    <w:rsid w:val="004E29B3"/>
    <w:rsid w:val="00590D07"/>
    <w:rsid w:val="005D3672"/>
    <w:rsid w:val="00671807"/>
    <w:rsid w:val="00747BEC"/>
    <w:rsid w:val="00784D58"/>
    <w:rsid w:val="008A684B"/>
    <w:rsid w:val="008D6863"/>
    <w:rsid w:val="009616FA"/>
    <w:rsid w:val="009E2B7B"/>
    <w:rsid w:val="00A8102F"/>
    <w:rsid w:val="00B0259C"/>
    <w:rsid w:val="00B3280D"/>
    <w:rsid w:val="00B86B75"/>
    <w:rsid w:val="00BC48D5"/>
    <w:rsid w:val="00C01659"/>
    <w:rsid w:val="00C36279"/>
    <w:rsid w:val="00C4731D"/>
    <w:rsid w:val="00DA3679"/>
    <w:rsid w:val="00DE1244"/>
    <w:rsid w:val="00E315A3"/>
    <w:rsid w:val="00F760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E035"/>
  <w15:docId w15:val="{83DBC129-BFE8-49F4-86BD-8CCFA33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1"/>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91534E"/>
    <w:rPr>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9043BD"/>
    <w:pPr>
      <w:ind w:firstLine="0"/>
    </w:p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9043BD"/>
    <w:rPr>
      <w:rFonts w:ascii="Times New Roman" w:eastAsia="Times New Roman" w:hAnsi="Times New Roman" w:cs="Times New Roman"/>
      <w:lang w:val="pl-PL" w:eastAsia="pl-PL"/>
    </w:rPr>
  </w:style>
  <w:style w:type="character" w:customStyle="1" w:styleId="UnresolvedMention">
    <w:name w:val="Unresolved Mention"/>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 w:type="character" w:styleId="Odwoaniedokomentarza">
    <w:name w:val="annotation reference"/>
    <w:basedOn w:val="Domylnaczcionkaakapitu"/>
    <w:semiHidden/>
    <w:unhideWhenUsed/>
    <w:rsid w:val="00310BA1"/>
    <w:rPr>
      <w:sz w:val="16"/>
      <w:szCs w:val="16"/>
    </w:rPr>
  </w:style>
  <w:style w:type="paragraph" w:styleId="Tekstkomentarza">
    <w:name w:val="annotation text"/>
    <w:basedOn w:val="Normalny"/>
    <w:link w:val="TekstkomentarzaZnak"/>
    <w:semiHidden/>
    <w:unhideWhenUsed/>
    <w:rsid w:val="00310BA1"/>
    <w:pPr>
      <w:spacing w:line="240" w:lineRule="auto"/>
    </w:pPr>
    <w:rPr>
      <w:sz w:val="20"/>
      <w:szCs w:val="20"/>
    </w:rPr>
  </w:style>
  <w:style w:type="character" w:customStyle="1" w:styleId="TekstkomentarzaZnak">
    <w:name w:val="Tekst komentarza Znak"/>
    <w:basedOn w:val="Domylnaczcionkaakapitu"/>
    <w:link w:val="Tekstkomentarza"/>
    <w:semiHidden/>
    <w:rsid w:val="00310BA1"/>
    <w:rPr>
      <w:rFonts w:ascii="Times New Roman" w:hAnsi="Times New Roman" w:cs="Times New Roman"/>
      <w:sz w:val="20"/>
      <w:szCs w:val="20"/>
    </w:rPr>
  </w:style>
  <w:style w:type="paragraph" w:styleId="Tematkomentarza">
    <w:name w:val="annotation subject"/>
    <w:basedOn w:val="Tekstkomentarza"/>
    <w:next w:val="Tekstkomentarza"/>
    <w:link w:val="TematkomentarzaZnak"/>
    <w:semiHidden/>
    <w:unhideWhenUsed/>
    <w:rsid w:val="00310BA1"/>
    <w:rPr>
      <w:b/>
      <w:bCs/>
    </w:rPr>
  </w:style>
  <w:style w:type="character" w:customStyle="1" w:styleId="TematkomentarzaZnak">
    <w:name w:val="Temat komentarza Znak"/>
    <w:basedOn w:val="TekstkomentarzaZnak"/>
    <w:link w:val="Tematkomentarza"/>
    <w:semiHidden/>
    <w:rsid w:val="00310BA1"/>
    <w:rPr>
      <w:rFonts w:ascii="Times New Roman" w:hAnsi="Times New Roman" w:cs="Times New Roman"/>
      <w:b/>
      <w:bCs/>
      <w:sz w:val="20"/>
      <w:szCs w:val="20"/>
    </w:rPr>
  </w:style>
  <w:style w:type="paragraph" w:styleId="Tekstdymka">
    <w:name w:val="Balloon Text"/>
    <w:basedOn w:val="Normalny"/>
    <w:link w:val="TekstdymkaZnak"/>
    <w:semiHidden/>
    <w:unhideWhenUsed/>
    <w:rsid w:val="00310BA1"/>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semiHidden/>
    <w:rsid w:val="00310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jmlr.org/papers/v19/18-416.html"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1145/2623330.2623715"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24963/ijcai.2019/712"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109/TEVC.2003.819264"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dmlc/xgboost/tree/master/demo"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18653/v1/2020.acl-main.29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016/j.ijforecast.2019.03.029" TargetMode="External"/><Relationship Id="rId30" Type="http://schemas.openxmlformats.org/officeDocument/2006/relationships/hyperlink" Target="https://doi.org/10.1109/ICDABI51230.2020.9325646" TargetMode="External"/><Relationship Id="rId35"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gifex.com/detail2-en/2018-12-15-15407/Population_density_of_Brazil.html" TargetMode="External"/><Relationship Id="rId2" Type="http://schemas.openxmlformats.org/officeDocument/2006/relationships/hyperlink" Target="https://sidra.ibge.gov.br/tabela/3548" TargetMode="External"/><Relationship Id="rId1" Type="http://schemas.openxmlformats.org/officeDocument/2006/relationships/hyperlink" Target="https://www.kaggle.com/olistbr/brazilia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14318</Words>
  <Characters>85911</Characters>
  <Application>Microsoft Office Word</Application>
  <DocSecurity>0</DocSecurity>
  <Lines>715</Lines>
  <Paragraphs>200</Paragraphs>
  <ScaleCrop>false</ScaleCrop>
  <HeadingPairs>
    <vt:vector size="2" baseType="variant">
      <vt:variant>
        <vt:lpstr>Tytuł</vt:lpstr>
      </vt:variant>
      <vt:variant>
        <vt:i4>1</vt:i4>
      </vt:variant>
    </vt:vector>
  </HeadingPairs>
  <TitlesOfParts>
    <vt:vector size="1" baseType="lpstr">
      <vt:lpstr>Machine Learning for churn prediction</vt:lpstr>
    </vt:vector>
  </TitlesOfParts>
  <Company/>
  <LinksUpToDate>false</LinksUpToDate>
  <CharactersWithSpaces>100029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cp:lastModifiedBy>Katarzyna Kopczewska</cp:lastModifiedBy>
  <cp:revision>2</cp:revision>
  <dcterms:created xsi:type="dcterms:W3CDTF">2021-08-01T18:38:00Z</dcterms:created>
  <dcterms:modified xsi:type="dcterms:W3CDTF">2021-08-01T18:38:00Z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