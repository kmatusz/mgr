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FEB8EC" w14:textId="77777777" w:rsidR="00C01659" w:rsidRPr="004E21E1" w:rsidRDefault="00C01659" w:rsidP="00C01659">
      <w:pPr>
        <w:spacing w:before="0" w:after="0" w:line="240" w:lineRule="auto"/>
        <w:ind w:firstLine="0"/>
        <w:jc w:val="center"/>
        <w:rPr>
          <w:rFonts w:eastAsia="Times New Roman"/>
          <w:sz w:val="36"/>
          <w:lang w:eastAsia="pl-PL"/>
        </w:rPr>
      </w:pPr>
      <w:bookmarkStart w:id="0" w:name="abstract"/>
      <w:bookmarkStart w:id="1" w:name="title-in-polish"/>
      <w:r w:rsidRPr="004E21E1">
        <w:rPr>
          <w:rFonts w:eastAsia="Times New Roman"/>
          <w:sz w:val="36"/>
          <w:lang w:eastAsia="pl-PL"/>
        </w:rPr>
        <w:t>University of Warsaw</w:t>
      </w:r>
    </w:p>
    <w:p w14:paraId="71091138" w14:textId="77777777" w:rsidR="00C01659" w:rsidRPr="004E21E1" w:rsidRDefault="00C01659" w:rsidP="00C01659">
      <w:pPr>
        <w:spacing w:before="0" w:after="0" w:line="240" w:lineRule="auto"/>
        <w:ind w:firstLine="0"/>
        <w:jc w:val="center"/>
        <w:rPr>
          <w:rFonts w:eastAsia="Times New Roman"/>
          <w:b/>
          <w:sz w:val="36"/>
          <w:lang w:eastAsia="pl-PL"/>
        </w:rPr>
      </w:pPr>
      <w:r w:rsidRPr="004E21E1">
        <w:rPr>
          <w:rFonts w:eastAsia="Times New Roman"/>
          <w:sz w:val="36"/>
          <w:lang w:eastAsia="pl-PL"/>
        </w:rPr>
        <w:t>Faculty of Economic Sciences</w:t>
      </w:r>
    </w:p>
    <w:p w14:paraId="03E6893C" w14:textId="77777777" w:rsidR="00C01659" w:rsidRPr="004E21E1" w:rsidRDefault="00C01659" w:rsidP="00C01659">
      <w:pPr>
        <w:spacing w:before="0" w:after="0" w:line="240" w:lineRule="auto"/>
        <w:ind w:firstLine="0"/>
        <w:jc w:val="center"/>
        <w:rPr>
          <w:rFonts w:eastAsia="Times New Roman"/>
          <w:lang w:eastAsia="pl-PL"/>
        </w:rPr>
      </w:pPr>
    </w:p>
    <w:p w14:paraId="3E2B67E3" w14:textId="77777777" w:rsidR="00C01659" w:rsidRPr="004E21E1" w:rsidRDefault="00C01659" w:rsidP="00C01659">
      <w:pPr>
        <w:spacing w:before="0" w:after="0" w:line="240" w:lineRule="auto"/>
        <w:ind w:firstLine="0"/>
        <w:jc w:val="center"/>
        <w:rPr>
          <w:rFonts w:eastAsia="Times New Roman"/>
          <w:lang w:eastAsia="pl-PL"/>
        </w:rPr>
      </w:pPr>
    </w:p>
    <w:p w14:paraId="223D45EF" w14:textId="77777777" w:rsidR="00C01659" w:rsidRPr="004E21E1" w:rsidRDefault="00C01659" w:rsidP="00C01659">
      <w:pPr>
        <w:spacing w:before="0" w:after="0" w:line="240" w:lineRule="auto"/>
        <w:ind w:firstLine="0"/>
        <w:jc w:val="center"/>
        <w:rPr>
          <w:rFonts w:eastAsia="Times New Roman"/>
          <w:lang w:eastAsia="pl-PL"/>
        </w:rPr>
      </w:pPr>
    </w:p>
    <w:p w14:paraId="23B0ACD4" w14:textId="77777777" w:rsidR="00C01659" w:rsidRPr="004E21E1" w:rsidRDefault="00C01659" w:rsidP="00C01659">
      <w:pPr>
        <w:spacing w:before="0" w:after="0" w:line="240" w:lineRule="auto"/>
        <w:ind w:firstLine="0"/>
        <w:jc w:val="center"/>
        <w:rPr>
          <w:rFonts w:eastAsia="Times New Roman"/>
          <w:lang w:eastAsia="pl-PL"/>
        </w:rPr>
      </w:pPr>
    </w:p>
    <w:p w14:paraId="4BE31409" w14:textId="77777777" w:rsidR="00C01659" w:rsidRPr="004E21E1" w:rsidRDefault="00C01659" w:rsidP="00C01659">
      <w:pPr>
        <w:spacing w:before="0" w:after="0" w:line="240" w:lineRule="auto"/>
        <w:ind w:firstLine="0"/>
        <w:jc w:val="center"/>
        <w:rPr>
          <w:rFonts w:eastAsia="Times New Roman"/>
          <w:lang w:eastAsia="pl-PL"/>
        </w:rPr>
      </w:pPr>
    </w:p>
    <w:p w14:paraId="618480FF" w14:textId="77777777" w:rsidR="00C01659" w:rsidRPr="00C01659" w:rsidRDefault="00C01659" w:rsidP="00C01659">
      <w:pPr>
        <w:spacing w:before="0" w:after="0" w:line="240" w:lineRule="auto"/>
        <w:ind w:firstLine="0"/>
        <w:jc w:val="center"/>
        <w:rPr>
          <w:rFonts w:eastAsia="Times New Roman"/>
          <w:sz w:val="28"/>
          <w:lang w:val="pl-PL" w:eastAsia="pl-PL"/>
        </w:rPr>
      </w:pPr>
      <w:r w:rsidRPr="00C01659">
        <w:rPr>
          <w:rFonts w:eastAsia="Times New Roman"/>
          <w:sz w:val="28"/>
          <w:lang w:val="pl-PL" w:eastAsia="pl-PL"/>
        </w:rPr>
        <w:t>Kamil Matuszelański</w:t>
      </w:r>
    </w:p>
    <w:p w14:paraId="3355ADC6" w14:textId="77777777" w:rsidR="00C01659" w:rsidRPr="00C01659" w:rsidRDefault="00C01659" w:rsidP="00C01659">
      <w:pPr>
        <w:spacing w:before="0" w:after="0" w:line="240" w:lineRule="auto"/>
        <w:ind w:firstLine="0"/>
        <w:jc w:val="center"/>
        <w:rPr>
          <w:rFonts w:eastAsia="Times New Roman"/>
          <w:lang w:val="pl-PL" w:eastAsia="pl-PL"/>
        </w:rPr>
      </w:pPr>
      <w:proofErr w:type="spellStart"/>
      <w:r w:rsidRPr="00C01659">
        <w:rPr>
          <w:rFonts w:eastAsia="Times New Roman"/>
          <w:lang w:val="pl-PL" w:eastAsia="pl-PL"/>
        </w:rPr>
        <w:t>Student’s</w:t>
      </w:r>
      <w:proofErr w:type="spellEnd"/>
      <w:r w:rsidRPr="00C01659">
        <w:rPr>
          <w:rFonts w:eastAsia="Times New Roman"/>
          <w:lang w:val="pl-PL" w:eastAsia="pl-PL"/>
        </w:rPr>
        <w:t xml:space="preserve"> </w:t>
      </w:r>
      <w:proofErr w:type="spellStart"/>
      <w:r w:rsidRPr="00C01659">
        <w:rPr>
          <w:rFonts w:eastAsia="Times New Roman"/>
          <w:lang w:val="pl-PL" w:eastAsia="pl-PL"/>
        </w:rPr>
        <w:t>book</w:t>
      </w:r>
      <w:proofErr w:type="spellEnd"/>
      <w:r w:rsidRPr="00C01659">
        <w:rPr>
          <w:rFonts w:eastAsia="Times New Roman"/>
          <w:lang w:val="pl-PL" w:eastAsia="pl-PL"/>
        </w:rPr>
        <w:t xml:space="preserve"> no.: 387078</w:t>
      </w:r>
    </w:p>
    <w:p w14:paraId="78F8576C" w14:textId="77777777" w:rsidR="00C01659" w:rsidRPr="00C01659" w:rsidRDefault="00C01659" w:rsidP="00C01659">
      <w:pPr>
        <w:spacing w:before="0" w:after="0" w:line="240" w:lineRule="auto"/>
        <w:ind w:firstLine="0"/>
        <w:jc w:val="center"/>
        <w:rPr>
          <w:rFonts w:eastAsia="Times New Roman"/>
          <w:lang w:val="pl-PL" w:eastAsia="pl-PL"/>
        </w:rPr>
      </w:pPr>
    </w:p>
    <w:p w14:paraId="6A3EC9E9" w14:textId="77777777" w:rsidR="00C01659" w:rsidRPr="00C01659" w:rsidRDefault="00C01659" w:rsidP="00C01659">
      <w:pPr>
        <w:spacing w:before="0" w:after="0" w:line="240" w:lineRule="auto"/>
        <w:ind w:firstLine="0"/>
        <w:jc w:val="center"/>
        <w:rPr>
          <w:rFonts w:eastAsia="Times New Roman"/>
          <w:lang w:val="pl-PL" w:eastAsia="pl-PL"/>
        </w:rPr>
      </w:pPr>
    </w:p>
    <w:p w14:paraId="05D4DD45" w14:textId="437009CB" w:rsidR="00C01659" w:rsidRPr="004E21E1" w:rsidRDefault="00C01659" w:rsidP="00C01659">
      <w:pPr>
        <w:spacing w:before="0" w:after="0" w:line="240" w:lineRule="auto"/>
        <w:ind w:firstLine="0"/>
        <w:jc w:val="center"/>
        <w:rPr>
          <w:rFonts w:eastAsia="Times New Roman"/>
          <w:b/>
          <w:bCs/>
          <w:sz w:val="40"/>
          <w:lang w:eastAsia="pl-PL"/>
        </w:rPr>
      </w:pPr>
      <w:r w:rsidRPr="004E21E1">
        <w:rPr>
          <w:rFonts w:eastAsia="Times New Roman"/>
          <w:b/>
          <w:bCs/>
          <w:sz w:val="40"/>
          <w:lang w:eastAsia="pl-PL"/>
        </w:rPr>
        <w:t xml:space="preserve">Modeling customer churn in </w:t>
      </w:r>
    </w:p>
    <w:p w14:paraId="52394993" w14:textId="77777777" w:rsidR="00C01659" w:rsidRPr="004E21E1" w:rsidRDefault="00C01659" w:rsidP="00C01659">
      <w:pPr>
        <w:spacing w:before="0" w:after="0" w:line="240" w:lineRule="auto"/>
        <w:ind w:firstLine="0"/>
        <w:jc w:val="center"/>
        <w:rPr>
          <w:rFonts w:eastAsia="Times New Roman"/>
          <w:lang w:eastAsia="pl-PL"/>
        </w:rPr>
      </w:pPr>
      <w:r w:rsidRPr="004E21E1">
        <w:rPr>
          <w:rFonts w:eastAsia="Times New Roman"/>
          <w:b/>
          <w:bCs/>
          <w:sz w:val="40"/>
          <w:lang w:eastAsia="pl-PL"/>
        </w:rPr>
        <w:t>e</w:t>
      </w:r>
      <w:r w:rsidRPr="004E21E1">
        <w:rPr>
          <w:rFonts w:eastAsia="Times New Roman"/>
          <w:b/>
          <w:bCs/>
          <w:sz w:val="40"/>
          <w:lang w:eastAsia="pl-PL"/>
        </w:rPr>
        <w:softHyphen/>
      </w:r>
      <w:r w:rsidRPr="004E21E1">
        <w:rPr>
          <w:rFonts w:eastAsia="Times New Roman"/>
          <w:b/>
          <w:bCs/>
          <w:sz w:val="40"/>
          <w:lang w:eastAsia="pl-PL"/>
        </w:rPr>
        <w:noBreakHyphen/>
        <w:t>commerce retail business</w:t>
      </w:r>
    </w:p>
    <w:p w14:paraId="7AC87E5D" w14:textId="77777777" w:rsidR="00C01659" w:rsidRPr="004E21E1" w:rsidRDefault="00C01659" w:rsidP="00C01659">
      <w:pPr>
        <w:spacing w:before="0" w:after="0" w:line="240" w:lineRule="auto"/>
        <w:ind w:firstLine="0"/>
        <w:jc w:val="center"/>
        <w:rPr>
          <w:rFonts w:eastAsia="Times New Roman"/>
          <w:lang w:eastAsia="pl-PL"/>
        </w:rPr>
      </w:pPr>
      <w:r w:rsidRPr="004E21E1">
        <w:rPr>
          <w:rFonts w:eastAsia="Times New Roman"/>
          <w:lang w:eastAsia="pl-PL"/>
        </w:rPr>
        <w:t xml:space="preserve"> </w:t>
      </w:r>
    </w:p>
    <w:p w14:paraId="78A4C08D" w14:textId="77777777" w:rsidR="00C01659" w:rsidRPr="004E21E1" w:rsidRDefault="00C01659" w:rsidP="00C01659">
      <w:pPr>
        <w:spacing w:before="0" w:after="0" w:line="240" w:lineRule="auto"/>
        <w:ind w:firstLine="0"/>
        <w:jc w:val="center"/>
        <w:rPr>
          <w:rFonts w:eastAsia="Times New Roman"/>
          <w:lang w:eastAsia="pl-PL"/>
        </w:rPr>
      </w:pPr>
    </w:p>
    <w:p w14:paraId="637BCA58" w14:textId="77777777" w:rsidR="00C01659" w:rsidRPr="004E21E1" w:rsidRDefault="00C01659" w:rsidP="00C01659">
      <w:pPr>
        <w:spacing w:before="0" w:after="0" w:line="240" w:lineRule="auto"/>
        <w:ind w:firstLine="0"/>
        <w:jc w:val="center"/>
        <w:rPr>
          <w:rFonts w:eastAsia="Times New Roman"/>
          <w:lang w:eastAsia="pl-PL"/>
        </w:rPr>
      </w:pPr>
    </w:p>
    <w:p w14:paraId="1F0E8C2E" w14:textId="77777777" w:rsidR="00C01659" w:rsidRPr="004E21E1" w:rsidRDefault="00C01659" w:rsidP="00C01659">
      <w:pPr>
        <w:spacing w:before="0" w:after="0" w:line="240" w:lineRule="auto"/>
        <w:ind w:firstLine="0"/>
        <w:jc w:val="center"/>
        <w:rPr>
          <w:rFonts w:eastAsia="Times New Roman"/>
          <w:lang w:eastAsia="pl-PL"/>
        </w:rPr>
      </w:pPr>
      <w:r w:rsidRPr="004E21E1">
        <w:rPr>
          <w:rFonts w:eastAsia="Times New Roman"/>
          <w:lang w:eastAsia="pl-PL"/>
        </w:rPr>
        <w:t>Second cycle degree thesis</w:t>
      </w:r>
    </w:p>
    <w:p w14:paraId="0C247E01" w14:textId="77777777" w:rsidR="00C01659" w:rsidRPr="004E21E1" w:rsidRDefault="00C01659" w:rsidP="00C01659">
      <w:pPr>
        <w:spacing w:before="0" w:after="0" w:line="240" w:lineRule="auto"/>
        <w:ind w:firstLine="0"/>
        <w:jc w:val="center"/>
        <w:rPr>
          <w:rFonts w:eastAsia="Times New Roman"/>
          <w:lang w:eastAsia="pl-PL"/>
        </w:rPr>
      </w:pPr>
      <w:r w:rsidRPr="004E21E1">
        <w:rPr>
          <w:rFonts w:eastAsia="Times New Roman"/>
          <w:lang w:eastAsia="pl-PL"/>
        </w:rPr>
        <w:t>specialty: Data Science and Business Analytics</w:t>
      </w:r>
    </w:p>
    <w:p w14:paraId="6F02B62A" w14:textId="77777777" w:rsidR="00C01659" w:rsidRPr="004E21E1" w:rsidRDefault="00C01659" w:rsidP="00C01659">
      <w:pPr>
        <w:spacing w:before="0" w:after="0" w:line="240" w:lineRule="auto"/>
        <w:ind w:firstLine="0"/>
        <w:jc w:val="center"/>
        <w:rPr>
          <w:rFonts w:eastAsia="Times New Roman"/>
          <w:lang w:eastAsia="pl-PL"/>
        </w:rPr>
      </w:pPr>
    </w:p>
    <w:p w14:paraId="5613663D" w14:textId="77777777" w:rsidR="00C01659" w:rsidRPr="004E21E1" w:rsidRDefault="00C01659" w:rsidP="00C01659">
      <w:pPr>
        <w:spacing w:before="0" w:after="0" w:line="240" w:lineRule="auto"/>
        <w:ind w:firstLine="0"/>
        <w:jc w:val="center"/>
        <w:rPr>
          <w:rFonts w:eastAsia="Times New Roman"/>
          <w:lang w:eastAsia="pl-PL"/>
        </w:rPr>
      </w:pPr>
    </w:p>
    <w:p w14:paraId="41460B1A" w14:textId="77777777" w:rsidR="00C01659" w:rsidRPr="004E21E1" w:rsidRDefault="00C01659" w:rsidP="00C01659">
      <w:pPr>
        <w:spacing w:before="0" w:after="0" w:line="240" w:lineRule="auto"/>
        <w:ind w:firstLine="0"/>
        <w:jc w:val="center"/>
        <w:rPr>
          <w:rFonts w:eastAsia="Times New Roman"/>
          <w:lang w:eastAsia="pl-PL"/>
        </w:rPr>
      </w:pPr>
    </w:p>
    <w:p w14:paraId="3724AF3A" w14:textId="77777777" w:rsidR="00C01659" w:rsidRPr="004E21E1" w:rsidRDefault="00C01659" w:rsidP="00C01659">
      <w:pPr>
        <w:spacing w:before="0" w:after="0" w:line="240" w:lineRule="auto"/>
        <w:ind w:firstLine="0"/>
        <w:jc w:val="center"/>
        <w:rPr>
          <w:rFonts w:eastAsia="Times New Roman"/>
          <w:lang w:eastAsia="pl-PL"/>
        </w:rPr>
      </w:pPr>
    </w:p>
    <w:p w14:paraId="15630230" w14:textId="77777777" w:rsidR="00C01659" w:rsidRPr="004E21E1" w:rsidRDefault="00C01659" w:rsidP="00C01659">
      <w:pPr>
        <w:spacing w:before="0" w:after="0" w:line="240" w:lineRule="auto"/>
        <w:ind w:firstLine="0"/>
        <w:jc w:val="center"/>
        <w:rPr>
          <w:rFonts w:eastAsia="Times New Roman"/>
          <w:lang w:eastAsia="pl-PL"/>
        </w:rPr>
      </w:pPr>
    </w:p>
    <w:p w14:paraId="1257B52C" w14:textId="77777777" w:rsidR="00C01659" w:rsidRPr="004E21E1" w:rsidRDefault="00C01659" w:rsidP="00C01659">
      <w:pPr>
        <w:spacing w:before="0" w:after="0" w:line="240" w:lineRule="auto"/>
        <w:ind w:firstLine="0"/>
        <w:jc w:val="center"/>
        <w:rPr>
          <w:rFonts w:eastAsia="Times New Roman"/>
          <w:lang w:eastAsia="pl-PL"/>
        </w:rPr>
      </w:pPr>
    </w:p>
    <w:p w14:paraId="49CE0245" w14:textId="77777777" w:rsidR="00C01659" w:rsidRPr="004E21E1" w:rsidRDefault="00C01659" w:rsidP="00C01659">
      <w:pPr>
        <w:spacing w:before="0" w:after="0" w:line="240" w:lineRule="auto"/>
        <w:ind w:firstLine="0"/>
        <w:jc w:val="center"/>
        <w:rPr>
          <w:rFonts w:eastAsia="Times New Roman"/>
          <w:lang w:eastAsia="pl-PL"/>
        </w:rPr>
      </w:pPr>
    </w:p>
    <w:p w14:paraId="7F39EE20" w14:textId="77777777" w:rsidR="00C01659" w:rsidRPr="004E21E1" w:rsidRDefault="00C01659" w:rsidP="00C01659">
      <w:pPr>
        <w:spacing w:before="0" w:after="0" w:line="240" w:lineRule="auto"/>
        <w:ind w:firstLine="0"/>
        <w:jc w:val="center"/>
        <w:rPr>
          <w:rFonts w:eastAsia="Times New Roman"/>
          <w:lang w:eastAsia="pl-PL"/>
        </w:rPr>
      </w:pPr>
    </w:p>
    <w:p w14:paraId="6C713264" w14:textId="77777777" w:rsidR="00C01659" w:rsidRPr="004E21E1" w:rsidRDefault="00C01659" w:rsidP="00C01659">
      <w:pPr>
        <w:spacing w:before="0" w:after="0" w:line="240" w:lineRule="auto"/>
        <w:ind w:left="4248" w:hanging="4248"/>
        <w:jc w:val="right"/>
        <w:rPr>
          <w:rFonts w:eastAsia="Times New Roman"/>
          <w:lang w:eastAsia="pl-PL"/>
        </w:rPr>
      </w:pPr>
      <w:r w:rsidRPr="004E21E1">
        <w:rPr>
          <w:rFonts w:eastAsia="Times New Roman"/>
          <w:lang w:eastAsia="pl-PL"/>
        </w:rPr>
        <w:t>The thesis written under the supervision of</w:t>
      </w:r>
    </w:p>
    <w:p w14:paraId="4DA70E67" w14:textId="77777777" w:rsidR="00C01659" w:rsidRPr="00C01659" w:rsidRDefault="00C01659" w:rsidP="00C01659">
      <w:pPr>
        <w:spacing w:before="0" w:after="0" w:line="240" w:lineRule="auto"/>
        <w:ind w:left="4248" w:hanging="4248"/>
        <w:jc w:val="right"/>
        <w:rPr>
          <w:rFonts w:eastAsia="Times New Roman"/>
          <w:lang w:val="pl-PL" w:eastAsia="pl-PL"/>
        </w:rPr>
      </w:pPr>
      <w:r w:rsidRPr="00C01659">
        <w:rPr>
          <w:rFonts w:eastAsia="Times New Roman"/>
          <w:lang w:val="pl-PL" w:eastAsia="pl-PL"/>
        </w:rPr>
        <w:t xml:space="preserve">dr. hab. Katarzyna </w:t>
      </w:r>
      <w:proofErr w:type="spellStart"/>
      <w:r w:rsidRPr="00C01659">
        <w:rPr>
          <w:rFonts w:eastAsia="Times New Roman"/>
          <w:lang w:val="pl-PL" w:eastAsia="pl-PL"/>
        </w:rPr>
        <w:t>Kopczewska</w:t>
      </w:r>
      <w:proofErr w:type="spellEnd"/>
      <w:r w:rsidRPr="00C01659">
        <w:rPr>
          <w:rFonts w:eastAsia="Times New Roman"/>
          <w:lang w:val="pl-PL" w:eastAsia="pl-PL"/>
        </w:rPr>
        <w:t xml:space="preserve">, </w:t>
      </w:r>
      <w:proofErr w:type="spellStart"/>
      <w:r w:rsidRPr="00C01659">
        <w:rPr>
          <w:rFonts w:eastAsia="Times New Roman"/>
          <w:lang w:val="pl-PL" w:eastAsia="pl-PL"/>
        </w:rPr>
        <w:t>prof.ucz</w:t>
      </w:r>
      <w:proofErr w:type="spellEnd"/>
      <w:r w:rsidRPr="00C01659">
        <w:rPr>
          <w:rFonts w:eastAsia="Times New Roman"/>
          <w:lang w:val="pl-PL" w:eastAsia="pl-PL"/>
        </w:rPr>
        <w:t>.</w:t>
      </w:r>
    </w:p>
    <w:p w14:paraId="1CE06ACC" w14:textId="77777777" w:rsidR="00C01659" w:rsidRPr="004E21E1" w:rsidRDefault="00C01659" w:rsidP="00C01659">
      <w:pPr>
        <w:spacing w:before="0" w:after="0" w:line="240" w:lineRule="auto"/>
        <w:ind w:left="4248" w:hanging="4248"/>
        <w:jc w:val="right"/>
        <w:rPr>
          <w:rFonts w:eastAsia="Times New Roman"/>
          <w:lang w:eastAsia="pl-PL"/>
        </w:rPr>
      </w:pPr>
      <w:r w:rsidRPr="004E21E1">
        <w:rPr>
          <w:rFonts w:eastAsia="Times New Roman"/>
          <w:lang w:eastAsia="pl-PL"/>
        </w:rPr>
        <w:t>Department of Statistics and Econometrics</w:t>
      </w:r>
    </w:p>
    <w:p w14:paraId="686DE4BB" w14:textId="77777777" w:rsidR="00C01659" w:rsidRPr="004E21E1" w:rsidRDefault="00C01659" w:rsidP="00C01659">
      <w:pPr>
        <w:spacing w:before="0" w:after="0" w:line="240" w:lineRule="auto"/>
        <w:ind w:left="4248" w:hanging="4248"/>
        <w:jc w:val="right"/>
        <w:rPr>
          <w:rFonts w:eastAsia="Times New Roman"/>
          <w:lang w:eastAsia="pl-PL"/>
        </w:rPr>
      </w:pPr>
      <w:r w:rsidRPr="004E21E1">
        <w:rPr>
          <w:rFonts w:eastAsia="Times New Roman"/>
          <w:lang w:eastAsia="pl-PL"/>
        </w:rPr>
        <w:t>WNE UW</w:t>
      </w:r>
    </w:p>
    <w:p w14:paraId="5AECC4DB" w14:textId="77777777" w:rsidR="00C01659" w:rsidRPr="004E21E1" w:rsidRDefault="00C01659" w:rsidP="00C01659">
      <w:pPr>
        <w:spacing w:before="0" w:after="0" w:line="240" w:lineRule="auto"/>
        <w:ind w:left="2832" w:firstLine="252"/>
        <w:rPr>
          <w:rFonts w:eastAsia="Times New Roman"/>
          <w:lang w:eastAsia="pl-PL"/>
        </w:rPr>
      </w:pPr>
      <w:r w:rsidRPr="004E21E1">
        <w:rPr>
          <w:rFonts w:eastAsia="Times New Roman"/>
          <w:lang w:eastAsia="pl-PL"/>
        </w:rPr>
        <w:tab/>
      </w:r>
      <w:r w:rsidRPr="004E21E1">
        <w:rPr>
          <w:rFonts w:eastAsia="Times New Roman"/>
          <w:lang w:eastAsia="pl-PL"/>
        </w:rPr>
        <w:tab/>
      </w:r>
    </w:p>
    <w:p w14:paraId="4848E71D" w14:textId="77777777" w:rsidR="00C01659" w:rsidRPr="004E21E1" w:rsidRDefault="00C01659" w:rsidP="00C01659">
      <w:pPr>
        <w:spacing w:before="0" w:after="0" w:line="240" w:lineRule="auto"/>
        <w:ind w:firstLine="0"/>
        <w:rPr>
          <w:rFonts w:eastAsia="Times New Roman"/>
          <w:lang w:eastAsia="pl-PL"/>
        </w:rPr>
      </w:pPr>
    </w:p>
    <w:p w14:paraId="2FD73068" w14:textId="77777777" w:rsidR="00C01659" w:rsidRPr="004E21E1" w:rsidRDefault="00C01659" w:rsidP="00C01659">
      <w:pPr>
        <w:spacing w:before="0" w:after="0" w:line="240" w:lineRule="auto"/>
        <w:ind w:firstLine="0"/>
        <w:rPr>
          <w:rFonts w:eastAsia="Times New Roman"/>
          <w:lang w:eastAsia="pl-PL"/>
        </w:rPr>
      </w:pPr>
    </w:p>
    <w:p w14:paraId="6D68DCB2" w14:textId="77777777" w:rsidR="00C01659" w:rsidRPr="004E21E1" w:rsidRDefault="00C01659" w:rsidP="00C01659">
      <w:pPr>
        <w:spacing w:before="0" w:after="0" w:line="240" w:lineRule="auto"/>
        <w:ind w:firstLine="0"/>
        <w:rPr>
          <w:rFonts w:eastAsia="Times New Roman"/>
          <w:lang w:eastAsia="pl-PL"/>
        </w:rPr>
      </w:pPr>
    </w:p>
    <w:p w14:paraId="6AE78D7A" w14:textId="77777777" w:rsidR="00C01659" w:rsidRPr="004E21E1" w:rsidRDefault="00C01659" w:rsidP="00C01659">
      <w:pPr>
        <w:spacing w:before="0" w:after="0" w:line="240" w:lineRule="auto"/>
        <w:ind w:firstLine="0"/>
        <w:rPr>
          <w:rFonts w:eastAsia="Times New Roman"/>
          <w:lang w:eastAsia="pl-PL"/>
        </w:rPr>
      </w:pPr>
    </w:p>
    <w:p w14:paraId="502B620D" w14:textId="77777777" w:rsidR="00C01659" w:rsidRPr="004E21E1" w:rsidRDefault="00C01659" w:rsidP="00C01659">
      <w:pPr>
        <w:spacing w:before="0" w:after="0" w:line="240" w:lineRule="auto"/>
        <w:ind w:firstLine="0"/>
        <w:rPr>
          <w:rFonts w:eastAsia="Times New Roman"/>
          <w:lang w:eastAsia="pl-PL"/>
        </w:rPr>
      </w:pPr>
    </w:p>
    <w:p w14:paraId="2B5D79BF" w14:textId="77777777" w:rsidR="00C01659" w:rsidRPr="004E21E1" w:rsidRDefault="00C01659" w:rsidP="00C01659">
      <w:pPr>
        <w:spacing w:before="0" w:after="0" w:line="240" w:lineRule="auto"/>
        <w:ind w:firstLine="0"/>
        <w:rPr>
          <w:rFonts w:eastAsia="Times New Roman"/>
          <w:lang w:eastAsia="pl-PL"/>
        </w:rPr>
      </w:pPr>
    </w:p>
    <w:p w14:paraId="3C1452E1" w14:textId="77777777" w:rsidR="00C01659" w:rsidRPr="004E21E1" w:rsidRDefault="00C01659" w:rsidP="00C01659">
      <w:pPr>
        <w:spacing w:before="0" w:after="0" w:line="240" w:lineRule="auto"/>
        <w:ind w:firstLine="0"/>
        <w:rPr>
          <w:rFonts w:eastAsia="Times New Roman"/>
          <w:lang w:eastAsia="pl-PL"/>
        </w:rPr>
      </w:pPr>
    </w:p>
    <w:p w14:paraId="72BC47F1" w14:textId="77777777" w:rsidR="00C01659" w:rsidRPr="004E21E1" w:rsidRDefault="00C01659" w:rsidP="00C01659">
      <w:pPr>
        <w:spacing w:before="0" w:after="0" w:line="240" w:lineRule="auto"/>
        <w:ind w:firstLine="0"/>
        <w:rPr>
          <w:rFonts w:eastAsia="Times New Roman"/>
          <w:lang w:eastAsia="pl-PL"/>
        </w:rPr>
      </w:pPr>
    </w:p>
    <w:p w14:paraId="3C20F052" w14:textId="77777777" w:rsidR="00C01659" w:rsidRPr="004E21E1" w:rsidRDefault="00C01659" w:rsidP="00C01659">
      <w:pPr>
        <w:spacing w:before="0" w:after="0" w:line="240" w:lineRule="auto"/>
        <w:ind w:firstLine="0"/>
        <w:rPr>
          <w:rFonts w:eastAsia="Times New Roman"/>
          <w:lang w:eastAsia="pl-PL"/>
        </w:rPr>
      </w:pPr>
    </w:p>
    <w:p w14:paraId="56B058B9" w14:textId="77777777" w:rsidR="00C01659" w:rsidRPr="004E21E1" w:rsidRDefault="00C01659" w:rsidP="00C01659">
      <w:pPr>
        <w:spacing w:before="0" w:after="0" w:line="240" w:lineRule="auto"/>
        <w:ind w:firstLine="0"/>
        <w:rPr>
          <w:rFonts w:eastAsia="Times New Roman"/>
          <w:lang w:eastAsia="pl-PL"/>
        </w:rPr>
      </w:pPr>
    </w:p>
    <w:p w14:paraId="4648905E" w14:textId="77777777" w:rsidR="00C01659" w:rsidRPr="004E21E1" w:rsidRDefault="00C01659" w:rsidP="00C01659">
      <w:pPr>
        <w:spacing w:before="0" w:after="0" w:line="240" w:lineRule="auto"/>
        <w:ind w:firstLine="0"/>
        <w:rPr>
          <w:rFonts w:eastAsia="Times New Roman"/>
          <w:lang w:eastAsia="pl-PL"/>
        </w:rPr>
      </w:pPr>
    </w:p>
    <w:p w14:paraId="68D733D9" w14:textId="77777777" w:rsidR="00C01659" w:rsidRPr="004E21E1" w:rsidRDefault="00C01659" w:rsidP="00C01659">
      <w:pPr>
        <w:spacing w:before="0" w:after="0" w:line="240" w:lineRule="auto"/>
        <w:ind w:firstLine="0"/>
        <w:rPr>
          <w:rFonts w:eastAsia="Times New Roman"/>
          <w:lang w:eastAsia="pl-PL"/>
        </w:rPr>
      </w:pPr>
    </w:p>
    <w:p w14:paraId="22ECF389" w14:textId="77777777" w:rsidR="00C01659" w:rsidRPr="004E21E1" w:rsidRDefault="00C01659" w:rsidP="00C01659">
      <w:pPr>
        <w:spacing w:before="0" w:after="0" w:line="240" w:lineRule="auto"/>
        <w:ind w:firstLine="0"/>
        <w:jc w:val="center"/>
        <w:rPr>
          <w:rFonts w:eastAsia="Times New Roman"/>
          <w:lang w:eastAsia="pl-PL"/>
        </w:rPr>
      </w:pPr>
      <w:r w:rsidRPr="004E21E1">
        <w:rPr>
          <w:rFonts w:eastAsia="Times New Roman"/>
          <w:lang w:eastAsia="pl-PL"/>
        </w:rPr>
        <w:t>Warsaw, August 2021</w:t>
      </w:r>
    </w:p>
    <w:p w14:paraId="7747913A" w14:textId="77777777" w:rsidR="00C01659" w:rsidRPr="004E21E1" w:rsidRDefault="00C01659" w:rsidP="00C01659">
      <w:pPr>
        <w:spacing w:before="0" w:after="0" w:line="240" w:lineRule="auto"/>
        <w:ind w:firstLine="0"/>
        <w:rPr>
          <w:rFonts w:eastAsia="Times New Roman"/>
          <w:lang w:eastAsia="pl-PL"/>
        </w:rPr>
      </w:pPr>
      <w:r w:rsidRPr="004E21E1">
        <w:rPr>
          <w:rFonts w:eastAsia="Times New Roman"/>
          <w:spacing w:val="-3"/>
          <w:lang w:eastAsia="pl-PL"/>
        </w:rPr>
        <w:lastRenderedPageBreak/>
        <w:br w:type="page"/>
      </w:r>
    </w:p>
    <w:p w14:paraId="0F9B62B2" w14:textId="77777777" w:rsidR="00C01659" w:rsidRPr="004E21E1" w:rsidRDefault="00C01659" w:rsidP="00C01659">
      <w:pPr>
        <w:spacing w:before="0" w:after="0" w:line="240" w:lineRule="auto"/>
        <w:ind w:firstLine="0"/>
        <w:jc w:val="center"/>
        <w:rPr>
          <w:rFonts w:eastAsia="Times New Roman"/>
          <w:lang w:eastAsia="pl-PL"/>
        </w:rPr>
      </w:pPr>
    </w:p>
    <w:p w14:paraId="57260D9F" w14:textId="77777777" w:rsidR="00C01659" w:rsidRPr="004E21E1" w:rsidRDefault="00C01659" w:rsidP="00C01659">
      <w:pPr>
        <w:spacing w:before="0" w:after="0" w:line="240" w:lineRule="auto"/>
        <w:ind w:firstLine="0"/>
        <w:jc w:val="center"/>
        <w:rPr>
          <w:rFonts w:eastAsia="Times New Roman"/>
          <w:lang w:eastAsia="pl-PL"/>
        </w:rPr>
      </w:pPr>
    </w:p>
    <w:p w14:paraId="69E5671F" w14:textId="77777777" w:rsidR="00C01659" w:rsidRPr="004E21E1" w:rsidRDefault="00C01659" w:rsidP="00C01659">
      <w:pPr>
        <w:spacing w:before="0" w:after="0" w:line="240" w:lineRule="auto"/>
        <w:ind w:firstLine="0"/>
        <w:jc w:val="center"/>
        <w:rPr>
          <w:rFonts w:eastAsia="Times New Roman"/>
          <w:lang w:eastAsia="pl-PL"/>
        </w:rPr>
      </w:pPr>
    </w:p>
    <w:p w14:paraId="20B212B7" w14:textId="77777777" w:rsidR="00C01659" w:rsidRPr="004E21E1" w:rsidRDefault="00C01659" w:rsidP="00C01659">
      <w:pPr>
        <w:spacing w:before="0" w:after="0" w:line="240" w:lineRule="auto"/>
        <w:ind w:firstLine="0"/>
        <w:jc w:val="center"/>
        <w:rPr>
          <w:rFonts w:eastAsia="Times New Roman"/>
          <w:lang w:eastAsia="pl-PL"/>
        </w:rPr>
      </w:pPr>
    </w:p>
    <w:p w14:paraId="6A84B305" w14:textId="77777777" w:rsidR="00C01659" w:rsidRPr="004E21E1" w:rsidRDefault="00C01659" w:rsidP="00C01659">
      <w:pPr>
        <w:spacing w:before="0" w:after="0" w:line="240" w:lineRule="auto"/>
        <w:ind w:firstLine="0"/>
        <w:rPr>
          <w:rFonts w:eastAsia="Times New Roman"/>
          <w:lang w:eastAsia="pl-PL"/>
        </w:rPr>
      </w:pPr>
    </w:p>
    <w:p w14:paraId="7FD4BE06" w14:textId="77777777" w:rsidR="00C01659" w:rsidRPr="004E21E1" w:rsidRDefault="00C01659" w:rsidP="00C01659">
      <w:pPr>
        <w:spacing w:before="0" w:after="0" w:line="240" w:lineRule="auto"/>
        <w:ind w:firstLine="0"/>
        <w:rPr>
          <w:rFonts w:eastAsia="Times New Roman"/>
          <w:lang w:eastAsia="pl-PL"/>
        </w:rPr>
      </w:pPr>
    </w:p>
    <w:p w14:paraId="1F8AEC02" w14:textId="77777777" w:rsidR="00C01659" w:rsidRPr="004E21E1" w:rsidRDefault="00C01659" w:rsidP="00C01659">
      <w:pPr>
        <w:spacing w:before="0" w:after="0" w:line="240" w:lineRule="auto"/>
        <w:ind w:firstLine="0"/>
        <w:rPr>
          <w:rFonts w:eastAsia="Times New Roman"/>
          <w:lang w:eastAsia="pl-PL"/>
        </w:rPr>
      </w:pPr>
    </w:p>
    <w:p w14:paraId="2F8CDE12" w14:textId="77777777" w:rsidR="00C01659" w:rsidRPr="004E21E1" w:rsidRDefault="00C01659" w:rsidP="00C01659">
      <w:pPr>
        <w:spacing w:before="0" w:after="0" w:line="240" w:lineRule="auto"/>
        <w:ind w:firstLine="0"/>
        <w:rPr>
          <w:rFonts w:eastAsia="Times New Roman"/>
          <w:lang w:eastAsia="pl-PL"/>
        </w:rPr>
      </w:pPr>
    </w:p>
    <w:p w14:paraId="4A302E1B" w14:textId="77777777" w:rsidR="00C01659" w:rsidRPr="004E21E1" w:rsidRDefault="00C01659" w:rsidP="00C01659">
      <w:pPr>
        <w:spacing w:before="0" w:after="0" w:line="240" w:lineRule="auto"/>
        <w:ind w:firstLine="0"/>
        <w:rPr>
          <w:rFonts w:eastAsia="Times New Roman"/>
          <w:lang w:eastAsia="pl-PL"/>
        </w:rPr>
      </w:pPr>
    </w:p>
    <w:p w14:paraId="3565AC48" w14:textId="77777777" w:rsidR="00C01659" w:rsidRPr="004E21E1" w:rsidRDefault="00C01659" w:rsidP="00C01659">
      <w:pPr>
        <w:spacing w:before="0" w:after="0" w:line="240" w:lineRule="auto"/>
        <w:ind w:firstLine="0"/>
        <w:rPr>
          <w:rFonts w:eastAsia="Times New Roman"/>
          <w:lang w:eastAsia="pl-PL"/>
        </w:rPr>
      </w:pPr>
    </w:p>
    <w:p w14:paraId="188F2445" w14:textId="77777777" w:rsidR="00C01659" w:rsidRPr="004E21E1" w:rsidRDefault="00C01659" w:rsidP="00C01659">
      <w:pPr>
        <w:spacing w:before="0" w:after="0" w:line="240" w:lineRule="auto"/>
        <w:ind w:firstLine="0"/>
        <w:rPr>
          <w:rFonts w:eastAsia="Times New Roman"/>
          <w:lang w:eastAsia="pl-PL"/>
        </w:rPr>
      </w:pPr>
    </w:p>
    <w:p w14:paraId="466F23F0" w14:textId="77777777" w:rsidR="00C01659" w:rsidRPr="004E21E1" w:rsidRDefault="00C01659" w:rsidP="00C01659">
      <w:pPr>
        <w:spacing w:before="240" w:after="60" w:line="240" w:lineRule="auto"/>
        <w:ind w:firstLine="0"/>
        <w:jc w:val="left"/>
        <w:outlineLvl w:val="6"/>
        <w:rPr>
          <w:rFonts w:eastAsia="Times New Roman"/>
          <w:i/>
          <w:iCs/>
          <w:lang w:eastAsia="pl-PL"/>
        </w:rPr>
      </w:pPr>
      <w:r w:rsidRPr="004E21E1">
        <w:rPr>
          <w:rFonts w:eastAsia="Times New Roman"/>
          <w:i/>
          <w:iCs/>
          <w:lang w:eastAsia="pl-PL"/>
        </w:rPr>
        <w:t>Declaration of the supervisor</w:t>
      </w:r>
    </w:p>
    <w:p w14:paraId="30C282DC" w14:textId="77777777" w:rsidR="00C01659" w:rsidRPr="004E21E1" w:rsidRDefault="00C01659" w:rsidP="00C01659">
      <w:pPr>
        <w:spacing w:before="0" w:after="0" w:line="240" w:lineRule="auto"/>
        <w:ind w:firstLine="0"/>
        <w:rPr>
          <w:rFonts w:eastAsia="Times New Roman"/>
          <w:lang w:eastAsia="pl-PL"/>
        </w:rPr>
      </w:pPr>
    </w:p>
    <w:p w14:paraId="3122EF24" w14:textId="77777777" w:rsidR="00C01659" w:rsidRPr="004E21E1" w:rsidRDefault="00C01659" w:rsidP="00C01659">
      <w:pPr>
        <w:spacing w:before="0" w:after="0" w:line="240" w:lineRule="auto"/>
        <w:ind w:firstLine="0"/>
        <w:rPr>
          <w:rFonts w:eastAsia="Times New Roman"/>
          <w:lang w:eastAsia="pl-PL"/>
        </w:rPr>
      </w:pPr>
      <w:r w:rsidRPr="004E21E1">
        <w:rPr>
          <w:rFonts w:eastAsia="Times New Roman"/>
          <w:lang w:eastAsia="pl-PL"/>
        </w:rPr>
        <w:t>I declare the following thesis project was written under my supervision and I state that the project meets all submission criteria for the procedure of academic degree award.</w:t>
      </w:r>
    </w:p>
    <w:p w14:paraId="243CFAEB" w14:textId="77777777" w:rsidR="00C01659" w:rsidRPr="004E21E1" w:rsidRDefault="00C01659" w:rsidP="00C01659">
      <w:pPr>
        <w:spacing w:before="0" w:after="0" w:line="240" w:lineRule="auto"/>
        <w:ind w:firstLine="0"/>
        <w:rPr>
          <w:rFonts w:eastAsia="Times New Roman"/>
          <w:lang w:eastAsia="pl-PL"/>
        </w:rPr>
      </w:pPr>
    </w:p>
    <w:p w14:paraId="5272BDBF" w14:textId="77777777" w:rsidR="00C01659" w:rsidRPr="004E21E1" w:rsidRDefault="00C01659" w:rsidP="00C01659">
      <w:pPr>
        <w:spacing w:before="0" w:after="0" w:line="240" w:lineRule="auto"/>
        <w:ind w:firstLine="0"/>
        <w:rPr>
          <w:rFonts w:eastAsia="Times New Roman"/>
          <w:lang w:eastAsia="pl-PL"/>
        </w:rPr>
      </w:pPr>
    </w:p>
    <w:p w14:paraId="16E620F4" w14:textId="77777777" w:rsidR="00C01659" w:rsidRPr="004E21E1" w:rsidRDefault="00C01659" w:rsidP="00C01659">
      <w:pPr>
        <w:spacing w:before="0" w:after="0" w:line="240" w:lineRule="auto"/>
        <w:ind w:firstLine="0"/>
        <w:rPr>
          <w:rFonts w:eastAsia="Times New Roman"/>
          <w:lang w:eastAsia="pl-PL"/>
        </w:rPr>
      </w:pPr>
      <w:r w:rsidRPr="004E21E1">
        <w:rPr>
          <w:rFonts w:eastAsia="Times New Roman"/>
          <w:lang w:eastAsia="pl-PL"/>
        </w:rPr>
        <w:t>Date</w:t>
      </w:r>
      <w:r w:rsidRPr="004E21E1">
        <w:rPr>
          <w:rFonts w:eastAsia="Times New Roman"/>
          <w:lang w:eastAsia="pl-PL"/>
        </w:rPr>
        <w:tab/>
      </w:r>
      <w:r w:rsidRPr="004E21E1">
        <w:rPr>
          <w:rFonts w:eastAsia="Times New Roman"/>
          <w:lang w:eastAsia="pl-PL"/>
        </w:rPr>
        <w:tab/>
      </w:r>
      <w:r w:rsidRPr="004E21E1">
        <w:rPr>
          <w:rFonts w:eastAsia="Times New Roman"/>
          <w:lang w:eastAsia="pl-PL"/>
        </w:rPr>
        <w:tab/>
      </w:r>
      <w:r w:rsidRPr="004E21E1">
        <w:rPr>
          <w:rFonts w:eastAsia="Times New Roman"/>
          <w:lang w:eastAsia="pl-PL"/>
        </w:rPr>
        <w:tab/>
      </w:r>
      <w:r w:rsidRPr="004E21E1">
        <w:rPr>
          <w:rFonts w:eastAsia="Times New Roman"/>
          <w:lang w:eastAsia="pl-PL"/>
        </w:rPr>
        <w:tab/>
      </w:r>
      <w:r w:rsidRPr="004E21E1">
        <w:rPr>
          <w:rFonts w:eastAsia="Times New Roman"/>
          <w:lang w:eastAsia="pl-PL"/>
        </w:rPr>
        <w:tab/>
        <w:t>Signature of the Supervisor</w:t>
      </w:r>
    </w:p>
    <w:p w14:paraId="158AFEF2" w14:textId="77777777" w:rsidR="00C01659" w:rsidRPr="004E21E1" w:rsidRDefault="00C01659" w:rsidP="00C01659">
      <w:pPr>
        <w:spacing w:before="0" w:after="0" w:line="240" w:lineRule="auto"/>
        <w:ind w:firstLine="0"/>
        <w:rPr>
          <w:rFonts w:eastAsia="Times New Roman"/>
          <w:lang w:eastAsia="pl-PL"/>
        </w:rPr>
      </w:pPr>
    </w:p>
    <w:p w14:paraId="10633646" w14:textId="77777777" w:rsidR="00C01659" w:rsidRPr="004E21E1" w:rsidRDefault="00C01659" w:rsidP="00C01659">
      <w:pPr>
        <w:spacing w:before="0" w:after="0" w:line="240" w:lineRule="auto"/>
        <w:ind w:firstLine="0"/>
        <w:rPr>
          <w:rFonts w:eastAsia="Times New Roman"/>
          <w:lang w:eastAsia="pl-PL"/>
        </w:rPr>
      </w:pPr>
    </w:p>
    <w:p w14:paraId="4925E349" w14:textId="77777777" w:rsidR="00C01659" w:rsidRPr="004E21E1" w:rsidRDefault="00C01659" w:rsidP="00C01659">
      <w:pPr>
        <w:spacing w:before="0" w:after="0" w:line="240" w:lineRule="auto"/>
        <w:ind w:firstLine="0"/>
        <w:rPr>
          <w:rFonts w:eastAsia="Times New Roman"/>
          <w:lang w:eastAsia="pl-PL"/>
        </w:rPr>
      </w:pPr>
    </w:p>
    <w:p w14:paraId="4D8D48C7" w14:textId="77777777" w:rsidR="00C01659" w:rsidRPr="004E21E1" w:rsidRDefault="00C01659" w:rsidP="00C01659">
      <w:pPr>
        <w:spacing w:before="0" w:after="0" w:line="240" w:lineRule="auto"/>
        <w:ind w:firstLine="0"/>
        <w:rPr>
          <w:rFonts w:eastAsia="Times New Roman"/>
          <w:lang w:eastAsia="pl-PL"/>
        </w:rPr>
      </w:pPr>
    </w:p>
    <w:p w14:paraId="402DCB4A" w14:textId="77777777" w:rsidR="00C01659" w:rsidRPr="004E21E1" w:rsidRDefault="00C01659" w:rsidP="00C01659">
      <w:pPr>
        <w:spacing w:before="0" w:after="0" w:line="240" w:lineRule="auto"/>
        <w:ind w:firstLine="0"/>
        <w:rPr>
          <w:rFonts w:eastAsia="Times New Roman"/>
          <w:lang w:eastAsia="pl-PL"/>
        </w:rPr>
      </w:pPr>
    </w:p>
    <w:p w14:paraId="37DCBD49" w14:textId="77777777" w:rsidR="00C01659" w:rsidRPr="004E21E1" w:rsidRDefault="00C01659" w:rsidP="00C01659">
      <w:pPr>
        <w:spacing w:before="0" w:after="0" w:line="240" w:lineRule="auto"/>
        <w:ind w:firstLine="0"/>
        <w:rPr>
          <w:rFonts w:eastAsia="Times New Roman"/>
          <w:lang w:eastAsia="pl-PL"/>
        </w:rPr>
      </w:pPr>
    </w:p>
    <w:p w14:paraId="2A566679" w14:textId="77777777" w:rsidR="00C01659" w:rsidRPr="004E21E1" w:rsidRDefault="00C01659" w:rsidP="00C01659">
      <w:pPr>
        <w:spacing w:before="0" w:after="0" w:line="240" w:lineRule="auto"/>
        <w:ind w:firstLine="0"/>
        <w:rPr>
          <w:rFonts w:eastAsia="Times New Roman"/>
          <w:lang w:eastAsia="pl-PL"/>
        </w:rPr>
      </w:pPr>
    </w:p>
    <w:p w14:paraId="4FA5F856" w14:textId="77777777" w:rsidR="00C01659" w:rsidRPr="004E21E1" w:rsidRDefault="00C01659" w:rsidP="00C01659">
      <w:pPr>
        <w:spacing w:before="0" w:after="0" w:line="240" w:lineRule="auto"/>
        <w:ind w:firstLine="0"/>
        <w:rPr>
          <w:rFonts w:eastAsia="Times New Roman"/>
          <w:lang w:eastAsia="pl-PL"/>
        </w:rPr>
      </w:pPr>
    </w:p>
    <w:p w14:paraId="2D34E6EA" w14:textId="77777777" w:rsidR="00C01659" w:rsidRPr="004E21E1" w:rsidRDefault="00C01659" w:rsidP="00C01659">
      <w:pPr>
        <w:spacing w:before="240" w:after="60" w:line="240" w:lineRule="auto"/>
        <w:ind w:firstLine="0"/>
        <w:jc w:val="left"/>
        <w:outlineLvl w:val="6"/>
        <w:rPr>
          <w:rFonts w:eastAsia="Times New Roman"/>
          <w:i/>
          <w:iCs/>
          <w:lang w:eastAsia="pl-PL"/>
        </w:rPr>
      </w:pPr>
      <w:r w:rsidRPr="004E21E1">
        <w:rPr>
          <w:rFonts w:eastAsia="Times New Roman"/>
          <w:i/>
          <w:iCs/>
          <w:lang w:eastAsia="pl-PL"/>
        </w:rPr>
        <w:t>Declaration of the author (authors) of the project</w:t>
      </w:r>
    </w:p>
    <w:p w14:paraId="618B7985" w14:textId="77777777" w:rsidR="00C01659" w:rsidRPr="004E21E1" w:rsidRDefault="00C01659" w:rsidP="00C01659">
      <w:pPr>
        <w:spacing w:before="0" w:after="0" w:line="240" w:lineRule="auto"/>
        <w:ind w:firstLine="0"/>
        <w:rPr>
          <w:rFonts w:eastAsia="Times New Roman"/>
          <w:lang w:eastAsia="pl-PL"/>
        </w:rPr>
      </w:pPr>
    </w:p>
    <w:p w14:paraId="3EC1CD57" w14:textId="77777777" w:rsidR="00C01659" w:rsidRPr="004E21E1" w:rsidRDefault="00C01659" w:rsidP="00C01659">
      <w:pPr>
        <w:spacing w:before="0" w:after="0" w:line="240" w:lineRule="auto"/>
        <w:ind w:firstLine="0"/>
        <w:rPr>
          <w:rFonts w:eastAsia="Times New Roman"/>
          <w:sz w:val="20"/>
          <w:szCs w:val="20"/>
          <w:lang w:eastAsia="pl-PL"/>
        </w:rPr>
      </w:pPr>
      <w:r w:rsidRPr="004E21E1">
        <w:rPr>
          <w:rFonts w:eastAsia="Times New Roman"/>
          <w:lang w:eastAsia="pl-PL"/>
        </w:rPr>
        <w:t>Aware of legal responsibility, I declare that I am the sole author of the following thesis project and that the project I submit is entirely free from any content that constitutes copyright infringement or has been acquired contrary to applicable laws and regulations.</w:t>
      </w:r>
    </w:p>
    <w:p w14:paraId="2BEF5D45" w14:textId="77777777" w:rsidR="00C01659" w:rsidRPr="004E21E1" w:rsidRDefault="00C01659" w:rsidP="00C01659">
      <w:pPr>
        <w:spacing w:before="0" w:after="0" w:line="240" w:lineRule="auto"/>
        <w:ind w:firstLine="0"/>
        <w:rPr>
          <w:rFonts w:eastAsia="Times New Roman"/>
          <w:lang w:eastAsia="pl-PL"/>
        </w:rPr>
      </w:pPr>
    </w:p>
    <w:p w14:paraId="18D9F1AB" w14:textId="77777777" w:rsidR="00C01659" w:rsidRPr="004E21E1" w:rsidRDefault="00C01659" w:rsidP="00C01659">
      <w:pPr>
        <w:spacing w:before="0" w:after="0" w:line="240" w:lineRule="auto"/>
        <w:ind w:firstLine="0"/>
        <w:rPr>
          <w:rFonts w:eastAsia="Times New Roman"/>
          <w:lang w:eastAsia="pl-PL"/>
        </w:rPr>
      </w:pPr>
    </w:p>
    <w:p w14:paraId="7C18D92D" w14:textId="77777777" w:rsidR="00C01659" w:rsidRPr="004E21E1" w:rsidRDefault="00C01659" w:rsidP="00C01659">
      <w:pPr>
        <w:spacing w:before="0" w:after="0" w:line="240" w:lineRule="auto"/>
        <w:ind w:firstLine="0"/>
        <w:rPr>
          <w:rFonts w:eastAsia="Times New Roman"/>
          <w:sz w:val="20"/>
          <w:szCs w:val="20"/>
          <w:lang w:eastAsia="pl-PL"/>
        </w:rPr>
      </w:pPr>
      <w:r w:rsidRPr="004E21E1">
        <w:rPr>
          <w:rFonts w:eastAsia="Times New Roman"/>
          <w:lang w:eastAsia="pl-PL"/>
        </w:rPr>
        <w:t>I also declare that the below project has never been subject of degree-awarding procedures in any school of higher education.</w:t>
      </w:r>
    </w:p>
    <w:p w14:paraId="60508C0E" w14:textId="77777777" w:rsidR="00C01659" w:rsidRPr="004E21E1" w:rsidRDefault="00C01659" w:rsidP="00C01659">
      <w:pPr>
        <w:spacing w:before="0" w:after="0" w:line="240" w:lineRule="auto"/>
        <w:ind w:firstLine="0"/>
        <w:rPr>
          <w:rFonts w:eastAsia="Times New Roman"/>
          <w:lang w:eastAsia="pl-PL"/>
        </w:rPr>
      </w:pPr>
    </w:p>
    <w:p w14:paraId="0D19E6E8" w14:textId="77777777" w:rsidR="00C01659" w:rsidRPr="004E21E1" w:rsidRDefault="00C01659" w:rsidP="00C01659">
      <w:pPr>
        <w:spacing w:before="0" w:after="0" w:line="240" w:lineRule="auto"/>
        <w:ind w:firstLine="0"/>
        <w:rPr>
          <w:rFonts w:eastAsia="Times New Roman"/>
          <w:lang w:eastAsia="pl-PL"/>
        </w:rPr>
      </w:pPr>
    </w:p>
    <w:p w14:paraId="35BC0263" w14:textId="77777777" w:rsidR="00C01659" w:rsidRPr="004E21E1" w:rsidRDefault="00C01659" w:rsidP="00C01659">
      <w:pPr>
        <w:spacing w:before="0" w:after="0" w:line="240" w:lineRule="auto"/>
        <w:ind w:firstLine="0"/>
        <w:rPr>
          <w:rFonts w:eastAsia="Times New Roman"/>
          <w:sz w:val="20"/>
          <w:szCs w:val="20"/>
          <w:lang w:eastAsia="pl-PL"/>
        </w:rPr>
      </w:pPr>
      <w:r w:rsidRPr="004E21E1">
        <w:rPr>
          <w:rFonts w:eastAsia="Times New Roman"/>
          <w:lang w:eastAsia="pl-PL"/>
        </w:rPr>
        <w:t>Moreover I declare that the attached version of the thesis project is identical with the enclosed electronic version.</w:t>
      </w:r>
    </w:p>
    <w:p w14:paraId="08B45AF9" w14:textId="77777777" w:rsidR="00C01659" w:rsidRPr="004E21E1" w:rsidRDefault="00C01659" w:rsidP="00C01659">
      <w:pPr>
        <w:spacing w:before="0" w:after="0" w:line="240" w:lineRule="auto"/>
        <w:ind w:firstLine="0"/>
        <w:rPr>
          <w:rFonts w:eastAsia="Times New Roman"/>
          <w:lang w:eastAsia="pl-PL"/>
        </w:rPr>
      </w:pPr>
    </w:p>
    <w:p w14:paraId="0A12AF1E" w14:textId="77777777" w:rsidR="00C01659" w:rsidRPr="004E21E1" w:rsidRDefault="00C01659" w:rsidP="00C01659">
      <w:pPr>
        <w:spacing w:before="0" w:after="0" w:line="240" w:lineRule="auto"/>
        <w:ind w:firstLine="0"/>
        <w:rPr>
          <w:rFonts w:eastAsia="Times New Roman"/>
          <w:lang w:eastAsia="pl-PL"/>
        </w:rPr>
      </w:pPr>
    </w:p>
    <w:p w14:paraId="09D4CF45" w14:textId="77777777" w:rsidR="00C01659" w:rsidRPr="004E21E1" w:rsidRDefault="00C01659" w:rsidP="00C01659">
      <w:pPr>
        <w:spacing w:before="0" w:after="0" w:line="240" w:lineRule="auto"/>
        <w:ind w:firstLine="0"/>
        <w:rPr>
          <w:rFonts w:eastAsia="Times New Roman"/>
          <w:lang w:eastAsia="pl-PL"/>
        </w:rPr>
      </w:pPr>
    </w:p>
    <w:p w14:paraId="4420347A" w14:textId="77777777" w:rsidR="00C01659" w:rsidRPr="004E21E1" w:rsidRDefault="00C01659" w:rsidP="00C01659">
      <w:pPr>
        <w:spacing w:before="0" w:after="0" w:line="240" w:lineRule="auto"/>
        <w:ind w:firstLine="0"/>
        <w:rPr>
          <w:rFonts w:eastAsia="Times New Roman"/>
          <w:lang w:eastAsia="pl-PL"/>
        </w:rPr>
      </w:pPr>
      <w:r w:rsidRPr="004E21E1">
        <w:rPr>
          <w:rFonts w:eastAsia="Times New Roman"/>
          <w:lang w:eastAsia="pl-PL"/>
        </w:rPr>
        <w:t>Date</w:t>
      </w:r>
      <w:r w:rsidRPr="004E21E1">
        <w:rPr>
          <w:rFonts w:eastAsia="Times New Roman"/>
          <w:lang w:eastAsia="pl-PL"/>
        </w:rPr>
        <w:tab/>
      </w:r>
      <w:r w:rsidRPr="004E21E1">
        <w:rPr>
          <w:rFonts w:eastAsia="Times New Roman"/>
          <w:lang w:eastAsia="pl-PL"/>
        </w:rPr>
        <w:tab/>
      </w:r>
      <w:r w:rsidRPr="004E21E1">
        <w:rPr>
          <w:rFonts w:eastAsia="Times New Roman"/>
          <w:lang w:eastAsia="pl-PL"/>
        </w:rPr>
        <w:tab/>
      </w:r>
      <w:r w:rsidRPr="004E21E1">
        <w:rPr>
          <w:rFonts w:eastAsia="Times New Roman"/>
          <w:lang w:eastAsia="pl-PL"/>
        </w:rPr>
        <w:tab/>
      </w:r>
      <w:r w:rsidRPr="004E21E1">
        <w:rPr>
          <w:rFonts w:eastAsia="Times New Roman"/>
          <w:lang w:eastAsia="pl-PL"/>
        </w:rPr>
        <w:tab/>
      </w:r>
      <w:r w:rsidRPr="004E21E1">
        <w:rPr>
          <w:rFonts w:eastAsia="Times New Roman"/>
          <w:lang w:eastAsia="pl-PL"/>
        </w:rPr>
        <w:tab/>
        <w:t>Signature of the Author</w:t>
      </w:r>
    </w:p>
    <w:p w14:paraId="2289FED2" w14:textId="77777777" w:rsidR="00C01659" w:rsidRPr="004E21E1" w:rsidRDefault="00C01659" w:rsidP="00C01659">
      <w:pPr>
        <w:spacing w:before="0" w:after="0" w:line="240" w:lineRule="auto"/>
        <w:ind w:firstLine="0"/>
        <w:rPr>
          <w:rFonts w:eastAsia="Times New Roman"/>
          <w:lang w:eastAsia="pl-PL"/>
        </w:rPr>
      </w:pPr>
      <w:r w:rsidRPr="004E21E1">
        <w:rPr>
          <w:rFonts w:eastAsia="Times New Roman"/>
          <w:spacing w:val="-3"/>
          <w:lang w:eastAsia="pl-PL"/>
        </w:rPr>
        <w:br w:type="page"/>
      </w:r>
    </w:p>
    <w:p w14:paraId="2301713E" w14:textId="77777777" w:rsidR="00C01659" w:rsidRPr="004E21E1" w:rsidRDefault="00C01659" w:rsidP="00C01659">
      <w:pPr>
        <w:spacing w:before="0" w:after="0" w:line="240" w:lineRule="auto"/>
        <w:ind w:firstLine="0"/>
        <w:rPr>
          <w:rFonts w:eastAsia="Times New Roman"/>
          <w:lang w:eastAsia="pl-PL"/>
        </w:rPr>
      </w:pPr>
    </w:p>
    <w:p w14:paraId="09621EC9" w14:textId="77777777" w:rsidR="00C01659" w:rsidRPr="004E21E1" w:rsidRDefault="00C01659" w:rsidP="00C01659">
      <w:pPr>
        <w:spacing w:before="0" w:after="0" w:line="240" w:lineRule="auto"/>
        <w:ind w:firstLine="0"/>
        <w:rPr>
          <w:rFonts w:eastAsia="Times New Roman"/>
          <w:lang w:eastAsia="pl-PL"/>
        </w:rPr>
      </w:pPr>
    </w:p>
    <w:p w14:paraId="1443AE88" w14:textId="77777777" w:rsidR="00C01659" w:rsidRPr="004E21E1" w:rsidRDefault="00C01659" w:rsidP="00C01659">
      <w:pPr>
        <w:spacing w:before="0" w:after="0" w:line="240" w:lineRule="auto"/>
        <w:ind w:firstLine="0"/>
        <w:rPr>
          <w:rFonts w:eastAsia="Times New Roman"/>
          <w:lang w:eastAsia="pl-PL"/>
        </w:rPr>
      </w:pPr>
    </w:p>
    <w:p w14:paraId="038B6303" w14:textId="77777777" w:rsidR="00C01659" w:rsidRPr="004E21E1" w:rsidRDefault="00C01659" w:rsidP="00C01659">
      <w:pPr>
        <w:spacing w:before="0" w:after="0" w:line="240" w:lineRule="auto"/>
        <w:ind w:firstLine="0"/>
        <w:rPr>
          <w:rFonts w:eastAsia="Times New Roman"/>
          <w:lang w:eastAsia="pl-PL"/>
        </w:rPr>
      </w:pPr>
    </w:p>
    <w:p w14:paraId="15622822" w14:textId="77777777" w:rsidR="00C01659" w:rsidRPr="004E21E1" w:rsidRDefault="00C01659" w:rsidP="00C01659">
      <w:pPr>
        <w:spacing w:before="0" w:after="0" w:line="240" w:lineRule="auto"/>
        <w:ind w:firstLine="0"/>
        <w:rPr>
          <w:rFonts w:eastAsia="Times New Roman"/>
          <w:lang w:eastAsia="pl-PL"/>
        </w:rPr>
      </w:pPr>
    </w:p>
    <w:p w14:paraId="71AA631C" w14:textId="77777777" w:rsidR="00C01659" w:rsidRPr="004E21E1" w:rsidRDefault="00C01659" w:rsidP="00C01659">
      <w:pPr>
        <w:spacing w:before="0" w:after="0" w:line="240" w:lineRule="auto"/>
        <w:ind w:firstLine="0"/>
        <w:rPr>
          <w:rFonts w:eastAsia="Times New Roman"/>
          <w:lang w:eastAsia="pl-PL"/>
        </w:rPr>
      </w:pPr>
    </w:p>
    <w:p w14:paraId="30A9234E" w14:textId="77777777" w:rsidR="00C01659" w:rsidRPr="004E21E1" w:rsidRDefault="00C01659" w:rsidP="00C01659">
      <w:pPr>
        <w:spacing w:before="0" w:after="0" w:line="240" w:lineRule="auto"/>
        <w:ind w:firstLine="0"/>
        <w:rPr>
          <w:rFonts w:eastAsia="Times New Roman"/>
          <w:lang w:eastAsia="pl-PL"/>
        </w:rPr>
      </w:pPr>
    </w:p>
    <w:p w14:paraId="63BC442C" w14:textId="77777777" w:rsidR="00C01659" w:rsidRPr="004E21E1" w:rsidRDefault="00C01659" w:rsidP="00C01659">
      <w:pPr>
        <w:spacing w:before="0" w:after="0" w:line="240" w:lineRule="auto"/>
        <w:ind w:firstLine="0"/>
        <w:rPr>
          <w:rFonts w:eastAsia="Times New Roman"/>
          <w:lang w:eastAsia="pl-PL"/>
        </w:rPr>
      </w:pPr>
    </w:p>
    <w:p w14:paraId="489027D9" w14:textId="77777777" w:rsidR="00C01659" w:rsidRPr="004E21E1" w:rsidRDefault="00C01659" w:rsidP="00C01659">
      <w:pPr>
        <w:keepNext/>
        <w:spacing w:before="0" w:after="0" w:line="240" w:lineRule="auto"/>
        <w:ind w:firstLine="0"/>
        <w:jc w:val="center"/>
        <w:outlineLvl w:val="0"/>
        <w:rPr>
          <w:rFonts w:eastAsia="Times New Roman"/>
          <w:b/>
          <w:bCs/>
          <w:lang w:eastAsia="pl-PL"/>
        </w:rPr>
      </w:pPr>
      <w:bookmarkStart w:id="2" w:name="_Toc9265500"/>
      <w:commentRangeStart w:id="3"/>
      <w:r w:rsidRPr="004E21E1">
        <w:rPr>
          <w:rFonts w:eastAsia="Times New Roman"/>
          <w:b/>
          <w:bCs/>
          <w:lang w:eastAsia="pl-PL"/>
        </w:rPr>
        <w:t>Summary</w:t>
      </w:r>
      <w:bookmarkEnd w:id="2"/>
      <w:commentRangeEnd w:id="3"/>
      <w:r w:rsidR="00310BA1">
        <w:rPr>
          <w:rStyle w:val="Odwoaniedokomentarza"/>
        </w:rPr>
        <w:commentReference w:id="3"/>
      </w:r>
    </w:p>
    <w:p w14:paraId="5D557DD5" w14:textId="77777777" w:rsidR="00C01659" w:rsidRPr="004E21E1" w:rsidRDefault="00C01659" w:rsidP="00C01659">
      <w:pPr>
        <w:spacing w:before="0" w:after="0" w:line="240" w:lineRule="auto"/>
        <w:ind w:firstLine="0"/>
        <w:jc w:val="center"/>
        <w:rPr>
          <w:rFonts w:eastAsia="Times New Roman"/>
          <w:lang w:eastAsia="pl-PL"/>
        </w:rPr>
      </w:pPr>
    </w:p>
    <w:p w14:paraId="33C93197" w14:textId="6B7AD0B1" w:rsidR="00C01659" w:rsidRPr="004E21E1" w:rsidRDefault="00C01659" w:rsidP="00C01659">
      <w:pPr>
        <w:spacing w:before="0" w:after="0" w:line="240" w:lineRule="auto"/>
        <w:ind w:firstLine="0"/>
        <w:rPr>
          <w:rFonts w:eastAsia="Times New Roman"/>
          <w:lang w:eastAsia="pl-PL"/>
        </w:rPr>
      </w:pPr>
      <w:r w:rsidRPr="004E21E1">
        <w:rPr>
          <w:rFonts w:eastAsia="Times New Roman"/>
          <w:lang w:eastAsia="pl-PL"/>
        </w:rPr>
        <w:t xml:space="preserve">This study is </w:t>
      </w:r>
      <w:commentRangeStart w:id="4"/>
      <w:r w:rsidRPr="004E21E1">
        <w:rPr>
          <w:rFonts w:eastAsia="Times New Roman"/>
          <w:lang w:eastAsia="pl-PL"/>
        </w:rPr>
        <w:t xml:space="preserve">an attempt to propose </w:t>
      </w:r>
      <w:commentRangeEnd w:id="4"/>
      <w:r w:rsidR="00310BA1">
        <w:rPr>
          <w:rStyle w:val="Odwoaniedokomentarza"/>
        </w:rPr>
        <w:commentReference w:id="4"/>
      </w:r>
      <w:r w:rsidRPr="004E21E1">
        <w:rPr>
          <w:rFonts w:eastAsia="Times New Roman"/>
          <w:lang w:eastAsia="pl-PL"/>
        </w:rPr>
        <w:t xml:space="preserve">a model for customer churn prediction in the case of an e-commerce retail store operating in Brazil. </w:t>
      </w:r>
      <w:ins w:id="5" w:author="Kamil Matuszelański" w:date="2021-08-05T16:26:00Z">
        <w:r w:rsidR="00CF2023">
          <w:rPr>
            <w:rFonts w:eastAsia="Times New Roman"/>
            <w:lang w:eastAsia="pl-PL"/>
          </w:rPr>
          <w:t xml:space="preserve">Two </w:t>
        </w:r>
      </w:ins>
      <w:ins w:id="6" w:author="Kamil Matuszelański" w:date="2021-08-05T16:29:00Z">
        <w:r w:rsidR="00CF2023">
          <w:rPr>
            <w:rFonts w:eastAsia="Times New Roman"/>
            <w:lang w:eastAsia="pl-PL"/>
          </w:rPr>
          <w:t>M</w:t>
        </w:r>
      </w:ins>
      <w:ins w:id="7" w:author="Kamil Matuszelański" w:date="2021-08-05T16:26:00Z">
        <w:r w:rsidR="00CF2023">
          <w:rPr>
            <w:rFonts w:eastAsia="Times New Roman"/>
            <w:lang w:eastAsia="pl-PL"/>
          </w:rPr>
          <w:t xml:space="preserve">achine </w:t>
        </w:r>
      </w:ins>
      <w:ins w:id="8" w:author="Kamil Matuszelański" w:date="2021-08-05T16:29:00Z">
        <w:r w:rsidR="00CF2023">
          <w:rPr>
            <w:rFonts w:eastAsia="Times New Roman"/>
            <w:lang w:eastAsia="pl-PL"/>
          </w:rPr>
          <w:t>L</w:t>
        </w:r>
      </w:ins>
      <w:ins w:id="9" w:author="Kamil Matuszelański" w:date="2021-08-05T16:26:00Z">
        <w:r w:rsidR="00CF2023">
          <w:rPr>
            <w:rFonts w:eastAsia="Times New Roman"/>
            <w:lang w:eastAsia="pl-PL"/>
          </w:rPr>
          <w:t>earnin</w:t>
        </w:r>
      </w:ins>
      <w:ins w:id="10" w:author="Kamil Matuszelański" w:date="2021-08-05T16:27:00Z">
        <w:r w:rsidR="00CF2023">
          <w:rPr>
            <w:rFonts w:eastAsia="Times New Roman"/>
            <w:lang w:eastAsia="pl-PL"/>
          </w:rPr>
          <w:t xml:space="preserve">g models were tested and compared, namely Logistic Regression and Extreme Gradient Boosting. </w:t>
        </w:r>
      </w:ins>
      <w:r w:rsidRPr="004E21E1">
        <w:rPr>
          <w:rFonts w:eastAsia="Times New Roman"/>
          <w:lang w:eastAsia="pl-PL"/>
        </w:rPr>
        <w:t xml:space="preserve">Among the sets of features included in the models were transaction, location, geodemographic and perception variables. </w:t>
      </w:r>
      <w:ins w:id="11" w:author="Kamil Matuszelański" w:date="2021-08-05T16:27:00Z">
        <w:r w:rsidR="00CF2023">
          <w:rPr>
            <w:rFonts w:eastAsia="Times New Roman"/>
            <w:lang w:eastAsia="pl-PL"/>
          </w:rPr>
          <w:t xml:space="preserve">Importance of each of the set </w:t>
        </w:r>
      </w:ins>
      <w:ins w:id="12" w:author="Kamil Matuszelański" w:date="2021-08-05T16:28:00Z">
        <w:r w:rsidR="00CF2023">
          <w:rPr>
            <w:rFonts w:eastAsia="Times New Roman"/>
            <w:lang w:eastAsia="pl-PL"/>
          </w:rPr>
          <w:t xml:space="preserve">for customer loyalty was assessed using Explainable Artificial </w:t>
        </w:r>
      </w:ins>
      <w:ins w:id="13" w:author="Kamil Matuszelański" w:date="2021-08-05T16:31:00Z">
        <w:r w:rsidR="00CF2023">
          <w:rPr>
            <w:rFonts w:eastAsia="Times New Roman"/>
            <w:lang w:eastAsia="pl-PL"/>
          </w:rPr>
          <w:t>I</w:t>
        </w:r>
      </w:ins>
      <w:ins w:id="14" w:author="Kamil Matuszelański" w:date="2021-08-05T16:28:00Z">
        <w:r w:rsidR="00CF2023">
          <w:rPr>
            <w:rFonts w:eastAsia="Times New Roman"/>
            <w:lang w:eastAsia="pl-PL"/>
          </w:rPr>
          <w:t xml:space="preserve">ntelligence techniques. </w:t>
        </w:r>
      </w:ins>
      <w:r w:rsidRPr="004E21E1">
        <w:rPr>
          <w:rFonts w:eastAsia="Times New Roman"/>
          <w:lang w:eastAsia="pl-PL"/>
        </w:rPr>
        <w:t>The results show that transaction features from the previous purchase are the main factor driving the customers’ loyalty</w:t>
      </w:r>
      <w:r w:rsidR="00310BA1">
        <w:rPr>
          <w:rFonts w:eastAsia="Times New Roman"/>
          <w:lang w:eastAsia="pl-PL"/>
        </w:rPr>
        <w:t>.</w:t>
      </w:r>
    </w:p>
    <w:p w14:paraId="48804632" w14:textId="77777777" w:rsidR="00C01659" w:rsidRPr="004E21E1" w:rsidRDefault="00C01659" w:rsidP="00C01659">
      <w:pPr>
        <w:spacing w:before="0" w:after="0" w:line="240" w:lineRule="auto"/>
        <w:ind w:firstLine="0"/>
        <w:rPr>
          <w:rFonts w:eastAsia="Times New Roman"/>
          <w:lang w:eastAsia="pl-PL"/>
        </w:rPr>
      </w:pPr>
    </w:p>
    <w:p w14:paraId="7C11CBEB" w14:textId="77777777" w:rsidR="00C01659" w:rsidRPr="004E21E1" w:rsidRDefault="00C01659" w:rsidP="00C01659">
      <w:pPr>
        <w:spacing w:before="0" w:after="0" w:line="240" w:lineRule="auto"/>
        <w:ind w:firstLine="0"/>
        <w:jc w:val="center"/>
        <w:rPr>
          <w:rFonts w:eastAsia="Times New Roman"/>
          <w:lang w:eastAsia="pl-PL"/>
        </w:rPr>
      </w:pPr>
    </w:p>
    <w:p w14:paraId="51C8FBD1" w14:textId="77777777" w:rsidR="00C01659" w:rsidRPr="004E21E1" w:rsidRDefault="00C01659" w:rsidP="00C01659">
      <w:pPr>
        <w:spacing w:before="0" w:after="0" w:line="240" w:lineRule="auto"/>
        <w:ind w:firstLine="0"/>
        <w:rPr>
          <w:rFonts w:eastAsia="Times New Roman"/>
          <w:lang w:eastAsia="pl-PL"/>
        </w:rPr>
      </w:pPr>
    </w:p>
    <w:p w14:paraId="26716E19" w14:textId="77777777" w:rsidR="00C01659" w:rsidRPr="004E21E1" w:rsidRDefault="00C01659" w:rsidP="00C01659">
      <w:pPr>
        <w:keepNext/>
        <w:spacing w:before="0" w:after="0" w:line="240" w:lineRule="auto"/>
        <w:ind w:firstLine="0"/>
        <w:jc w:val="center"/>
        <w:outlineLvl w:val="0"/>
        <w:rPr>
          <w:rFonts w:eastAsia="Times New Roman"/>
          <w:b/>
          <w:bCs/>
          <w:lang w:eastAsia="pl-PL"/>
        </w:rPr>
      </w:pPr>
      <w:bookmarkStart w:id="15" w:name="_Toc9265501"/>
      <w:r w:rsidRPr="004E21E1">
        <w:rPr>
          <w:rFonts w:eastAsia="Times New Roman"/>
          <w:b/>
          <w:bCs/>
          <w:lang w:eastAsia="pl-PL"/>
        </w:rPr>
        <w:t>Key words</w:t>
      </w:r>
      <w:bookmarkEnd w:id="15"/>
    </w:p>
    <w:p w14:paraId="68998182" w14:textId="77777777" w:rsidR="00C01659" w:rsidRPr="004E21E1" w:rsidRDefault="00C01659" w:rsidP="00C01659">
      <w:pPr>
        <w:spacing w:before="0" w:after="0" w:line="240" w:lineRule="auto"/>
        <w:ind w:firstLine="0"/>
        <w:jc w:val="center"/>
        <w:rPr>
          <w:rFonts w:eastAsia="Times New Roman"/>
          <w:lang w:eastAsia="pl-PL"/>
        </w:rPr>
      </w:pPr>
    </w:p>
    <w:p w14:paraId="640A3C8E" w14:textId="77777777" w:rsidR="00C01659" w:rsidRPr="004E21E1" w:rsidRDefault="00C01659" w:rsidP="00C01659">
      <w:pPr>
        <w:spacing w:before="0" w:after="120" w:line="240" w:lineRule="auto"/>
        <w:ind w:firstLine="0"/>
        <w:jc w:val="center"/>
        <w:rPr>
          <w:rFonts w:eastAsia="Times New Roman"/>
          <w:lang w:eastAsia="pl-PL"/>
        </w:rPr>
      </w:pPr>
      <w:r w:rsidRPr="004E21E1">
        <w:rPr>
          <w:rFonts w:eastAsia="Times New Roman"/>
          <w:i/>
          <w:lang w:eastAsia="pl-PL"/>
        </w:rPr>
        <w:t>churn analysis, customer relationship management, topic modeling, geodemographics</w:t>
      </w:r>
    </w:p>
    <w:p w14:paraId="77C1F5BD" w14:textId="77777777" w:rsidR="00C01659" w:rsidRPr="004E21E1" w:rsidRDefault="00C01659" w:rsidP="00C01659">
      <w:pPr>
        <w:spacing w:before="0" w:after="0" w:line="240" w:lineRule="auto"/>
        <w:ind w:firstLine="0"/>
        <w:jc w:val="center"/>
        <w:rPr>
          <w:rFonts w:eastAsia="Times New Roman"/>
          <w:lang w:eastAsia="pl-PL"/>
        </w:rPr>
      </w:pPr>
    </w:p>
    <w:p w14:paraId="66FD51EA" w14:textId="77777777" w:rsidR="00C01659" w:rsidRPr="004E21E1" w:rsidRDefault="00C01659" w:rsidP="00C01659">
      <w:pPr>
        <w:spacing w:before="0" w:after="0" w:line="240" w:lineRule="auto"/>
        <w:ind w:firstLine="0"/>
        <w:jc w:val="center"/>
        <w:rPr>
          <w:rFonts w:eastAsia="Times New Roman"/>
          <w:lang w:eastAsia="pl-PL"/>
        </w:rPr>
      </w:pPr>
    </w:p>
    <w:p w14:paraId="1F3C5A66" w14:textId="77777777" w:rsidR="00C01659" w:rsidRPr="004E21E1" w:rsidRDefault="00C01659" w:rsidP="00C01659">
      <w:pPr>
        <w:spacing w:before="0" w:after="0" w:line="240" w:lineRule="auto"/>
        <w:ind w:firstLine="0"/>
        <w:jc w:val="center"/>
        <w:rPr>
          <w:rFonts w:eastAsia="Times New Roman"/>
          <w:lang w:eastAsia="pl-PL"/>
        </w:rPr>
      </w:pPr>
    </w:p>
    <w:p w14:paraId="6964AD1B" w14:textId="77777777" w:rsidR="00C01659" w:rsidRPr="004E21E1" w:rsidRDefault="00C01659" w:rsidP="00C01659">
      <w:pPr>
        <w:spacing w:before="0" w:after="0" w:line="240" w:lineRule="auto"/>
        <w:ind w:firstLine="0"/>
        <w:jc w:val="center"/>
        <w:rPr>
          <w:rFonts w:eastAsia="Times New Roman"/>
          <w:lang w:eastAsia="pl-PL"/>
        </w:rPr>
      </w:pPr>
    </w:p>
    <w:p w14:paraId="5651CB89" w14:textId="77777777" w:rsidR="00C01659" w:rsidRPr="004E21E1" w:rsidRDefault="00C01659" w:rsidP="00C01659">
      <w:pPr>
        <w:keepNext/>
        <w:spacing w:before="0" w:after="0" w:line="240" w:lineRule="auto"/>
        <w:ind w:firstLine="0"/>
        <w:jc w:val="center"/>
        <w:outlineLvl w:val="0"/>
        <w:rPr>
          <w:rFonts w:eastAsia="Times New Roman"/>
          <w:b/>
          <w:bCs/>
          <w:lang w:eastAsia="pl-PL"/>
        </w:rPr>
      </w:pPr>
      <w:bookmarkStart w:id="16" w:name="_Toc9265502"/>
      <w:r w:rsidRPr="004E21E1">
        <w:rPr>
          <w:rFonts w:eastAsia="Times New Roman"/>
          <w:b/>
          <w:bCs/>
          <w:lang w:eastAsia="pl-PL"/>
        </w:rPr>
        <w:t>Area of study (codes according to Erasmus Subject Area Codes List)</w:t>
      </w:r>
      <w:bookmarkEnd w:id="16"/>
    </w:p>
    <w:p w14:paraId="1AFA21BC" w14:textId="77777777" w:rsidR="00C01659" w:rsidRPr="004E21E1" w:rsidRDefault="00C01659" w:rsidP="00C01659">
      <w:pPr>
        <w:spacing w:before="0" w:after="0" w:line="240" w:lineRule="auto"/>
        <w:ind w:firstLine="0"/>
        <w:jc w:val="center"/>
        <w:rPr>
          <w:rFonts w:eastAsia="Times New Roman"/>
          <w:lang w:eastAsia="pl-PL"/>
        </w:rPr>
      </w:pPr>
      <w:r w:rsidRPr="004E21E1">
        <w:rPr>
          <w:rFonts w:eastAsia="Times New Roman"/>
          <w:lang w:eastAsia="pl-PL"/>
        </w:rPr>
        <w:t>Economics (14300)</w:t>
      </w:r>
    </w:p>
    <w:p w14:paraId="08ECF068" w14:textId="77777777" w:rsidR="00C01659" w:rsidRPr="004E21E1" w:rsidRDefault="00C01659" w:rsidP="00C01659">
      <w:pPr>
        <w:spacing w:before="0" w:after="0" w:line="240" w:lineRule="auto"/>
        <w:ind w:firstLine="0"/>
        <w:jc w:val="center"/>
        <w:rPr>
          <w:rFonts w:eastAsia="Times New Roman"/>
          <w:lang w:eastAsia="pl-PL"/>
        </w:rPr>
      </w:pPr>
    </w:p>
    <w:p w14:paraId="04CF87B9" w14:textId="77777777" w:rsidR="00C01659" w:rsidRPr="004E21E1" w:rsidRDefault="00C01659" w:rsidP="00C01659">
      <w:pPr>
        <w:spacing w:before="0" w:after="0" w:line="240" w:lineRule="auto"/>
        <w:ind w:firstLine="0"/>
        <w:jc w:val="center"/>
        <w:rPr>
          <w:rFonts w:eastAsia="Times New Roman"/>
          <w:lang w:eastAsia="pl-PL"/>
        </w:rPr>
      </w:pPr>
    </w:p>
    <w:p w14:paraId="289671B1" w14:textId="77777777" w:rsidR="00C01659" w:rsidRPr="004E21E1" w:rsidRDefault="00C01659" w:rsidP="00C01659">
      <w:pPr>
        <w:spacing w:before="0" w:after="0" w:line="240" w:lineRule="auto"/>
        <w:ind w:firstLine="0"/>
        <w:jc w:val="center"/>
        <w:rPr>
          <w:rFonts w:eastAsia="Times New Roman"/>
          <w:lang w:eastAsia="pl-PL"/>
        </w:rPr>
      </w:pPr>
    </w:p>
    <w:p w14:paraId="2E945098" w14:textId="77777777" w:rsidR="00C01659" w:rsidRPr="004E21E1" w:rsidRDefault="00C01659" w:rsidP="00C01659">
      <w:pPr>
        <w:keepNext/>
        <w:spacing w:before="0" w:after="0" w:line="240" w:lineRule="auto"/>
        <w:ind w:firstLine="0"/>
        <w:jc w:val="center"/>
        <w:outlineLvl w:val="0"/>
        <w:rPr>
          <w:rFonts w:eastAsia="Times New Roman"/>
          <w:b/>
          <w:bCs/>
          <w:lang w:eastAsia="pl-PL"/>
        </w:rPr>
      </w:pPr>
    </w:p>
    <w:p w14:paraId="0AE4A107" w14:textId="77777777" w:rsidR="00C01659" w:rsidRPr="004E21E1" w:rsidRDefault="00C01659" w:rsidP="00C01659">
      <w:pPr>
        <w:keepNext/>
        <w:spacing w:before="0" w:after="0" w:line="240" w:lineRule="auto"/>
        <w:ind w:firstLine="0"/>
        <w:jc w:val="center"/>
        <w:outlineLvl w:val="0"/>
        <w:rPr>
          <w:rFonts w:eastAsia="Times New Roman"/>
          <w:b/>
          <w:bCs/>
          <w:lang w:eastAsia="pl-PL"/>
        </w:rPr>
      </w:pPr>
    </w:p>
    <w:p w14:paraId="000239CD" w14:textId="77777777" w:rsidR="00C01659" w:rsidRPr="004E21E1" w:rsidRDefault="00C01659" w:rsidP="00C01659">
      <w:pPr>
        <w:keepNext/>
        <w:spacing w:before="0" w:after="0" w:line="240" w:lineRule="auto"/>
        <w:ind w:firstLine="0"/>
        <w:jc w:val="center"/>
        <w:outlineLvl w:val="0"/>
        <w:rPr>
          <w:rFonts w:eastAsia="Times New Roman"/>
          <w:b/>
          <w:bCs/>
          <w:lang w:eastAsia="pl-PL"/>
        </w:rPr>
      </w:pPr>
    </w:p>
    <w:p w14:paraId="7070200C" w14:textId="77777777" w:rsidR="00C01659" w:rsidRPr="004E21E1" w:rsidRDefault="00C01659" w:rsidP="00C01659">
      <w:pPr>
        <w:keepNext/>
        <w:spacing w:before="0" w:after="0" w:line="240" w:lineRule="auto"/>
        <w:ind w:firstLine="0"/>
        <w:jc w:val="center"/>
        <w:outlineLvl w:val="0"/>
        <w:rPr>
          <w:rFonts w:eastAsia="Times New Roman"/>
          <w:b/>
          <w:bCs/>
          <w:lang w:eastAsia="pl-PL"/>
        </w:rPr>
      </w:pPr>
    </w:p>
    <w:p w14:paraId="188A5D81" w14:textId="77777777" w:rsidR="00C01659" w:rsidRPr="004E21E1" w:rsidRDefault="00C01659" w:rsidP="00C01659">
      <w:pPr>
        <w:keepNext/>
        <w:spacing w:before="0" w:after="0" w:line="240" w:lineRule="auto"/>
        <w:ind w:firstLine="0"/>
        <w:jc w:val="center"/>
        <w:outlineLvl w:val="0"/>
        <w:rPr>
          <w:rFonts w:eastAsia="Times New Roman"/>
          <w:b/>
          <w:bCs/>
          <w:lang w:eastAsia="pl-PL"/>
        </w:rPr>
      </w:pPr>
    </w:p>
    <w:p w14:paraId="0F31E9EB" w14:textId="77777777" w:rsidR="00C01659" w:rsidRPr="004E21E1" w:rsidRDefault="00C01659" w:rsidP="00C01659">
      <w:pPr>
        <w:keepNext/>
        <w:spacing w:before="0" w:after="0" w:line="240" w:lineRule="auto"/>
        <w:ind w:firstLine="0"/>
        <w:jc w:val="center"/>
        <w:outlineLvl w:val="0"/>
        <w:rPr>
          <w:rFonts w:eastAsia="Times New Roman"/>
          <w:b/>
          <w:bCs/>
          <w:lang w:eastAsia="pl-PL"/>
        </w:rPr>
      </w:pPr>
      <w:bookmarkStart w:id="17" w:name="_Toc9265503"/>
      <w:r w:rsidRPr="004E21E1">
        <w:rPr>
          <w:rFonts w:eastAsia="Times New Roman"/>
          <w:b/>
          <w:bCs/>
          <w:lang w:eastAsia="pl-PL"/>
        </w:rPr>
        <w:t>The title of the thesis in Polish</w:t>
      </w:r>
      <w:bookmarkEnd w:id="17"/>
    </w:p>
    <w:p w14:paraId="08E79DDD" w14:textId="77777777" w:rsidR="00C01659" w:rsidRPr="004E21E1" w:rsidRDefault="00C01659" w:rsidP="00C01659">
      <w:pPr>
        <w:keepNext/>
        <w:spacing w:before="0" w:after="0" w:line="240" w:lineRule="auto"/>
        <w:ind w:firstLine="0"/>
        <w:jc w:val="center"/>
        <w:outlineLvl w:val="0"/>
        <w:rPr>
          <w:rFonts w:eastAsia="Times New Roman"/>
          <w:b/>
          <w:bCs/>
          <w:lang w:eastAsia="pl-PL"/>
        </w:rPr>
      </w:pPr>
    </w:p>
    <w:p w14:paraId="389FD152" w14:textId="77777777" w:rsidR="00C01659" w:rsidRPr="00C01659" w:rsidRDefault="00C01659" w:rsidP="00C01659">
      <w:pPr>
        <w:keepNext/>
        <w:spacing w:before="0" w:after="0" w:line="240" w:lineRule="auto"/>
        <w:ind w:firstLine="0"/>
        <w:jc w:val="center"/>
        <w:outlineLvl w:val="0"/>
        <w:rPr>
          <w:rFonts w:eastAsia="Times New Roman"/>
          <w:bCs/>
          <w:lang w:val="pl-PL" w:eastAsia="pl-PL"/>
        </w:rPr>
      </w:pPr>
      <w:r w:rsidRPr="00C01659">
        <w:rPr>
          <w:rFonts w:eastAsia="Times New Roman"/>
          <w:bCs/>
          <w:lang w:val="pl-PL" w:eastAsia="pl-PL"/>
        </w:rPr>
        <w:t>Modelowanie odpływu klientów w biznesie e-commerce</w:t>
      </w:r>
    </w:p>
    <w:p w14:paraId="662E0CCE" w14:textId="77777777" w:rsidR="00C01659" w:rsidRPr="00C01659" w:rsidRDefault="00C01659" w:rsidP="00C01659">
      <w:pPr>
        <w:suppressAutoHyphens/>
        <w:spacing w:before="0" w:after="0" w:line="240" w:lineRule="auto"/>
        <w:ind w:left="709" w:hanging="709"/>
        <w:jc w:val="center"/>
        <w:rPr>
          <w:rFonts w:eastAsia="Times New Roman"/>
          <w:i/>
          <w:noProof/>
          <w:lang w:val="pl-PL" w:eastAsia="pl-PL"/>
        </w:rPr>
      </w:pPr>
    </w:p>
    <w:p w14:paraId="0FAE28C2" w14:textId="77777777" w:rsidR="00C01659" w:rsidRPr="00C01659" w:rsidRDefault="00C01659" w:rsidP="00C01659">
      <w:pPr>
        <w:suppressAutoHyphens/>
        <w:spacing w:before="0" w:after="0" w:line="240" w:lineRule="auto"/>
        <w:ind w:left="709" w:hanging="709"/>
        <w:jc w:val="center"/>
        <w:rPr>
          <w:rFonts w:eastAsia="Times New Roman"/>
          <w:i/>
          <w:noProof/>
          <w:lang w:val="pl-PL" w:eastAsia="pl-PL"/>
        </w:rPr>
      </w:pPr>
    </w:p>
    <w:p w14:paraId="275E5FDD" w14:textId="77777777" w:rsidR="00C01659" w:rsidRPr="00C01659" w:rsidRDefault="00C01659" w:rsidP="00C01659">
      <w:pPr>
        <w:suppressAutoHyphens/>
        <w:spacing w:before="0" w:after="0" w:line="240" w:lineRule="auto"/>
        <w:ind w:left="709" w:hanging="709"/>
        <w:jc w:val="center"/>
        <w:rPr>
          <w:rFonts w:eastAsia="Times New Roman"/>
          <w:i/>
          <w:noProof/>
          <w:lang w:val="pl-PL" w:eastAsia="pl-PL"/>
        </w:rPr>
      </w:pPr>
    </w:p>
    <w:p w14:paraId="6A905C67" w14:textId="77777777" w:rsidR="00C01659" w:rsidRPr="00C01659" w:rsidRDefault="00C01659" w:rsidP="00C01659">
      <w:pPr>
        <w:suppressAutoHyphens/>
        <w:spacing w:before="0" w:after="0" w:line="240" w:lineRule="auto"/>
        <w:ind w:left="709" w:hanging="709"/>
        <w:jc w:val="center"/>
        <w:rPr>
          <w:rFonts w:eastAsia="Times New Roman"/>
          <w:i/>
          <w:noProof/>
          <w:lang w:val="pl-PL" w:eastAsia="pl-PL"/>
        </w:rPr>
      </w:pPr>
    </w:p>
    <w:p w14:paraId="3F35C152" w14:textId="77777777" w:rsidR="00C01659" w:rsidRPr="00C01659" w:rsidRDefault="00C01659" w:rsidP="00C01659">
      <w:pPr>
        <w:suppressAutoHyphens/>
        <w:spacing w:before="0" w:after="0" w:line="240" w:lineRule="auto"/>
        <w:ind w:left="709" w:hanging="709"/>
        <w:jc w:val="center"/>
        <w:rPr>
          <w:rFonts w:eastAsia="Times New Roman"/>
          <w:i/>
          <w:lang w:val="pl-PL" w:eastAsia="pl-PL"/>
        </w:rPr>
      </w:pPr>
    </w:p>
    <w:p w14:paraId="0C4641D5" w14:textId="77777777" w:rsidR="00C01659" w:rsidRPr="00C01659" w:rsidRDefault="00C01659" w:rsidP="00C01659">
      <w:pPr>
        <w:tabs>
          <w:tab w:val="left" w:pos="8738"/>
        </w:tabs>
        <w:spacing w:before="0" w:after="0" w:line="240" w:lineRule="auto"/>
        <w:ind w:firstLine="0"/>
        <w:jc w:val="center"/>
        <w:outlineLvl w:val="2"/>
        <w:rPr>
          <w:rFonts w:eastAsia="Times New Roman"/>
          <w:b/>
          <w:lang w:val="pl-PL" w:eastAsia="pl-PL"/>
        </w:rPr>
      </w:pPr>
    </w:p>
    <w:p w14:paraId="7E583016" w14:textId="77777777" w:rsidR="00C01659" w:rsidRPr="00C01659" w:rsidRDefault="00C01659" w:rsidP="00C01659">
      <w:pPr>
        <w:spacing w:before="0" w:after="0" w:line="240" w:lineRule="auto"/>
        <w:ind w:firstLine="0"/>
        <w:jc w:val="left"/>
        <w:rPr>
          <w:rFonts w:eastAsia="Times New Roman"/>
          <w:lang w:val="pl-PL" w:eastAsia="pl-PL"/>
        </w:rPr>
      </w:pPr>
    </w:p>
    <w:p w14:paraId="1839C68A" w14:textId="77777777" w:rsidR="00C01659" w:rsidRPr="00C01659" w:rsidRDefault="00C01659" w:rsidP="00C01659">
      <w:pPr>
        <w:pStyle w:val="chapters"/>
        <w:rPr>
          <w:lang w:val="pl-PL"/>
        </w:rPr>
      </w:pPr>
    </w:p>
    <w:p w14:paraId="7B824A10" w14:textId="77777777" w:rsidR="00C01659" w:rsidRPr="004E21E1" w:rsidRDefault="00C01659" w:rsidP="00C01659">
      <w:pPr>
        <w:pStyle w:val="chapters"/>
        <w:rPr>
          <w:lang w:val="en-US"/>
        </w:rPr>
      </w:pPr>
      <w:r w:rsidRPr="004E21E1">
        <w:rPr>
          <w:lang w:val="en-US"/>
        </w:rPr>
        <w:t>Table of contents</w:t>
      </w:r>
    </w:p>
    <w:tbl>
      <w:tblPr>
        <w:tblW w:w="5000" w:type="pct"/>
        <w:tblLayout w:type="fixed"/>
        <w:tblLook w:val="04A0" w:firstRow="1" w:lastRow="0" w:firstColumn="1" w:lastColumn="0" w:noHBand="0" w:noVBand="1"/>
        <w:tblPrChange w:id="18" w:author="Kamil Matuszelański" w:date="2021-08-05T16:31:00Z">
          <w:tblPr>
            <w:tblW w:w="5000" w:type="pct"/>
            <w:tblLook w:val="04A0" w:firstRow="1" w:lastRow="0" w:firstColumn="1" w:lastColumn="0" w:noHBand="0" w:noVBand="1"/>
          </w:tblPr>
        </w:tblPrChange>
      </w:tblPr>
      <w:tblGrid>
        <w:gridCol w:w="8789"/>
        <w:gridCol w:w="617"/>
        <w:tblGridChange w:id="19">
          <w:tblGrid>
            <w:gridCol w:w="8956"/>
            <w:gridCol w:w="450"/>
          </w:tblGrid>
        </w:tblGridChange>
      </w:tblGrid>
      <w:tr w:rsidR="00C01659" w:rsidRPr="004E21E1" w14:paraId="076F7AA5" w14:textId="77777777" w:rsidTr="00641E44">
        <w:trPr>
          <w:trHeight w:val="312"/>
          <w:trPrChange w:id="20" w:author="Kamil Matuszelański" w:date="2021-08-05T16:31:00Z">
            <w:trPr>
              <w:trHeight w:val="312"/>
            </w:trPr>
          </w:trPrChange>
        </w:trPr>
        <w:tc>
          <w:tcPr>
            <w:tcW w:w="4672" w:type="pct"/>
            <w:noWrap/>
            <w:hideMark/>
            <w:tcPrChange w:id="21" w:author="Kamil Matuszelański" w:date="2021-08-05T16:31:00Z">
              <w:tcPr>
                <w:tcW w:w="4761" w:type="pct"/>
                <w:noWrap/>
                <w:hideMark/>
              </w:tcPr>
            </w:tcPrChange>
          </w:tcPr>
          <w:p w14:paraId="50602EEA" w14:textId="77777777" w:rsidR="00C01659" w:rsidRPr="004E21E1" w:rsidRDefault="00C01659" w:rsidP="00310BA1">
            <w:pPr>
              <w:spacing w:before="0" w:after="0" w:line="240" w:lineRule="auto"/>
              <w:ind w:firstLine="0"/>
              <w:jc w:val="left"/>
              <w:rPr>
                <w:rFonts w:eastAsia="Times New Roman"/>
                <w:color w:val="000000"/>
                <w:lang w:eastAsia="en-GB"/>
              </w:rPr>
            </w:pPr>
            <w:r w:rsidRPr="004E21E1">
              <w:rPr>
                <w:rFonts w:eastAsia="Times New Roman"/>
                <w:color w:val="000000"/>
                <w:lang w:eastAsia="en-GB"/>
              </w:rPr>
              <w:t>CHAPTER I. Introduction……………………………………………………………………..</w:t>
            </w:r>
          </w:p>
        </w:tc>
        <w:tc>
          <w:tcPr>
            <w:tcW w:w="328" w:type="pct"/>
            <w:noWrap/>
            <w:vAlign w:val="bottom"/>
            <w:hideMark/>
            <w:tcPrChange w:id="22" w:author="Kamil Matuszelański" w:date="2021-08-05T16:31:00Z">
              <w:tcPr>
                <w:tcW w:w="239" w:type="pct"/>
                <w:noWrap/>
                <w:vAlign w:val="bottom"/>
                <w:hideMark/>
              </w:tcPr>
            </w:tcPrChange>
          </w:tcPr>
          <w:p w14:paraId="14F49E74" w14:textId="77777777" w:rsidR="00C01659" w:rsidRPr="004E21E1" w:rsidRDefault="00C01659" w:rsidP="00310BA1">
            <w:pPr>
              <w:spacing w:before="0" w:after="0" w:line="240" w:lineRule="auto"/>
              <w:ind w:firstLine="0"/>
              <w:jc w:val="left"/>
              <w:rPr>
                <w:rFonts w:eastAsia="Times New Roman"/>
                <w:color w:val="000000"/>
                <w:lang w:eastAsia="en-GB"/>
              </w:rPr>
            </w:pPr>
            <w:r w:rsidRPr="004E21E1">
              <w:rPr>
                <w:color w:val="000000"/>
              </w:rPr>
              <w:t>5</w:t>
            </w:r>
          </w:p>
        </w:tc>
      </w:tr>
      <w:tr w:rsidR="00C01659" w:rsidRPr="004E21E1" w14:paraId="3448030D" w14:textId="77777777" w:rsidTr="00641E44">
        <w:trPr>
          <w:trHeight w:val="312"/>
          <w:trPrChange w:id="23" w:author="Kamil Matuszelański" w:date="2021-08-05T16:31:00Z">
            <w:trPr>
              <w:trHeight w:val="312"/>
            </w:trPr>
          </w:trPrChange>
        </w:trPr>
        <w:tc>
          <w:tcPr>
            <w:tcW w:w="4672" w:type="pct"/>
            <w:noWrap/>
            <w:hideMark/>
            <w:tcPrChange w:id="24" w:author="Kamil Matuszelański" w:date="2021-08-05T16:31:00Z">
              <w:tcPr>
                <w:tcW w:w="4761" w:type="pct"/>
                <w:noWrap/>
                <w:hideMark/>
              </w:tcPr>
            </w:tcPrChange>
          </w:tcPr>
          <w:p w14:paraId="5AC0CFC0" w14:textId="77777777" w:rsidR="00C01659" w:rsidRPr="004E21E1" w:rsidRDefault="00C01659" w:rsidP="00310BA1">
            <w:pPr>
              <w:spacing w:before="0" w:after="0" w:line="240" w:lineRule="auto"/>
              <w:ind w:firstLine="0"/>
              <w:jc w:val="left"/>
              <w:rPr>
                <w:rFonts w:eastAsia="Times New Roman"/>
                <w:color w:val="000000"/>
                <w:lang w:eastAsia="en-GB"/>
              </w:rPr>
            </w:pPr>
            <w:r w:rsidRPr="004E21E1">
              <w:rPr>
                <w:rFonts w:eastAsia="Times New Roman"/>
                <w:color w:val="000000"/>
                <w:lang w:eastAsia="en-GB"/>
              </w:rPr>
              <w:t>CHAPTER II. Literature review……………………………………………………………….</w:t>
            </w:r>
          </w:p>
        </w:tc>
        <w:tc>
          <w:tcPr>
            <w:tcW w:w="328" w:type="pct"/>
            <w:noWrap/>
            <w:vAlign w:val="bottom"/>
            <w:hideMark/>
            <w:tcPrChange w:id="25" w:author="Kamil Matuszelański" w:date="2021-08-05T16:31:00Z">
              <w:tcPr>
                <w:tcW w:w="239" w:type="pct"/>
                <w:noWrap/>
                <w:vAlign w:val="bottom"/>
                <w:hideMark/>
              </w:tcPr>
            </w:tcPrChange>
          </w:tcPr>
          <w:p w14:paraId="31EEE15A" w14:textId="77777777" w:rsidR="00C01659" w:rsidRPr="004E21E1" w:rsidRDefault="00C01659" w:rsidP="00310BA1">
            <w:pPr>
              <w:spacing w:before="0" w:after="0" w:line="240" w:lineRule="auto"/>
              <w:ind w:firstLine="0"/>
              <w:jc w:val="left"/>
              <w:rPr>
                <w:rFonts w:eastAsia="Times New Roman"/>
                <w:color w:val="000000"/>
                <w:lang w:eastAsia="en-GB"/>
              </w:rPr>
            </w:pPr>
            <w:r w:rsidRPr="004E21E1">
              <w:rPr>
                <w:color w:val="000000"/>
              </w:rPr>
              <w:t>6</w:t>
            </w:r>
          </w:p>
        </w:tc>
      </w:tr>
      <w:tr w:rsidR="00C01659" w:rsidRPr="004E21E1" w14:paraId="5B2EB8AA" w14:textId="77777777" w:rsidTr="00641E44">
        <w:trPr>
          <w:trHeight w:val="312"/>
          <w:trPrChange w:id="26" w:author="Kamil Matuszelański" w:date="2021-08-05T16:31:00Z">
            <w:trPr>
              <w:trHeight w:val="312"/>
            </w:trPr>
          </w:trPrChange>
        </w:trPr>
        <w:tc>
          <w:tcPr>
            <w:tcW w:w="4672" w:type="pct"/>
            <w:noWrap/>
            <w:hideMark/>
            <w:tcPrChange w:id="27" w:author="Kamil Matuszelański" w:date="2021-08-05T16:31:00Z">
              <w:tcPr>
                <w:tcW w:w="4761" w:type="pct"/>
                <w:noWrap/>
                <w:hideMark/>
              </w:tcPr>
            </w:tcPrChange>
          </w:tcPr>
          <w:p w14:paraId="49A9DCE5" w14:textId="77777777" w:rsidR="00C01659" w:rsidRPr="004E21E1" w:rsidRDefault="00C01659" w:rsidP="00310BA1">
            <w:pPr>
              <w:spacing w:before="0" w:after="0" w:line="240" w:lineRule="auto"/>
              <w:ind w:firstLine="0"/>
              <w:jc w:val="left"/>
              <w:rPr>
                <w:rFonts w:eastAsia="Times New Roman"/>
                <w:color w:val="000000"/>
                <w:lang w:eastAsia="en-GB"/>
              </w:rPr>
            </w:pPr>
            <w:r w:rsidRPr="004E21E1">
              <w:rPr>
                <w:rFonts w:eastAsia="Times New Roman"/>
                <w:color w:val="000000"/>
                <w:lang w:eastAsia="en-GB"/>
              </w:rPr>
              <w:t xml:space="preserve">    2.1. Customer churn…………………………………………………………………………</w:t>
            </w:r>
          </w:p>
        </w:tc>
        <w:tc>
          <w:tcPr>
            <w:tcW w:w="328" w:type="pct"/>
            <w:noWrap/>
            <w:vAlign w:val="bottom"/>
            <w:hideMark/>
            <w:tcPrChange w:id="28" w:author="Kamil Matuszelański" w:date="2021-08-05T16:31:00Z">
              <w:tcPr>
                <w:tcW w:w="239" w:type="pct"/>
                <w:noWrap/>
                <w:vAlign w:val="bottom"/>
                <w:hideMark/>
              </w:tcPr>
            </w:tcPrChange>
          </w:tcPr>
          <w:p w14:paraId="148C087F" w14:textId="77777777" w:rsidR="00C01659" w:rsidRPr="004E21E1" w:rsidRDefault="00C01659" w:rsidP="00310BA1">
            <w:pPr>
              <w:spacing w:before="0" w:after="0" w:line="240" w:lineRule="auto"/>
              <w:ind w:firstLine="0"/>
              <w:jc w:val="left"/>
              <w:rPr>
                <w:rFonts w:eastAsia="Times New Roman"/>
                <w:color w:val="000000"/>
                <w:lang w:eastAsia="en-GB"/>
              </w:rPr>
            </w:pPr>
            <w:r w:rsidRPr="004E21E1">
              <w:rPr>
                <w:color w:val="000000"/>
              </w:rPr>
              <w:t>6</w:t>
            </w:r>
          </w:p>
        </w:tc>
      </w:tr>
      <w:tr w:rsidR="00C01659" w:rsidRPr="004E21E1" w14:paraId="63141EA4" w14:textId="77777777" w:rsidTr="00641E44">
        <w:trPr>
          <w:trHeight w:val="312"/>
          <w:trPrChange w:id="29" w:author="Kamil Matuszelański" w:date="2021-08-05T16:31:00Z">
            <w:trPr>
              <w:trHeight w:val="312"/>
            </w:trPr>
          </w:trPrChange>
        </w:trPr>
        <w:tc>
          <w:tcPr>
            <w:tcW w:w="4672" w:type="pct"/>
            <w:noWrap/>
            <w:hideMark/>
            <w:tcPrChange w:id="30" w:author="Kamil Matuszelański" w:date="2021-08-05T16:31:00Z">
              <w:tcPr>
                <w:tcW w:w="4761" w:type="pct"/>
                <w:noWrap/>
                <w:hideMark/>
              </w:tcPr>
            </w:tcPrChange>
          </w:tcPr>
          <w:p w14:paraId="2A6F4B5E" w14:textId="77777777" w:rsidR="00C01659" w:rsidRPr="004E21E1" w:rsidRDefault="00C01659" w:rsidP="00310BA1">
            <w:pPr>
              <w:spacing w:before="0" w:after="0" w:line="240" w:lineRule="auto"/>
              <w:ind w:firstLine="0"/>
              <w:jc w:val="left"/>
              <w:rPr>
                <w:rFonts w:eastAsia="Times New Roman"/>
                <w:color w:val="000000"/>
                <w:lang w:eastAsia="en-GB"/>
              </w:rPr>
            </w:pPr>
            <w:r w:rsidRPr="004E21E1">
              <w:rPr>
                <w:rFonts w:eastAsia="Times New Roman"/>
                <w:color w:val="000000"/>
                <w:lang w:eastAsia="en-GB"/>
              </w:rPr>
              <w:t xml:space="preserve">    2.2. Explainable Artificial Intelligence……………………………………………………..</w:t>
            </w:r>
          </w:p>
        </w:tc>
        <w:tc>
          <w:tcPr>
            <w:tcW w:w="328" w:type="pct"/>
            <w:noWrap/>
            <w:vAlign w:val="bottom"/>
            <w:hideMark/>
            <w:tcPrChange w:id="31" w:author="Kamil Matuszelański" w:date="2021-08-05T16:31:00Z">
              <w:tcPr>
                <w:tcW w:w="239" w:type="pct"/>
                <w:noWrap/>
                <w:vAlign w:val="bottom"/>
                <w:hideMark/>
              </w:tcPr>
            </w:tcPrChange>
          </w:tcPr>
          <w:p w14:paraId="0AAB276C" w14:textId="77777777" w:rsidR="00C01659" w:rsidRPr="004E21E1" w:rsidRDefault="00C01659" w:rsidP="00310BA1">
            <w:pPr>
              <w:spacing w:before="0" w:after="0" w:line="240" w:lineRule="auto"/>
              <w:ind w:firstLine="0"/>
              <w:jc w:val="left"/>
              <w:rPr>
                <w:rFonts w:eastAsia="Times New Roman"/>
                <w:color w:val="000000"/>
                <w:lang w:eastAsia="en-GB"/>
              </w:rPr>
            </w:pPr>
            <w:r w:rsidRPr="004E21E1">
              <w:rPr>
                <w:color w:val="000000"/>
              </w:rPr>
              <w:t>10</w:t>
            </w:r>
          </w:p>
        </w:tc>
      </w:tr>
      <w:tr w:rsidR="00C01659" w:rsidRPr="004E21E1" w14:paraId="2EA87DFB" w14:textId="77777777" w:rsidTr="00641E44">
        <w:trPr>
          <w:trHeight w:val="312"/>
          <w:trPrChange w:id="32" w:author="Kamil Matuszelański" w:date="2021-08-05T16:31:00Z">
            <w:trPr>
              <w:trHeight w:val="312"/>
            </w:trPr>
          </w:trPrChange>
        </w:trPr>
        <w:tc>
          <w:tcPr>
            <w:tcW w:w="4672" w:type="pct"/>
            <w:noWrap/>
            <w:hideMark/>
            <w:tcPrChange w:id="33" w:author="Kamil Matuszelański" w:date="2021-08-05T16:31:00Z">
              <w:tcPr>
                <w:tcW w:w="4761" w:type="pct"/>
                <w:noWrap/>
                <w:hideMark/>
              </w:tcPr>
            </w:tcPrChange>
          </w:tcPr>
          <w:p w14:paraId="15E87390" w14:textId="77777777" w:rsidR="00C01659" w:rsidRPr="004E21E1" w:rsidRDefault="00C01659" w:rsidP="00310BA1">
            <w:pPr>
              <w:spacing w:before="0" w:after="0" w:line="240" w:lineRule="auto"/>
              <w:ind w:firstLine="0"/>
              <w:jc w:val="left"/>
              <w:rPr>
                <w:rFonts w:eastAsia="Times New Roman"/>
                <w:color w:val="000000"/>
                <w:lang w:eastAsia="en-GB"/>
              </w:rPr>
            </w:pPr>
            <w:r w:rsidRPr="004E21E1">
              <w:rPr>
                <w:rFonts w:eastAsia="Times New Roman"/>
                <w:color w:val="000000"/>
                <w:lang w:eastAsia="en-GB"/>
              </w:rPr>
              <w:t>CHAPTER III. Dataset description……………………………………………………………</w:t>
            </w:r>
          </w:p>
        </w:tc>
        <w:tc>
          <w:tcPr>
            <w:tcW w:w="328" w:type="pct"/>
            <w:noWrap/>
            <w:vAlign w:val="bottom"/>
            <w:hideMark/>
            <w:tcPrChange w:id="34" w:author="Kamil Matuszelański" w:date="2021-08-05T16:31:00Z">
              <w:tcPr>
                <w:tcW w:w="239" w:type="pct"/>
                <w:noWrap/>
                <w:vAlign w:val="bottom"/>
                <w:hideMark/>
              </w:tcPr>
            </w:tcPrChange>
          </w:tcPr>
          <w:p w14:paraId="11A62A11" w14:textId="77777777" w:rsidR="00C01659" w:rsidRPr="004E21E1" w:rsidRDefault="00C01659" w:rsidP="00310BA1">
            <w:pPr>
              <w:spacing w:before="0" w:after="0" w:line="240" w:lineRule="auto"/>
              <w:ind w:firstLine="0"/>
              <w:jc w:val="left"/>
              <w:rPr>
                <w:rFonts w:eastAsia="Times New Roman"/>
                <w:color w:val="000000"/>
                <w:lang w:eastAsia="en-GB"/>
              </w:rPr>
            </w:pPr>
            <w:r w:rsidRPr="004E21E1">
              <w:rPr>
                <w:color w:val="000000"/>
              </w:rPr>
              <w:t>12</w:t>
            </w:r>
          </w:p>
        </w:tc>
      </w:tr>
      <w:tr w:rsidR="00C01659" w:rsidRPr="004E21E1" w14:paraId="73CBE1EC" w14:textId="77777777" w:rsidTr="00641E44">
        <w:trPr>
          <w:trHeight w:val="312"/>
          <w:trPrChange w:id="35" w:author="Kamil Matuszelański" w:date="2021-08-05T16:31:00Z">
            <w:trPr>
              <w:trHeight w:val="312"/>
            </w:trPr>
          </w:trPrChange>
        </w:trPr>
        <w:tc>
          <w:tcPr>
            <w:tcW w:w="4672" w:type="pct"/>
            <w:noWrap/>
            <w:hideMark/>
            <w:tcPrChange w:id="36" w:author="Kamil Matuszelański" w:date="2021-08-05T16:31:00Z">
              <w:tcPr>
                <w:tcW w:w="4761" w:type="pct"/>
                <w:noWrap/>
                <w:hideMark/>
              </w:tcPr>
            </w:tcPrChange>
          </w:tcPr>
          <w:p w14:paraId="10F5DBAE" w14:textId="77777777" w:rsidR="00C01659" w:rsidRPr="004E21E1" w:rsidRDefault="00C01659" w:rsidP="00310BA1">
            <w:pPr>
              <w:spacing w:before="0" w:after="0" w:line="240" w:lineRule="auto"/>
              <w:ind w:firstLine="0"/>
              <w:jc w:val="left"/>
              <w:rPr>
                <w:rFonts w:eastAsia="Times New Roman"/>
                <w:color w:val="000000"/>
                <w:lang w:eastAsia="en-GB"/>
              </w:rPr>
            </w:pPr>
            <w:r w:rsidRPr="004E21E1">
              <w:rPr>
                <w:rFonts w:eastAsia="Times New Roman"/>
                <w:color w:val="000000"/>
                <w:lang w:eastAsia="en-GB"/>
              </w:rPr>
              <w:t xml:space="preserve">    3.1. Data sources……………………………………………………………………………</w:t>
            </w:r>
          </w:p>
        </w:tc>
        <w:tc>
          <w:tcPr>
            <w:tcW w:w="328" w:type="pct"/>
            <w:noWrap/>
            <w:vAlign w:val="bottom"/>
            <w:hideMark/>
            <w:tcPrChange w:id="37" w:author="Kamil Matuszelański" w:date="2021-08-05T16:31:00Z">
              <w:tcPr>
                <w:tcW w:w="239" w:type="pct"/>
                <w:noWrap/>
                <w:vAlign w:val="bottom"/>
                <w:hideMark/>
              </w:tcPr>
            </w:tcPrChange>
          </w:tcPr>
          <w:p w14:paraId="42F95F5A" w14:textId="77777777" w:rsidR="00C01659" w:rsidRPr="004E21E1" w:rsidRDefault="00C01659" w:rsidP="00310BA1">
            <w:pPr>
              <w:spacing w:before="0" w:after="0" w:line="240" w:lineRule="auto"/>
              <w:ind w:firstLine="0"/>
              <w:jc w:val="left"/>
              <w:rPr>
                <w:rFonts w:eastAsia="Times New Roman"/>
                <w:color w:val="000000"/>
                <w:lang w:eastAsia="en-GB"/>
              </w:rPr>
            </w:pPr>
            <w:r w:rsidRPr="004E21E1">
              <w:rPr>
                <w:color w:val="000000"/>
              </w:rPr>
              <w:t>12</w:t>
            </w:r>
          </w:p>
        </w:tc>
      </w:tr>
      <w:tr w:rsidR="00C01659" w:rsidRPr="004E21E1" w14:paraId="046F59CE" w14:textId="77777777" w:rsidTr="00641E44">
        <w:trPr>
          <w:trHeight w:val="312"/>
          <w:trPrChange w:id="38" w:author="Kamil Matuszelański" w:date="2021-08-05T16:31:00Z">
            <w:trPr>
              <w:trHeight w:val="312"/>
            </w:trPr>
          </w:trPrChange>
        </w:trPr>
        <w:tc>
          <w:tcPr>
            <w:tcW w:w="4672" w:type="pct"/>
            <w:noWrap/>
            <w:hideMark/>
            <w:tcPrChange w:id="39" w:author="Kamil Matuszelański" w:date="2021-08-05T16:31:00Z">
              <w:tcPr>
                <w:tcW w:w="4761" w:type="pct"/>
                <w:noWrap/>
                <w:hideMark/>
              </w:tcPr>
            </w:tcPrChange>
          </w:tcPr>
          <w:p w14:paraId="6FA71FF4" w14:textId="77777777" w:rsidR="00C01659" w:rsidRPr="004E21E1" w:rsidRDefault="00C01659" w:rsidP="00310BA1">
            <w:pPr>
              <w:spacing w:before="0" w:after="0" w:line="240" w:lineRule="auto"/>
              <w:ind w:firstLine="0"/>
              <w:jc w:val="left"/>
              <w:rPr>
                <w:rFonts w:eastAsia="Times New Roman"/>
                <w:color w:val="000000"/>
                <w:lang w:eastAsia="en-GB"/>
              </w:rPr>
            </w:pPr>
            <w:r w:rsidRPr="004E21E1">
              <w:rPr>
                <w:rFonts w:eastAsia="Times New Roman"/>
                <w:color w:val="000000"/>
                <w:lang w:eastAsia="en-GB"/>
              </w:rPr>
              <w:t xml:space="preserve">    3.2. Quantitative analysis…………………………………………………………………...</w:t>
            </w:r>
          </w:p>
        </w:tc>
        <w:tc>
          <w:tcPr>
            <w:tcW w:w="328" w:type="pct"/>
            <w:noWrap/>
            <w:vAlign w:val="bottom"/>
            <w:hideMark/>
            <w:tcPrChange w:id="40" w:author="Kamil Matuszelański" w:date="2021-08-05T16:31:00Z">
              <w:tcPr>
                <w:tcW w:w="239" w:type="pct"/>
                <w:noWrap/>
                <w:vAlign w:val="bottom"/>
                <w:hideMark/>
              </w:tcPr>
            </w:tcPrChange>
          </w:tcPr>
          <w:p w14:paraId="7981D257" w14:textId="77777777" w:rsidR="00C01659" w:rsidRPr="004E21E1" w:rsidRDefault="00C01659" w:rsidP="00310BA1">
            <w:pPr>
              <w:spacing w:before="0" w:after="0" w:line="240" w:lineRule="auto"/>
              <w:ind w:firstLine="0"/>
              <w:jc w:val="left"/>
              <w:rPr>
                <w:rFonts w:eastAsia="Times New Roman"/>
                <w:color w:val="000000"/>
                <w:lang w:eastAsia="en-GB"/>
              </w:rPr>
            </w:pPr>
            <w:r w:rsidRPr="004E21E1">
              <w:rPr>
                <w:color w:val="000000"/>
              </w:rPr>
              <w:t>14</w:t>
            </w:r>
          </w:p>
        </w:tc>
      </w:tr>
      <w:tr w:rsidR="00C01659" w:rsidRPr="004E21E1" w14:paraId="239010C2" w14:textId="77777777" w:rsidTr="00641E44">
        <w:trPr>
          <w:trHeight w:val="312"/>
          <w:trPrChange w:id="41" w:author="Kamil Matuszelański" w:date="2021-08-05T16:31:00Z">
            <w:trPr>
              <w:trHeight w:val="312"/>
            </w:trPr>
          </w:trPrChange>
        </w:trPr>
        <w:tc>
          <w:tcPr>
            <w:tcW w:w="4672" w:type="pct"/>
            <w:noWrap/>
            <w:hideMark/>
            <w:tcPrChange w:id="42" w:author="Kamil Matuszelański" w:date="2021-08-05T16:31:00Z">
              <w:tcPr>
                <w:tcW w:w="4761" w:type="pct"/>
                <w:noWrap/>
                <w:hideMark/>
              </w:tcPr>
            </w:tcPrChange>
          </w:tcPr>
          <w:p w14:paraId="3ED4F39A" w14:textId="77777777" w:rsidR="00C01659" w:rsidRPr="004E21E1" w:rsidRDefault="00C01659" w:rsidP="00310BA1">
            <w:pPr>
              <w:spacing w:before="0" w:after="0" w:line="240" w:lineRule="auto"/>
              <w:ind w:firstLine="0"/>
              <w:jc w:val="left"/>
              <w:rPr>
                <w:rFonts w:eastAsia="Times New Roman"/>
                <w:color w:val="000000"/>
                <w:lang w:eastAsia="en-GB"/>
              </w:rPr>
            </w:pPr>
            <w:r w:rsidRPr="004E21E1">
              <w:rPr>
                <w:rFonts w:eastAsia="Times New Roman"/>
                <w:color w:val="000000"/>
                <w:lang w:eastAsia="en-GB"/>
              </w:rPr>
              <w:t>CHAPTER VI. Methods description…………………………………………………………..</w:t>
            </w:r>
          </w:p>
        </w:tc>
        <w:tc>
          <w:tcPr>
            <w:tcW w:w="328" w:type="pct"/>
            <w:noWrap/>
            <w:vAlign w:val="bottom"/>
            <w:hideMark/>
            <w:tcPrChange w:id="43" w:author="Kamil Matuszelański" w:date="2021-08-05T16:31:00Z">
              <w:tcPr>
                <w:tcW w:w="239" w:type="pct"/>
                <w:noWrap/>
                <w:vAlign w:val="bottom"/>
                <w:hideMark/>
              </w:tcPr>
            </w:tcPrChange>
          </w:tcPr>
          <w:p w14:paraId="0A922487" w14:textId="77777777" w:rsidR="00C01659" w:rsidRPr="004E21E1" w:rsidRDefault="00C01659" w:rsidP="00310BA1">
            <w:pPr>
              <w:spacing w:before="0" w:after="0" w:line="240" w:lineRule="auto"/>
              <w:ind w:firstLine="0"/>
              <w:jc w:val="left"/>
              <w:rPr>
                <w:rFonts w:eastAsia="Times New Roman"/>
                <w:color w:val="000000"/>
                <w:lang w:eastAsia="en-GB"/>
              </w:rPr>
            </w:pPr>
            <w:r w:rsidRPr="004E21E1">
              <w:rPr>
                <w:color w:val="000000"/>
              </w:rPr>
              <w:t>22</w:t>
            </w:r>
          </w:p>
        </w:tc>
      </w:tr>
      <w:tr w:rsidR="00C01659" w:rsidRPr="004E21E1" w14:paraId="4C37B6B9" w14:textId="77777777" w:rsidTr="00641E44">
        <w:trPr>
          <w:trHeight w:val="312"/>
          <w:trPrChange w:id="44" w:author="Kamil Matuszelański" w:date="2021-08-05T16:31:00Z">
            <w:trPr>
              <w:trHeight w:val="312"/>
            </w:trPr>
          </w:trPrChange>
        </w:trPr>
        <w:tc>
          <w:tcPr>
            <w:tcW w:w="4672" w:type="pct"/>
            <w:noWrap/>
            <w:hideMark/>
            <w:tcPrChange w:id="45" w:author="Kamil Matuszelański" w:date="2021-08-05T16:31:00Z">
              <w:tcPr>
                <w:tcW w:w="4761" w:type="pct"/>
                <w:noWrap/>
                <w:hideMark/>
              </w:tcPr>
            </w:tcPrChange>
          </w:tcPr>
          <w:p w14:paraId="68DFA16A" w14:textId="77777777" w:rsidR="00C01659" w:rsidRPr="004E21E1" w:rsidRDefault="00C01659" w:rsidP="00310BA1">
            <w:pPr>
              <w:spacing w:before="0" w:after="0" w:line="240" w:lineRule="auto"/>
              <w:ind w:firstLine="0"/>
              <w:jc w:val="left"/>
              <w:rPr>
                <w:rFonts w:eastAsia="Times New Roman"/>
                <w:color w:val="000000"/>
                <w:lang w:eastAsia="en-GB"/>
              </w:rPr>
            </w:pPr>
            <w:r w:rsidRPr="004E21E1">
              <w:rPr>
                <w:rFonts w:eastAsia="Times New Roman"/>
                <w:color w:val="000000"/>
                <w:lang w:eastAsia="en-GB"/>
              </w:rPr>
              <w:t xml:space="preserve">    4.1. Modeling methods………………………………………………………………………</w:t>
            </w:r>
          </w:p>
        </w:tc>
        <w:tc>
          <w:tcPr>
            <w:tcW w:w="328" w:type="pct"/>
            <w:noWrap/>
            <w:vAlign w:val="bottom"/>
            <w:hideMark/>
            <w:tcPrChange w:id="46" w:author="Kamil Matuszelański" w:date="2021-08-05T16:31:00Z">
              <w:tcPr>
                <w:tcW w:w="239" w:type="pct"/>
                <w:noWrap/>
                <w:vAlign w:val="bottom"/>
                <w:hideMark/>
              </w:tcPr>
            </w:tcPrChange>
          </w:tcPr>
          <w:p w14:paraId="66404F86" w14:textId="77777777" w:rsidR="00C01659" w:rsidRPr="004E21E1" w:rsidRDefault="00C01659" w:rsidP="00310BA1">
            <w:pPr>
              <w:spacing w:before="0" w:after="0" w:line="240" w:lineRule="auto"/>
              <w:ind w:firstLine="0"/>
              <w:jc w:val="left"/>
              <w:rPr>
                <w:rFonts w:eastAsia="Times New Roman"/>
                <w:color w:val="000000"/>
                <w:lang w:eastAsia="en-GB"/>
              </w:rPr>
            </w:pPr>
            <w:r w:rsidRPr="004E21E1">
              <w:rPr>
                <w:color w:val="000000"/>
              </w:rPr>
              <w:t>22</w:t>
            </w:r>
          </w:p>
        </w:tc>
      </w:tr>
      <w:tr w:rsidR="00C01659" w:rsidRPr="004E21E1" w14:paraId="4B6EF495" w14:textId="77777777" w:rsidTr="00641E44">
        <w:trPr>
          <w:trHeight w:val="312"/>
          <w:trPrChange w:id="47" w:author="Kamil Matuszelański" w:date="2021-08-05T16:31:00Z">
            <w:trPr>
              <w:trHeight w:val="312"/>
            </w:trPr>
          </w:trPrChange>
        </w:trPr>
        <w:tc>
          <w:tcPr>
            <w:tcW w:w="4672" w:type="pct"/>
            <w:noWrap/>
            <w:hideMark/>
            <w:tcPrChange w:id="48" w:author="Kamil Matuszelański" w:date="2021-08-05T16:31:00Z">
              <w:tcPr>
                <w:tcW w:w="4761" w:type="pct"/>
                <w:noWrap/>
                <w:hideMark/>
              </w:tcPr>
            </w:tcPrChange>
          </w:tcPr>
          <w:p w14:paraId="1069B864" w14:textId="77777777" w:rsidR="00C01659" w:rsidRPr="004E21E1" w:rsidRDefault="00C01659" w:rsidP="00310BA1">
            <w:pPr>
              <w:spacing w:before="0" w:after="0" w:line="240" w:lineRule="auto"/>
              <w:ind w:firstLine="0"/>
              <w:jc w:val="left"/>
              <w:rPr>
                <w:rFonts w:eastAsia="Times New Roman"/>
                <w:color w:val="000000"/>
                <w:lang w:eastAsia="en-GB"/>
              </w:rPr>
            </w:pPr>
            <w:r w:rsidRPr="004E21E1">
              <w:rPr>
                <w:rFonts w:eastAsia="Times New Roman"/>
                <w:color w:val="000000"/>
                <w:lang w:eastAsia="en-GB"/>
              </w:rPr>
              <w:t xml:space="preserve">    4.2. Features preprocessing………………………………………………………………….</w:t>
            </w:r>
          </w:p>
        </w:tc>
        <w:tc>
          <w:tcPr>
            <w:tcW w:w="328" w:type="pct"/>
            <w:noWrap/>
            <w:vAlign w:val="bottom"/>
            <w:hideMark/>
            <w:tcPrChange w:id="49" w:author="Kamil Matuszelański" w:date="2021-08-05T16:31:00Z">
              <w:tcPr>
                <w:tcW w:w="239" w:type="pct"/>
                <w:noWrap/>
                <w:vAlign w:val="bottom"/>
                <w:hideMark/>
              </w:tcPr>
            </w:tcPrChange>
          </w:tcPr>
          <w:p w14:paraId="42D39E5C" w14:textId="77777777" w:rsidR="00C01659" w:rsidRPr="004E21E1" w:rsidRDefault="00C01659" w:rsidP="00310BA1">
            <w:pPr>
              <w:spacing w:before="0" w:after="0" w:line="240" w:lineRule="auto"/>
              <w:ind w:firstLine="0"/>
              <w:jc w:val="left"/>
              <w:rPr>
                <w:rFonts w:eastAsia="Times New Roman"/>
                <w:color w:val="000000"/>
                <w:lang w:eastAsia="en-GB"/>
              </w:rPr>
            </w:pPr>
            <w:r w:rsidRPr="004E21E1">
              <w:rPr>
                <w:color w:val="000000"/>
              </w:rPr>
              <w:t>23</w:t>
            </w:r>
          </w:p>
        </w:tc>
      </w:tr>
      <w:tr w:rsidR="00C01659" w:rsidRPr="004E21E1" w14:paraId="46874A05" w14:textId="77777777" w:rsidTr="00641E44">
        <w:trPr>
          <w:trHeight w:val="312"/>
          <w:trPrChange w:id="50" w:author="Kamil Matuszelański" w:date="2021-08-05T16:31:00Z">
            <w:trPr>
              <w:trHeight w:val="312"/>
            </w:trPr>
          </w:trPrChange>
        </w:trPr>
        <w:tc>
          <w:tcPr>
            <w:tcW w:w="4672" w:type="pct"/>
            <w:noWrap/>
            <w:hideMark/>
            <w:tcPrChange w:id="51" w:author="Kamil Matuszelański" w:date="2021-08-05T16:31:00Z">
              <w:tcPr>
                <w:tcW w:w="4761" w:type="pct"/>
                <w:noWrap/>
                <w:hideMark/>
              </w:tcPr>
            </w:tcPrChange>
          </w:tcPr>
          <w:p w14:paraId="7AA9C4B4" w14:textId="77777777" w:rsidR="00C01659" w:rsidRPr="004E21E1" w:rsidRDefault="00C01659" w:rsidP="00310BA1">
            <w:pPr>
              <w:spacing w:before="0" w:after="0" w:line="240" w:lineRule="auto"/>
              <w:ind w:firstLine="0"/>
              <w:jc w:val="left"/>
              <w:rPr>
                <w:rFonts w:eastAsia="Times New Roman"/>
                <w:color w:val="000000"/>
                <w:lang w:eastAsia="en-GB"/>
              </w:rPr>
            </w:pPr>
            <w:r w:rsidRPr="004E21E1">
              <w:rPr>
                <w:rFonts w:eastAsia="Times New Roman"/>
                <w:color w:val="000000"/>
                <w:lang w:eastAsia="en-GB"/>
              </w:rPr>
              <w:t xml:space="preserve">    4.3. Variables selection methods…………………………………………………………….</w:t>
            </w:r>
          </w:p>
        </w:tc>
        <w:tc>
          <w:tcPr>
            <w:tcW w:w="328" w:type="pct"/>
            <w:noWrap/>
            <w:vAlign w:val="bottom"/>
            <w:hideMark/>
            <w:tcPrChange w:id="52" w:author="Kamil Matuszelański" w:date="2021-08-05T16:31:00Z">
              <w:tcPr>
                <w:tcW w:w="239" w:type="pct"/>
                <w:noWrap/>
                <w:vAlign w:val="bottom"/>
                <w:hideMark/>
              </w:tcPr>
            </w:tcPrChange>
          </w:tcPr>
          <w:p w14:paraId="5DEC1FA8" w14:textId="77777777" w:rsidR="00C01659" w:rsidRPr="004E21E1" w:rsidRDefault="00C01659" w:rsidP="00310BA1">
            <w:pPr>
              <w:spacing w:before="0" w:after="0" w:line="240" w:lineRule="auto"/>
              <w:ind w:firstLine="0"/>
              <w:jc w:val="left"/>
              <w:rPr>
                <w:rFonts w:eastAsia="Times New Roman"/>
                <w:color w:val="000000"/>
                <w:lang w:eastAsia="en-GB"/>
              </w:rPr>
            </w:pPr>
            <w:r w:rsidRPr="004E21E1">
              <w:rPr>
                <w:color w:val="000000"/>
              </w:rPr>
              <w:t>33</w:t>
            </w:r>
          </w:p>
        </w:tc>
      </w:tr>
      <w:tr w:rsidR="00C01659" w:rsidRPr="004E21E1" w14:paraId="45ED855C" w14:textId="77777777" w:rsidTr="00641E44">
        <w:trPr>
          <w:trHeight w:val="312"/>
          <w:trPrChange w:id="53" w:author="Kamil Matuszelański" w:date="2021-08-05T16:31:00Z">
            <w:trPr>
              <w:trHeight w:val="312"/>
            </w:trPr>
          </w:trPrChange>
        </w:trPr>
        <w:tc>
          <w:tcPr>
            <w:tcW w:w="4672" w:type="pct"/>
            <w:noWrap/>
            <w:hideMark/>
            <w:tcPrChange w:id="54" w:author="Kamil Matuszelański" w:date="2021-08-05T16:31:00Z">
              <w:tcPr>
                <w:tcW w:w="4761" w:type="pct"/>
                <w:noWrap/>
                <w:hideMark/>
              </w:tcPr>
            </w:tcPrChange>
          </w:tcPr>
          <w:p w14:paraId="4F2F816D" w14:textId="77777777" w:rsidR="00C01659" w:rsidRPr="004E21E1" w:rsidRDefault="00C01659" w:rsidP="00310BA1">
            <w:pPr>
              <w:spacing w:before="0" w:after="0" w:line="240" w:lineRule="auto"/>
              <w:ind w:firstLine="0"/>
              <w:jc w:val="left"/>
              <w:rPr>
                <w:rFonts w:eastAsia="Times New Roman"/>
                <w:color w:val="000000"/>
                <w:lang w:eastAsia="en-GB"/>
              </w:rPr>
            </w:pPr>
            <w:r w:rsidRPr="004E21E1">
              <w:rPr>
                <w:rFonts w:eastAsia="Times New Roman"/>
                <w:color w:val="000000"/>
                <w:lang w:eastAsia="en-GB"/>
              </w:rPr>
              <w:t>CHAPTER V. Results………………………………………………………………………….</w:t>
            </w:r>
          </w:p>
        </w:tc>
        <w:tc>
          <w:tcPr>
            <w:tcW w:w="328" w:type="pct"/>
            <w:noWrap/>
            <w:vAlign w:val="bottom"/>
            <w:hideMark/>
            <w:tcPrChange w:id="55" w:author="Kamil Matuszelański" w:date="2021-08-05T16:31:00Z">
              <w:tcPr>
                <w:tcW w:w="239" w:type="pct"/>
                <w:noWrap/>
                <w:vAlign w:val="bottom"/>
                <w:hideMark/>
              </w:tcPr>
            </w:tcPrChange>
          </w:tcPr>
          <w:p w14:paraId="6C8503BE" w14:textId="77777777" w:rsidR="00C01659" w:rsidRPr="004E21E1" w:rsidRDefault="00C01659" w:rsidP="00310BA1">
            <w:pPr>
              <w:spacing w:before="0" w:after="0" w:line="240" w:lineRule="auto"/>
              <w:ind w:firstLine="0"/>
              <w:jc w:val="left"/>
              <w:rPr>
                <w:rFonts w:eastAsia="Times New Roman"/>
                <w:color w:val="000000"/>
                <w:lang w:eastAsia="en-GB"/>
              </w:rPr>
            </w:pPr>
            <w:r w:rsidRPr="004E21E1">
              <w:rPr>
                <w:color w:val="000000"/>
              </w:rPr>
              <w:t>36</w:t>
            </w:r>
          </w:p>
        </w:tc>
      </w:tr>
      <w:tr w:rsidR="00C01659" w:rsidRPr="004E21E1" w14:paraId="629FC31D" w14:textId="77777777" w:rsidTr="00641E44">
        <w:trPr>
          <w:trHeight w:val="312"/>
          <w:trPrChange w:id="56" w:author="Kamil Matuszelański" w:date="2021-08-05T16:31:00Z">
            <w:trPr>
              <w:trHeight w:val="312"/>
            </w:trPr>
          </w:trPrChange>
        </w:trPr>
        <w:tc>
          <w:tcPr>
            <w:tcW w:w="4672" w:type="pct"/>
            <w:noWrap/>
            <w:hideMark/>
            <w:tcPrChange w:id="57" w:author="Kamil Matuszelański" w:date="2021-08-05T16:31:00Z">
              <w:tcPr>
                <w:tcW w:w="4761" w:type="pct"/>
                <w:noWrap/>
                <w:hideMark/>
              </w:tcPr>
            </w:tcPrChange>
          </w:tcPr>
          <w:p w14:paraId="442205A5" w14:textId="77777777" w:rsidR="00C01659" w:rsidRPr="004E21E1" w:rsidRDefault="00C01659" w:rsidP="00310BA1">
            <w:pPr>
              <w:spacing w:before="0" w:after="0" w:line="240" w:lineRule="auto"/>
              <w:ind w:firstLine="0"/>
              <w:jc w:val="left"/>
              <w:rPr>
                <w:rFonts w:eastAsia="Times New Roman"/>
                <w:color w:val="000000"/>
                <w:lang w:eastAsia="en-GB"/>
              </w:rPr>
            </w:pPr>
            <w:r w:rsidRPr="004E21E1">
              <w:rPr>
                <w:rFonts w:eastAsia="Times New Roman"/>
                <w:color w:val="000000"/>
                <w:lang w:eastAsia="en-GB"/>
              </w:rPr>
              <w:t xml:space="preserve">    5.1. Results of the pre-modeling phase……………………………………………………...</w:t>
            </w:r>
          </w:p>
        </w:tc>
        <w:tc>
          <w:tcPr>
            <w:tcW w:w="328" w:type="pct"/>
            <w:noWrap/>
            <w:vAlign w:val="bottom"/>
            <w:hideMark/>
            <w:tcPrChange w:id="58" w:author="Kamil Matuszelański" w:date="2021-08-05T16:31:00Z">
              <w:tcPr>
                <w:tcW w:w="239" w:type="pct"/>
                <w:noWrap/>
                <w:vAlign w:val="bottom"/>
                <w:hideMark/>
              </w:tcPr>
            </w:tcPrChange>
          </w:tcPr>
          <w:p w14:paraId="683F6202" w14:textId="77777777" w:rsidR="00C01659" w:rsidRPr="004E21E1" w:rsidRDefault="00C01659" w:rsidP="00310BA1">
            <w:pPr>
              <w:spacing w:before="0" w:after="0" w:line="240" w:lineRule="auto"/>
              <w:ind w:firstLine="0"/>
              <w:jc w:val="left"/>
              <w:rPr>
                <w:rFonts w:eastAsia="Times New Roman"/>
                <w:color w:val="000000"/>
                <w:lang w:eastAsia="en-GB"/>
              </w:rPr>
            </w:pPr>
            <w:r w:rsidRPr="004E21E1">
              <w:rPr>
                <w:color w:val="000000"/>
              </w:rPr>
              <w:t>36</w:t>
            </w:r>
          </w:p>
        </w:tc>
      </w:tr>
      <w:tr w:rsidR="00C01659" w:rsidRPr="004E21E1" w14:paraId="0562ED55" w14:textId="77777777" w:rsidTr="00641E44">
        <w:trPr>
          <w:trHeight w:val="312"/>
          <w:trPrChange w:id="59" w:author="Kamil Matuszelański" w:date="2021-08-05T16:31:00Z">
            <w:trPr>
              <w:trHeight w:val="312"/>
            </w:trPr>
          </w:trPrChange>
        </w:trPr>
        <w:tc>
          <w:tcPr>
            <w:tcW w:w="4672" w:type="pct"/>
            <w:noWrap/>
            <w:hideMark/>
            <w:tcPrChange w:id="60" w:author="Kamil Matuszelański" w:date="2021-08-05T16:31:00Z">
              <w:tcPr>
                <w:tcW w:w="4761" w:type="pct"/>
                <w:noWrap/>
                <w:hideMark/>
              </w:tcPr>
            </w:tcPrChange>
          </w:tcPr>
          <w:p w14:paraId="260D07F4" w14:textId="77777777" w:rsidR="00C01659" w:rsidRPr="004E21E1" w:rsidRDefault="00C01659" w:rsidP="00310BA1">
            <w:pPr>
              <w:spacing w:before="0" w:after="0" w:line="240" w:lineRule="auto"/>
              <w:ind w:firstLine="0"/>
              <w:jc w:val="left"/>
              <w:rPr>
                <w:rFonts w:eastAsia="Times New Roman"/>
                <w:color w:val="000000"/>
                <w:lang w:eastAsia="en-GB"/>
              </w:rPr>
            </w:pPr>
            <w:r w:rsidRPr="004E21E1">
              <w:rPr>
                <w:rFonts w:eastAsia="Times New Roman"/>
                <w:color w:val="000000"/>
                <w:lang w:eastAsia="en-GB"/>
              </w:rPr>
              <w:t xml:space="preserve">    5.2. Performance analysis…………………………………………………………………...</w:t>
            </w:r>
          </w:p>
        </w:tc>
        <w:tc>
          <w:tcPr>
            <w:tcW w:w="328" w:type="pct"/>
            <w:noWrap/>
            <w:vAlign w:val="bottom"/>
            <w:hideMark/>
            <w:tcPrChange w:id="61" w:author="Kamil Matuszelański" w:date="2021-08-05T16:31:00Z">
              <w:tcPr>
                <w:tcW w:w="239" w:type="pct"/>
                <w:noWrap/>
                <w:vAlign w:val="bottom"/>
                <w:hideMark/>
              </w:tcPr>
            </w:tcPrChange>
          </w:tcPr>
          <w:p w14:paraId="5CF6DC01" w14:textId="77777777" w:rsidR="00C01659" w:rsidRPr="004E21E1" w:rsidRDefault="00C01659" w:rsidP="00310BA1">
            <w:pPr>
              <w:spacing w:before="0" w:after="0" w:line="240" w:lineRule="auto"/>
              <w:ind w:firstLine="0"/>
              <w:jc w:val="left"/>
              <w:rPr>
                <w:rFonts w:eastAsia="Times New Roman"/>
                <w:color w:val="000000"/>
                <w:lang w:eastAsia="en-GB"/>
              </w:rPr>
            </w:pPr>
            <w:r w:rsidRPr="004E21E1">
              <w:rPr>
                <w:color w:val="000000"/>
              </w:rPr>
              <w:t>37</w:t>
            </w:r>
          </w:p>
        </w:tc>
      </w:tr>
      <w:tr w:rsidR="00C01659" w:rsidRPr="004E21E1" w14:paraId="09F92BA9" w14:textId="77777777" w:rsidTr="00641E44">
        <w:trPr>
          <w:trHeight w:val="312"/>
          <w:trPrChange w:id="62" w:author="Kamil Matuszelański" w:date="2021-08-05T16:31:00Z">
            <w:trPr>
              <w:trHeight w:val="312"/>
            </w:trPr>
          </w:trPrChange>
        </w:trPr>
        <w:tc>
          <w:tcPr>
            <w:tcW w:w="4672" w:type="pct"/>
            <w:noWrap/>
            <w:hideMark/>
            <w:tcPrChange w:id="63" w:author="Kamil Matuszelański" w:date="2021-08-05T16:31:00Z">
              <w:tcPr>
                <w:tcW w:w="4761" w:type="pct"/>
                <w:noWrap/>
                <w:hideMark/>
              </w:tcPr>
            </w:tcPrChange>
          </w:tcPr>
          <w:p w14:paraId="3F37769F" w14:textId="77777777" w:rsidR="00C01659" w:rsidRPr="004E21E1" w:rsidRDefault="00C01659" w:rsidP="00310BA1">
            <w:pPr>
              <w:spacing w:before="0" w:after="0" w:line="240" w:lineRule="auto"/>
              <w:ind w:firstLine="0"/>
              <w:jc w:val="left"/>
              <w:rPr>
                <w:rFonts w:eastAsia="Times New Roman"/>
                <w:color w:val="000000"/>
                <w:lang w:eastAsia="en-GB"/>
              </w:rPr>
            </w:pPr>
            <w:r w:rsidRPr="004E21E1">
              <w:rPr>
                <w:rFonts w:eastAsia="Times New Roman"/>
                <w:color w:val="000000"/>
                <w:lang w:eastAsia="en-GB"/>
              </w:rPr>
              <w:t xml:space="preserve">    5.3. Model’s working explanations………………………………………………………….</w:t>
            </w:r>
          </w:p>
        </w:tc>
        <w:tc>
          <w:tcPr>
            <w:tcW w:w="328" w:type="pct"/>
            <w:noWrap/>
            <w:vAlign w:val="bottom"/>
            <w:hideMark/>
            <w:tcPrChange w:id="64" w:author="Kamil Matuszelański" w:date="2021-08-05T16:31:00Z">
              <w:tcPr>
                <w:tcW w:w="239" w:type="pct"/>
                <w:noWrap/>
                <w:vAlign w:val="bottom"/>
                <w:hideMark/>
              </w:tcPr>
            </w:tcPrChange>
          </w:tcPr>
          <w:p w14:paraId="4DCE9A10" w14:textId="77777777" w:rsidR="00C01659" w:rsidRPr="004E21E1" w:rsidRDefault="00C01659" w:rsidP="00310BA1">
            <w:pPr>
              <w:spacing w:before="0" w:after="0" w:line="240" w:lineRule="auto"/>
              <w:ind w:firstLine="0"/>
              <w:jc w:val="left"/>
              <w:rPr>
                <w:rFonts w:eastAsia="Times New Roman"/>
                <w:color w:val="000000"/>
                <w:lang w:eastAsia="en-GB"/>
              </w:rPr>
            </w:pPr>
            <w:r w:rsidRPr="004E21E1">
              <w:rPr>
                <w:color w:val="000000"/>
              </w:rPr>
              <w:t>43</w:t>
            </w:r>
          </w:p>
        </w:tc>
      </w:tr>
      <w:tr w:rsidR="00C01659" w:rsidRPr="004E21E1" w14:paraId="6FA19BA3" w14:textId="77777777" w:rsidTr="00641E44">
        <w:trPr>
          <w:trHeight w:val="312"/>
          <w:trPrChange w:id="65" w:author="Kamil Matuszelański" w:date="2021-08-05T16:31:00Z">
            <w:trPr>
              <w:trHeight w:val="312"/>
            </w:trPr>
          </w:trPrChange>
        </w:trPr>
        <w:tc>
          <w:tcPr>
            <w:tcW w:w="4672" w:type="pct"/>
            <w:noWrap/>
            <w:hideMark/>
            <w:tcPrChange w:id="66" w:author="Kamil Matuszelański" w:date="2021-08-05T16:31:00Z">
              <w:tcPr>
                <w:tcW w:w="4761" w:type="pct"/>
                <w:noWrap/>
                <w:hideMark/>
              </w:tcPr>
            </w:tcPrChange>
          </w:tcPr>
          <w:p w14:paraId="370CAFB0" w14:textId="77777777" w:rsidR="00C01659" w:rsidRPr="004E21E1" w:rsidRDefault="00C01659" w:rsidP="00310BA1">
            <w:pPr>
              <w:spacing w:before="0" w:after="0" w:line="240" w:lineRule="auto"/>
              <w:ind w:firstLine="0"/>
              <w:jc w:val="left"/>
              <w:rPr>
                <w:rFonts w:eastAsia="Times New Roman"/>
                <w:color w:val="000000"/>
                <w:lang w:eastAsia="en-GB"/>
              </w:rPr>
            </w:pPr>
            <w:r w:rsidRPr="004E21E1">
              <w:rPr>
                <w:rFonts w:eastAsia="Times New Roman"/>
                <w:color w:val="000000"/>
                <w:lang w:eastAsia="en-GB"/>
              </w:rPr>
              <w:t>CHAPTER VI. Summary………………………………………………………………………</w:t>
            </w:r>
          </w:p>
        </w:tc>
        <w:tc>
          <w:tcPr>
            <w:tcW w:w="328" w:type="pct"/>
            <w:noWrap/>
            <w:vAlign w:val="bottom"/>
            <w:hideMark/>
            <w:tcPrChange w:id="67" w:author="Kamil Matuszelański" w:date="2021-08-05T16:31:00Z">
              <w:tcPr>
                <w:tcW w:w="239" w:type="pct"/>
                <w:noWrap/>
                <w:vAlign w:val="bottom"/>
                <w:hideMark/>
              </w:tcPr>
            </w:tcPrChange>
          </w:tcPr>
          <w:p w14:paraId="7CBCBCBD" w14:textId="77777777" w:rsidR="00C01659" w:rsidRPr="004E21E1" w:rsidRDefault="00C01659" w:rsidP="00310BA1">
            <w:pPr>
              <w:spacing w:before="0" w:after="0" w:line="240" w:lineRule="auto"/>
              <w:ind w:firstLine="0"/>
              <w:jc w:val="left"/>
              <w:rPr>
                <w:rFonts w:eastAsia="Times New Roman"/>
                <w:color w:val="000000"/>
                <w:lang w:eastAsia="en-GB"/>
              </w:rPr>
            </w:pPr>
            <w:r w:rsidRPr="004E21E1">
              <w:rPr>
                <w:color w:val="000000"/>
              </w:rPr>
              <w:t>52</w:t>
            </w:r>
          </w:p>
        </w:tc>
      </w:tr>
      <w:tr w:rsidR="00C01659" w:rsidRPr="004E21E1" w14:paraId="06CA6512" w14:textId="77777777" w:rsidTr="00641E44">
        <w:trPr>
          <w:trHeight w:val="312"/>
          <w:trPrChange w:id="68" w:author="Kamil Matuszelański" w:date="2021-08-05T16:31:00Z">
            <w:trPr>
              <w:trHeight w:val="312"/>
            </w:trPr>
          </w:trPrChange>
        </w:trPr>
        <w:tc>
          <w:tcPr>
            <w:tcW w:w="4672" w:type="pct"/>
            <w:noWrap/>
            <w:hideMark/>
            <w:tcPrChange w:id="69" w:author="Kamil Matuszelański" w:date="2021-08-05T16:31:00Z">
              <w:tcPr>
                <w:tcW w:w="4761" w:type="pct"/>
                <w:noWrap/>
                <w:hideMark/>
              </w:tcPr>
            </w:tcPrChange>
          </w:tcPr>
          <w:p w14:paraId="25DCBB85" w14:textId="77777777" w:rsidR="00C01659" w:rsidRPr="004E21E1" w:rsidRDefault="00C01659" w:rsidP="00310BA1">
            <w:pPr>
              <w:spacing w:before="0" w:after="0" w:line="240" w:lineRule="auto"/>
              <w:ind w:firstLine="0"/>
              <w:jc w:val="left"/>
              <w:rPr>
                <w:rFonts w:eastAsia="Times New Roman"/>
                <w:color w:val="000000"/>
                <w:lang w:eastAsia="en-GB"/>
              </w:rPr>
            </w:pPr>
            <w:r w:rsidRPr="004E21E1">
              <w:rPr>
                <w:rFonts w:eastAsia="Times New Roman"/>
                <w:color w:val="000000"/>
                <w:lang w:eastAsia="en-GB"/>
              </w:rPr>
              <w:t>APPENDIXES…………………………………………………………………………………</w:t>
            </w:r>
          </w:p>
        </w:tc>
        <w:tc>
          <w:tcPr>
            <w:tcW w:w="328" w:type="pct"/>
            <w:noWrap/>
            <w:vAlign w:val="bottom"/>
            <w:hideMark/>
            <w:tcPrChange w:id="70" w:author="Kamil Matuszelański" w:date="2021-08-05T16:31:00Z">
              <w:tcPr>
                <w:tcW w:w="239" w:type="pct"/>
                <w:noWrap/>
                <w:vAlign w:val="bottom"/>
                <w:hideMark/>
              </w:tcPr>
            </w:tcPrChange>
          </w:tcPr>
          <w:p w14:paraId="2012A82C" w14:textId="77777777" w:rsidR="00C01659" w:rsidRPr="004E21E1" w:rsidRDefault="00C01659" w:rsidP="00310BA1">
            <w:pPr>
              <w:spacing w:before="0" w:after="0" w:line="240" w:lineRule="auto"/>
              <w:ind w:firstLine="0"/>
              <w:jc w:val="left"/>
              <w:rPr>
                <w:rFonts w:eastAsia="Times New Roman"/>
                <w:color w:val="000000"/>
                <w:lang w:eastAsia="en-GB"/>
              </w:rPr>
            </w:pPr>
            <w:r w:rsidRPr="004E21E1">
              <w:rPr>
                <w:color w:val="000000"/>
              </w:rPr>
              <w:t>53</w:t>
            </w:r>
          </w:p>
        </w:tc>
      </w:tr>
      <w:tr w:rsidR="00C01659" w:rsidRPr="004E21E1" w14:paraId="62A4AC8E" w14:textId="77777777" w:rsidTr="00641E44">
        <w:trPr>
          <w:trHeight w:val="312"/>
          <w:trPrChange w:id="71" w:author="Kamil Matuszelański" w:date="2021-08-05T16:31:00Z">
            <w:trPr>
              <w:trHeight w:val="312"/>
            </w:trPr>
          </w:trPrChange>
        </w:trPr>
        <w:tc>
          <w:tcPr>
            <w:tcW w:w="4672" w:type="pct"/>
            <w:noWrap/>
            <w:hideMark/>
            <w:tcPrChange w:id="72" w:author="Kamil Matuszelański" w:date="2021-08-05T16:31:00Z">
              <w:tcPr>
                <w:tcW w:w="4761" w:type="pct"/>
                <w:noWrap/>
                <w:hideMark/>
              </w:tcPr>
            </w:tcPrChange>
          </w:tcPr>
          <w:p w14:paraId="1D942926" w14:textId="77777777" w:rsidR="00C01659" w:rsidRPr="004E21E1" w:rsidRDefault="00C01659" w:rsidP="00310BA1">
            <w:pPr>
              <w:spacing w:before="0" w:after="0" w:line="240" w:lineRule="auto"/>
              <w:ind w:firstLine="0"/>
              <w:jc w:val="left"/>
              <w:rPr>
                <w:rFonts w:eastAsia="Times New Roman"/>
                <w:color w:val="000000"/>
                <w:lang w:eastAsia="en-GB"/>
              </w:rPr>
            </w:pPr>
            <w:r w:rsidRPr="004E21E1">
              <w:rPr>
                <w:rFonts w:eastAsia="Times New Roman"/>
                <w:color w:val="000000"/>
                <w:lang w:eastAsia="en-GB"/>
              </w:rPr>
              <w:t xml:space="preserve">    Appendix A - Spatial join of census data to the main dataset……………………………….</w:t>
            </w:r>
          </w:p>
        </w:tc>
        <w:tc>
          <w:tcPr>
            <w:tcW w:w="328" w:type="pct"/>
            <w:noWrap/>
            <w:vAlign w:val="bottom"/>
            <w:hideMark/>
            <w:tcPrChange w:id="73" w:author="Kamil Matuszelański" w:date="2021-08-05T16:31:00Z">
              <w:tcPr>
                <w:tcW w:w="239" w:type="pct"/>
                <w:noWrap/>
                <w:vAlign w:val="bottom"/>
                <w:hideMark/>
              </w:tcPr>
            </w:tcPrChange>
          </w:tcPr>
          <w:p w14:paraId="57FB66D4" w14:textId="77777777" w:rsidR="00C01659" w:rsidRPr="004E21E1" w:rsidRDefault="00C01659" w:rsidP="00310BA1">
            <w:pPr>
              <w:spacing w:before="0" w:after="0" w:line="240" w:lineRule="auto"/>
              <w:ind w:firstLine="0"/>
              <w:jc w:val="left"/>
              <w:rPr>
                <w:rFonts w:eastAsia="Times New Roman"/>
                <w:color w:val="000000"/>
                <w:lang w:eastAsia="en-GB"/>
              </w:rPr>
            </w:pPr>
            <w:r w:rsidRPr="004E21E1">
              <w:rPr>
                <w:color w:val="000000"/>
              </w:rPr>
              <w:t>53</w:t>
            </w:r>
          </w:p>
        </w:tc>
      </w:tr>
      <w:tr w:rsidR="00C01659" w:rsidRPr="004E21E1" w14:paraId="19BF7312" w14:textId="77777777" w:rsidTr="00641E44">
        <w:trPr>
          <w:trHeight w:val="312"/>
          <w:trPrChange w:id="74" w:author="Kamil Matuszelański" w:date="2021-08-05T16:31:00Z">
            <w:trPr>
              <w:trHeight w:val="312"/>
            </w:trPr>
          </w:trPrChange>
        </w:trPr>
        <w:tc>
          <w:tcPr>
            <w:tcW w:w="4672" w:type="pct"/>
            <w:noWrap/>
            <w:hideMark/>
            <w:tcPrChange w:id="75" w:author="Kamil Matuszelański" w:date="2021-08-05T16:31:00Z">
              <w:tcPr>
                <w:tcW w:w="4761" w:type="pct"/>
                <w:noWrap/>
                <w:hideMark/>
              </w:tcPr>
            </w:tcPrChange>
          </w:tcPr>
          <w:p w14:paraId="627C9FBF" w14:textId="77777777" w:rsidR="00C01659" w:rsidRPr="004E21E1" w:rsidRDefault="00C01659" w:rsidP="00310BA1">
            <w:pPr>
              <w:spacing w:before="0" w:after="0" w:line="240" w:lineRule="auto"/>
              <w:ind w:firstLine="0"/>
              <w:jc w:val="left"/>
              <w:rPr>
                <w:rFonts w:eastAsia="Times New Roman"/>
                <w:color w:val="000000"/>
                <w:lang w:eastAsia="en-GB"/>
              </w:rPr>
            </w:pPr>
            <w:r w:rsidRPr="004E21E1">
              <w:rPr>
                <w:rFonts w:eastAsia="Times New Roman"/>
                <w:color w:val="000000"/>
                <w:lang w:eastAsia="en-GB"/>
              </w:rPr>
              <w:t xml:space="preserve">    Appendix B - reviews topics………………………………………………………………...</w:t>
            </w:r>
          </w:p>
        </w:tc>
        <w:tc>
          <w:tcPr>
            <w:tcW w:w="328" w:type="pct"/>
            <w:noWrap/>
            <w:vAlign w:val="bottom"/>
            <w:hideMark/>
            <w:tcPrChange w:id="76" w:author="Kamil Matuszelański" w:date="2021-08-05T16:31:00Z">
              <w:tcPr>
                <w:tcW w:w="239" w:type="pct"/>
                <w:noWrap/>
                <w:vAlign w:val="bottom"/>
                <w:hideMark/>
              </w:tcPr>
            </w:tcPrChange>
          </w:tcPr>
          <w:p w14:paraId="62094C42" w14:textId="77777777" w:rsidR="00C01659" w:rsidRPr="004E21E1" w:rsidRDefault="00C01659" w:rsidP="00310BA1">
            <w:pPr>
              <w:spacing w:before="0" w:after="0" w:line="240" w:lineRule="auto"/>
              <w:ind w:firstLine="0"/>
              <w:jc w:val="left"/>
              <w:rPr>
                <w:rFonts w:eastAsia="Times New Roman"/>
                <w:color w:val="000000"/>
                <w:lang w:eastAsia="en-GB"/>
              </w:rPr>
            </w:pPr>
            <w:r w:rsidRPr="004E21E1">
              <w:rPr>
                <w:color w:val="000000"/>
              </w:rPr>
              <w:t>54</w:t>
            </w:r>
          </w:p>
        </w:tc>
      </w:tr>
      <w:tr w:rsidR="00C01659" w:rsidRPr="004E21E1" w14:paraId="7FCDD903" w14:textId="77777777" w:rsidTr="00641E44">
        <w:trPr>
          <w:trHeight w:val="312"/>
          <w:trPrChange w:id="77" w:author="Kamil Matuszelański" w:date="2021-08-05T16:31:00Z">
            <w:trPr>
              <w:trHeight w:val="312"/>
            </w:trPr>
          </w:trPrChange>
        </w:trPr>
        <w:tc>
          <w:tcPr>
            <w:tcW w:w="4672" w:type="pct"/>
            <w:noWrap/>
            <w:hideMark/>
            <w:tcPrChange w:id="78" w:author="Kamil Matuszelański" w:date="2021-08-05T16:31:00Z">
              <w:tcPr>
                <w:tcW w:w="4761" w:type="pct"/>
                <w:noWrap/>
                <w:hideMark/>
              </w:tcPr>
            </w:tcPrChange>
          </w:tcPr>
          <w:p w14:paraId="60AE2D03" w14:textId="77777777" w:rsidR="00C01659" w:rsidRPr="004E21E1" w:rsidRDefault="00C01659" w:rsidP="00310BA1">
            <w:pPr>
              <w:spacing w:before="0" w:after="0" w:line="240" w:lineRule="auto"/>
              <w:ind w:firstLine="0"/>
              <w:jc w:val="left"/>
              <w:rPr>
                <w:rFonts w:eastAsia="Times New Roman"/>
                <w:color w:val="000000"/>
                <w:lang w:eastAsia="en-GB"/>
              </w:rPr>
            </w:pPr>
            <w:r w:rsidRPr="004E21E1">
              <w:rPr>
                <w:rFonts w:eastAsia="Times New Roman"/>
                <w:color w:val="000000"/>
                <w:lang w:eastAsia="en-GB"/>
              </w:rPr>
              <w:t xml:space="preserve">    Appendix C - table of lift values for selected quantiles……………………………………..</w:t>
            </w:r>
          </w:p>
        </w:tc>
        <w:tc>
          <w:tcPr>
            <w:tcW w:w="328" w:type="pct"/>
            <w:noWrap/>
            <w:vAlign w:val="bottom"/>
            <w:hideMark/>
            <w:tcPrChange w:id="79" w:author="Kamil Matuszelański" w:date="2021-08-05T16:31:00Z">
              <w:tcPr>
                <w:tcW w:w="239" w:type="pct"/>
                <w:noWrap/>
                <w:vAlign w:val="bottom"/>
                <w:hideMark/>
              </w:tcPr>
            </w:tcPrChange>
          </w:tcPr>
          <w:p w14:paraId="1501C421" w14:textId="77777777" w:rsidR="00C01659" w:rsidRPr="004E21E1" w:rsidRDefault="00C01659" w:rsidP="00310BA1">
            <w:pPr>
              <w:spacing w:before="0" w:after="0" w:line="240" w:lineRule="auto"/>
              <w:ind w:firstLine="0"/>
              <w:jc w:val="left"/>
              <w:rPr>
                <w:rFonts w:eastAsia="Times New Roman"/>
                <w:color w:val="000000"/>
                <w:lang w:eastAsia="en-GB"/>
              </w:rPr>
            </w:pPr>
            <w:r w:rsidRPr="004E21E1">
              <w:rPr>
                <w:color w:val="000000"/>
              </w:rPr>
              <w:t>59</w:t>
            </w:r>
          </w:p>
        </w:tc>
      </w:tr>
      <w:tr w:rsidR="00C01659" w:rsidRPr="004E21E1" w14:paraId="646291B5" w14:textId="77777777" w:rsidTr="00641E44">
        <w:trPr>
          <w:trHeight w:val="312"/>
          <w:trPrChange w:id="80" w:author="Kamil Matuszelański" w:date="2021-08-05T16:31:00Z">
            <w:trPr>
              <w:trHeight w:val="312"/>
            </w:trPr>
          </w:trPrChange>
        </w:trPr>
        <w:tc>
          <w:tcPr>
            <w:tcW w:w="4672" w:type="pct"/>
            <w:noWrap/>
            <w:hideMark/>
            <w:tcPrChange w:id="81" w:author="Kamil Matuszelański" w:date="2021-08-05T16:31:00Z">
              <w:tcPr>
                <w:tcW w:w="4761" w:type="pct"/>
                <w:noWrap/>
                <w:hideMark/>
              </w:tcPr>
            </w:tcPrChange>
          </w:tcPr>
          <w:p w14:paraId="170B3CAE" w14:textId="77777777" w:rsidR="00C01659" w:rsidRPr="004E21E1" w:rsidRDefault="00C01659" w:rsidP="00310BA1">
            <w:pPr>
              <w:spacing w:before="0" w:after="0" w:line="240" w:lineRule="auto"/>
              <w:ind w:firstLine="0"/>
              <w:jc w:val="left"/>
              <w:rPr>
                <w:rFonts w:eastAsia="Times New Roman"/>
                <w:color w:val="000000"/>
                <w:lang w:eastAsia="en-GB"/>
              </w:rPr>
            </w:pPr>
            <w:r w:rsidRPr="004E21E1">
              <w:rPr>
                <w:rFonts w:eastAsia="Times New Roman"/>
                <w:color w:val="000000"/>
                <w:lang w:eastAsia="en-GB"/>
              </w:rPr>
              <w:lastRenderedPageBreak/>
              <w:t>REFERENCES…………………………………………………………………………………</w:t>
            </w:r>
          </w:p>
        </w:tc>
        <w:tc>
          <w:tcPr>
            <w:tcW w:w="328" w:type="pct"/>
            <w:noWrap/>
            <w:vAlign w:val="bottom"/>
            <w:hideMark/>
            <w:tcPrChange w:id="82" w:author="Kamil Matuszelański" w:date="2021-08-05T16:31:00Z">
              <w:tcPr>
                <w:tcW w:w="239" w:type="pct"/>
                <w:noWrap/>
                <w:vAlign w:val="bottom"/>
                <w:hideMark/>
              </w:tcPr>
            </w:tcPrChange>
          </w:tcPr>
          <w:p w14:paraId="2523AAF7" w14:textId="77777777" w:rsidR="00C01659" w:rsidRPr="004E21E1" w:rsidRDefault="00C01659" w:rsidP="00310BA1">
            <w:pPr>
              <w:spacing w:before="0" w:after="0" w:line="240" w:lineRule="auto"/>
              <w:ind w:firstLine="0"/>
              <w:jc w:val="left"/>
              <w:rPr>
                <w:rFonts w:eastAsia="Times New Roman"/>
                <w:color w:val="000000"/>
                <w:lang w:eastAsia="en-GB"/>
              </w:rPr>
            </w:pPr>
            <w:r w:rsidRPr="004E21E1">
              <w:rPr>
                <w:color w:val="000000"/>
              </w:rPr>
              <w:t>60</w:t>
            </w:r>
          </w:p>
        </w:tc>
      </w:tr>
    </w:tbl>
    <w:p w14:paraId="347CADA3" w14:textId="77777777" w:rsidR="00C01659" w:rsidRPr="004E21E1" w:rsidRDefault="00C01659" w:rsidP="00C01659">
      <w:pPr>
        <w:pStyle w:val="chapters"/>
        <w:rPr>
          <w:lang w:val="en-US"/>
        </w:rPr>
      </w:pPr>
    </w:p>
    <w:p w14:paraId="2E1E1ABC" w14:textId="77777777" w:rsidR="00C01659" w:rsidRPr="004E21E1" w:rsidRDefault="00C01659" w:rsidP="00C01659">
      <w:pPr>
        <w:spacing w:before="0" w:after="200" w:line="240" w:lineRule="auto"/>
        <w:ind w:firstLine="0"/>
        <w:jc w:val="left"/>
        <w:rPr>
          <w:rFonts w:eastAsia="Times New Roman"/>
          <w:b/>
          <w:caps/>
          <w:lang w:eastAsia="pl-PL"/>
        </w:rPr>
      </w:pPr>
      <w:r w:rsidRPr="004E21E1">
        <w:br w:type="page"/>
      </w:r>
    </w:p>
    <w:p w14:paraId="6410AFA1" w14:textId="6CC95E1B" w:rsidR="0012202B" w:rsidRDefault="00310BA1">
      <w:pPr>
        <w:pStyle w:val="Nagwek1"/>
      </w:pPr>
      <w:commentRangeStart w:id="83"/>
      <w:commentRangeEnd w:id="83"/>
      <w:r>
        <w:rPr>
          <w:rStyle w:val="Odwoaniedokomentarza"/>
          <w:rFonts w:eastAsiaTheme="minorHAnsi"/>
          <w:b w:val="0"/>
          <w:lang w:val="en-US" w:eastAsia="en-US"/>
        </w:rPr>
        <w:lastRenderedPageBreak/>
        <w:commentReference w:id="83"/>
      </w:r>
      <w:bookmarkStart w:id="84" w:name="introduction"/>
      <w:bookmarkEnd w:id="0"/>
      <w:bookmarkEnd w:id="1"/>
      <w:r w:rsidR="001374D6">
        <w:t>Introduction</w:t>
      </w:r>
    </w:p>
    <w:p w14:paraId="6F2E8D79" w14:textId="5CCCDA53" w:rsidR="0012202B" w:rsidRPr="00C01659" w:rsidRDefault="001374D6">
      <w:pPr>
        <w:pStyle w:val="FirstParagraph"/>
        <w:rPr>
          <w:lang w:val="en-GB"/>
        </w:rPr>
      </w:pPr>
      <w:r w:rsidRPr="00C01659">
        <w:rPr>
          <w:lang w:val="en-GB"/>
        </w:rPr>
        <w:t xml:space="preserve">Maintaining high customer loyalty is a challenge that most of the businesses face. Multiple studies </w:t>
      </w:r>
      <w:ins w:id="85" w:author="Kamil Matuszelański" w:date="2021-08-05T13:41:00Z">
        <w:r w:rsidR="00F23C30" w:rsidRPr="00C01659">
          <w:rPr>
            <w:lang w:val="en-GB"/>
          </w:rPr>
          <w:t xml:space="preserve">(Dick and </w:t>
        </w:r>
        <w:proofErr w:type="spellStart"/>
        <w:r w:rsidR="00F23C30" w:rsidRPr="00C01659">
          <w:rPr>
            <w:lang w:val="en-GB"/>
          </w:rPr>
          <w:t>Basu</w:t>
        </w:r>
      </w:ins>
      <w:proofErr w:type="spellEnd"/>
      <w:ins w:id="86" w:author="Kamil Matuszelański" w:date="2021-08-05T14:30:00Z">
        <w:r w:rsidR="0031148D">
          <w:rPr>
            <w:lang w:val="en-GB"/>
          </w:rPr>
          <w:t>,</w:t>
        </w:r>
      </w:ins>
      <w:ins w:id="87" w:author="Kamil Matuszelański" w:date="2021-08-05T13:41:00Z">
        <w:r w:rsidR="00F23C30" w:rsidRPr="00C01659">
          <w:rPr>
            <w:lang w:val="en-GB"/>
          </w:rPr>
          <w:t xml:space="preserve"> 1994; Gefen</w:t>
        </w:r>
      </w:ins>
      <w:ins w:id="88" w:author="Kamil Matuszelański" w:date="2021-08-05T14:30:00Z">
        <w:r w:rsidR="0031148D">
          <w:rPr>
            <w:lang w:val="en-GB"/>
          </w:rPr>
          <w:t>,</w:t>
        </w:r>
      </w:ins>
      <w:ins w:id="89" w:author="Kamil Matuszelański" w:date="2021-08-05T13:41:00Z">
        <w:r w:rsidR="00F23C30" w:rsidRPr="00C01659">
          <w:rPr>
            <w:lang w:val="en-GB"/>
          </w:rPr>
          <w:t xml:space="preserve"> 2002; </w:t>
        </w:r>
        <w:proofErr w:type="spellStart"/>
        <w:r w:rsidR="00F23C30" w:rsidRPr="00C01659">
          <w:rPr>
            <w:lang w:val="en-GB"/>
          </w:rPr>
          <w:t>Buckinx</w:t>
        </w:r>
        <w:proofErr w:type="spellEnd"/>
        <w:r w:rsidR="00F23C30" w:rsidRPr="00C01659">
          <w:rPr>
            <w:lang w:val="en-GB"/>
          </w:rPr>
          <w:t xml:space="preserve"> and Poel</w:t>
        </w:r>
      </w:ins>
      <w:ins w:id="90" w:author="Kamil Matuszelański" w:date="2021-08-05T14:30:00Z">
        <w:r w:rsidR="0031148D">
          <w:rPr>
            <w:lang w:val="en-GB"/>
          </w:rPr>
          <w:t>,</w:t>
        </w:r>
      </w:ins>
      <w:ins w:id="91" w:author="Kamil Matuszelański" w:date="2021-08-05T13:41:00Z">
        <w:r w:rsidR="00F23C30" w:rsidRPr="00C01659">
          <w:rPr>
            <w:lang w:val="en-GB"/>
          </w:rPr>
          <w:t xml:space="preserve"> 2005)</w:t>
        </w:r>
      </w:ins>
      <w:ins w:id="92" w:author="Katarzyna Kopczewska" w:date="2021-07-30T16:52:00Z">
        <w:del w:id="93" w:author="Kamil Matuszelański" w:date="2021-08-05T13:41:00Z">
          <w:r w:rsidR="00310BA1" w:rsidDel="00F23C30">
            <w:rPr>
              <w:lang w:val="en-GB"/>
            </w:rPr>
            <w:delText xml:space="preserve">(JAKIE) </w:delText>
          </w:r>
        </w:del>
      </w:ins>
      <w:ins w:id="94" w:author="Kamil Matuszelański" w:date="2021-08-05T13:41:00Z">
        <w:r w:rsidR="00F23C30">
          <w:rPr>
            <w:lang w:val="en-GB"/>
          </w:rPr>
          <w:t xml:space="preserve"> </w:t>
        </w:r>
      </w:ins>
      <w:r w:rsidRPr="00C01659">
        <w:rPr>
          <w:lang w:val="en-GB"/>
        </w:rPr>
        <w:t>have shown that retaining customers is more profitable than acquiring new ones. In Customer Relationship Management (CRM) field, churn prediction is a very active area of research. Most of the previous studies were conducted in the industries operating in contractual setting, where the churn rate is not that big, for example telecom or banking.</w:t>
      </w:r>
      <w:ins w:id="95" w:author="Kamil Matuszelański" w:date="2021-08-05T14:10:00Z">
        <w:r w:rsidR="007B02D2">
          <w:rPr>
            <w:lang w:val="en-GB"/>
          </w:rPr>
          <w:t xml:space="preserve"> In such </w:t>
        </w:r>
      </w:ins>
      <w:ins w:id="96" w:author="Kamil Matuszelański" w:date="2021-08-05T14:11:00Z">
        <w:r w:rsidR="007B02D2">
          <w:rPr>
            <w:lang w:val="en-GB"/>
          </w:rPr>
          <w:t xml:space="preserve">industries, it was shown that customer churn can be successfully </w:t>
        </w:r>
      </w:ins>
      <w:ins w:id="97" w:author="Kamil Matuszelański" w:date="2021-08-05T14:30:00Z">
        <w:r w:rsidR="0031148D">
          <w:rPr>
            <w:lang w:val="en-GB"/>
          </w:rPr>
          <w:t>predicted</w:t>
        </w:r>
      </w:ins>
      <w:ins w:id="98" w:author="Kamil Matuszelański" w:date="2021-08-05T14:11:00Z">
        <w:r w:rsidR="007B02D2">
          <w:rPr>
            <w:lang w:val="en-GB"/>
          </w:rPr>
          <w:t xml:space="preserve"> using Machine Learning approach</w:t>
        </w:r>
      </w:ins>
      <w:ins w:id="99" w:author="Kamil Matuszelański" w:date="2021-08-05T14:12:00Z">
        <w:r w:rsidR="007B02D2">
          <w:rPr>
            <w:lang w:val="en-GB"/>
          </w:rPr>
          <w:t xml:space="preserve"> </w:t>
        </w:r>
        <w:r w:rsidR="007B02D2" w:rsidRPr="007B02D2">
          <w:rPr>
            <w:lang w:val="en-GB"/>
          </w:rPr>
          <w:t>(</w:t>
        </w:r>
        <w:proofErr w:type="spellStart"/>
        <w:r w:rsidR="007B02D2" w:rsidRPr="007B02D2">
          <w:rPr>
            <w:lang w:val="en-GB"/>
          </w:rPr>
          <w:t>Nie</w:t>
        </w:r>
        <w:proofErr w:type="spellEnd"/>
        <w:r w:rsidR="007B02D2" w:rsidRPr="007B02D2">
          <w:rPr>
            <w:lang w:val="en-GB"/>
          </w:rPr>
          <w:t xml:space="preserve"> et al., 2011; Dalvi et al., 2016</w:t>
        </w:r>
        <w:r w:rsidR="007B02D2">
          <w:rPr>
            <w:lang w:val="en-GB"/>
          </w:rPr>
          <w:t xml:space="preserve">; </w:t>
        </w:r>
        <w:r w:rsidR="007B02D2" w:rsidRPr="007B02D2">
          <w:rPr>
            <w:lang w:val="en-GB"/>
          </w:rPr>
          <w:t>Gregory, 2018</w:t>
        </w:r>
        <w:r w:rsidR="007B02D2">
          <w:rPr>
            <w:lang w:val="en-GB"/>
          </w:rPr>
          <w:t>;</w:t>
        </w:r>
        <w:r w:rsidR="007B02D2" w:rsidRPr="007B02D2">
          <w:rPr>
            <w:lang w:val="en-GB"/>
          </w:rPr>
          <w:t xml:space="preserve"> </w:t>
        </w:r>
        <w:proofErr w:type="spellStart"/>
        <w:r w:rsidR="007B02D2" w:rsidRPr="007B02D2">
          <w:rPr>
            <w:lang w:val="en-GB"/>
          </w:rPr>
          <w:t>Buckinx</w:t>
        </w:r>
        <w:proofErr w:type="spellEnd"/>
        <w:r w:rsidR="007B02D2" w:rsidRPr="007B02D2">
          <w:rPr>
            <w:lang w:val="en-GB"/>
          </w:rPr>
          <w:t xml:space="preserve"> &amp; Poel,</w:t>
        </w:r>
        <w:r w:rsidR="007B02D2">
          <w:rPr>
            <w:lang w:val="en-GB"/>
          </w:rPr>
          <w:t xml:space="preserve"> </w:t>
        </w:r>
        <w:r w:rsidR="007B02D2" w:rsidRPr="007B02D2">
          <w:rPr>
            <w:lang w:val="en-GB"/>
          </w:rPr>
          <w:t>2005)</w:t>
        </w:r>
      </w:ins>
      <w:ins w:id="100" w:author="Kamil Matuszelański" w:date="2021-08-05T14:11:00Z">
        <w:r w:rsidR="007B02D2">
          <w:rPr>
            <w:lang w:val="en-GB"/>
          </w:rPr>
          <w:t>.</w:t>
        </w:r>
      </w:ins>
    </w:p>
    <w:p w14:paraId="69B8A6FD" w14:textId="5C2E8E51" w:rsidR="007B02D2" w:rsidRDefault="001374D6" w:rsidP="00172134">
      <w:pPr>
        <w:pStyle w:val="Tekstpodstawowy"/>
        <w:rPr>
          <w:ins w:id="101" w:author="Kamil Matuszelański" w:date="2021-08-05T14:07:00Z"/>
          <w:lang w:val="en-GB"/>
        </w:rPr>
      </w:pPr>
      <w:commentRangeStart w:id="102"/>
      <w:commentRangeStart w:id="103"/>
      <w:r w:rsidRPr="00C01659">
        <w:rPr>
          <w:lang w:val="en-GB"/>
        </w:rPr>
        <w:t>This</w:t>
      </w:r>
      <w:commentRangeEnd w:id="102"/>
      <w:r w:rsidR="009616FA">
        <w:rPr>
          <w:rStyle w:val="Odwoaniedokomentarza"/>
          <w:rFonts w:eastAsiaTheme="minorHAnsi"/>
          <w:lang w:val="en-US" w:eastAsia="en-US"/>
        </w:rPr>
        <w:commentReference w:id="102"/>
      </w:r>
      <w:commentRangeEnd w:id="103"/>
      <w:r w:rsidR="0031148D">
        <w:rPr>
          <w:rStyle w:val="Odwoaniedokomentarza"/>
          <w:rFonts w:eastAsiaTheme="minorHAnsi"/>
          <w:lang w:val="en-US" w:eastAsia="en-US"/>
        </w:rPr>
        <w:commentReference w:id="103"/>
      </w:r>
      <w:r w:rsidRPr="00C01659">
        <w:rPr>
          <w:lang w:val="en-GB"/>
        </w:rPr>
        <w:t xml:space="preserve"> study is aimed at predicting loyalty of the customers of an e-commerce retail shop operating on the Brazilian market. </w:t>
      </w:r>
      <w:ins w:id="104" w:author="Kamil Matuszelański" w:date="2021-08-05T14:07:00Z">
        <w:r w:rsidR="007B02D2">
          <w:rPr>
            <w:lang w:val="en-GB"/>
          </w:rPr>
          <w:t xml:space="preserve">The </w:t>
        </w:r>
      </w:ins>
      <w:ins w:id="105" w:author="Kamil Matuszelański" w:date="2021-08-05T14:39:00Z">
        <w:r w:rsidR="003557AC">
          <w:rPr>
            <w:lang w:val="en-GB"/>
          </w:rPr>
          <w:t xml:space="preserve">main </w:t>
        </w:r>
      </w:ins>
      <w:ins w:id="106" w:author="Kamil Matuszelański" w:date="2021-08-05T14:07:00Z">
        <w:r w:rsidR="007B02D2">
          <w:rPr>
            <w:lang w:val="en-GB"/>
          </w:rPr>
          <w:t xml:space="preserve">dataset </w:t>
        </w:r>
      </w:ins>
      <w:ins w:id="107" w:author="Kamil Matuszelański" w:date="2021-08-05T14:37:00Z">
        <w:r w:rsidR="0031148D">
          <w:rPr>
            <w:lang w:val="en-GB"/>
          </w:rPr>
          <w:t xml:space="preserve">used </w:t>
        </w:r>
      </w:ins>
      <w:ins w:id="108" w:author="Kamil Matuszelański" w:date="2021-08-05T14:36:00Z">
        <w:r w:rsidR="0031148D">
          <w:rPr>
            <w:lang w:val="en-GB"/>
          </w:rPr>
          <w:t>was shared publicly by the Olist company</w:t>
        </w:r>
      </w:ins>
      <w:ins w:id="109" w:author="Kamil Matuszelański" w:date="2021-08-05T14:37:00Z">
        <w:r w:rsidR="0031148D">
          <w:rPr>
            <w:lang w:val="en-GB"/>
          </w:rPr>
          <w:t xml:space="preserve">, and contains a very detailed </w:t>
        </w:r>
        <w:r w:rsidR="003557AC">
          <w:rPr>
            <w:lang w:val="en-GB"/>
          </w:rPr>
          <w:t xml:space="preserve">information about 100 thousand orders made in the store </w:t>
        </w:r>
      </w:ins>
      <w:ins w:id="110" w:author="Kamil Matuszelański" w:date="2021-08-05T14:38:00Z">
        <w:r w:rsidR="003557AC">
          <w:rPr>
            <w:lang w:val="en-GB"/>
          </w:rPr>
          <w:t xml:space="preserve">from 2016 to 2018. Value of the order, products bought, </w:t>
        </w:r>
      </w:ins>
      <w:ins w:id="111" w:author="Kamil Matuszelański" w:date="2021-08-05T14:39:00Z">
        <w:r w:rsidR="003557AC">
          <w:rPr>
            <w:lang w:val="en-GB"/>
          </w:rPr>
          <w:t>textual review of the order and customer location are a</w:t>
        </w:r>
      </w:ins>
      <w:ins w:id="112" w:author="Kamil Matuszelański" w:date="2021-08-05T14:38:00Z">
        <w:r w:rsidR="003557AC">
          <w:rPr>
            <w:lang w:val="en-GB"/>
          </w:rPr>
          <w:t>mong available variables</w:t>
        </w:r>
      </w:ins>
      <w:ins w:id="113" w:author="Kamil Matuszelański" w:date="2021-08-05T14:39:00Z">
        <w:r w:rsidR="003557AC">
          <w:rPr>
            <w:lang w:val="en-GB"/>
          </w:rPr>
          <w:t xml:space="preserve">. </w:t>
        </w:r>
      </w:ins>
      <w:ins w:id="114" w:author="Kamil Matuszelański" w:date="2021-08-05T14:40:00Z">
        <w:r w:rsidR="003557AC">
          <w:rPr>
            <w:lang w:val="en-GB"/>
          </w:rPr>
          <w:t xml:space="preserve">This dataset was enhanced by adding some information from </w:t>
        </w:r>
      </w:ins>
      <w:ins w:id="115" w:author="Kamil Matuszelański" w:date="2021-08-05T14:43:00Z">
        <w:r w:rsidR="003557AC">
          <w:rPr>
            <w:lang w:val="en-GB"/>
          </w:rPr>
          <w:t xml:space="preserve">the </w:t>
        </w:r>
      </w:ins>
      <w:ins w:id="116" w:author="Kamil Matuszelański" w:date="2021-08-05T14:40:00Z">
        <w:r w:rsidR="003557AC">
          <w:rPr>
            <w:lang w:val="en-GB"/>
          </w:rPr>
          <w:t xml:space="preserve">Brazil </w:t>
        </w:r>
      </w:ins>
      <w:ins w:id="117" w:author="Kamil Matuszelański" w:date="2021-08-05T14:43:00Z">
        <w:r w:rsidR="003557AC">
          <w:rPr>
            <w:lang w:val="en-GB"/>
          </w:rPr>
          <w:t>C</w:t>
        </w:r>
      </w:ins>
      <w:ins w:id="118" w:author="Kamil Matuszelański" w:date="2021-08-05T14:40:00Z">
        <w:r w:rsidR="003557AC">
          <w:rPr>
            <w:lang w:val="en-GB"/>
          </w:rPr>
          <w:t>ensus data</w:t>
        </w:r>
      </w:ins>
      <w:ins w:id="119" w:author="Kamil Matuszelański" w:date="2021-08-05T14:41:00Z">
        <w:r w:rsidR="003557AC">
          <w:rPr>
            <w:lang w:val="en-GB"/>
          </w:rPr>
          <w:t xml:space="preserve">. This data contains </w:t>
        </w:r>
      </w:ins>
      <w:ins w:id="120" w:author="Kamil Matuszelański" w:date="2021-08-05T14:42:00Z">
        <w:r w:rsidR="003557AC">
          <w:rPr>
            <w:lang w:val="en-GB"/>
          </w:rPr>
          <w:t xml:space="preserve">information </w:t>
        </w:r>
      </w:ins>
      <w:ins w:id="121" w:author="Kamil Matuszelański" w:date="2021-08-05T14:40:00Z">
        <w:r w:rsidR="003557AC">
          <w:rPr>
            <w:lang w:val="en-GB"/>
          </w:rPr>
          <w:t xml:space="preserve">at </w:t>
        </w:r>
      </w:ins>
      <w:ins w:id="122" w:author="Kamil Matuszelański" w:date="2021-08-05T14:41:00Z">
        <w:r w:rsidR="003557AC">
          <w:rPr>
            <w:lang w:val="en-GB"/>
          </w:rPr>
          <w:t xml:space="preserve">a very detailed spatial level, and thus </w:t>
        </w:r>
      </w:ins>
      <w:ins w:id="123" w:author="Kamil Matuszelański" w:date="2021-08-05T14:42:00Z">
        <w:r w:rsidR="003557AC">
          <w:rPr>
            <w:lang w:val="en-GB"/>
          </w:rPr>
          <w:t>could be combined with customer’s location to obtain information about his geodemographic environment.</w:t>
        </w:r>
      </w:ins>
      <w:ins w:id="124" w:author="Kamil Matuszelański" w:date="2021-08-05T14:43:00Z">
        <w:r w:rsidR="003557AC">
          <w:rPr>
            <w:lang w:val="en-GB"/>
          </w:rPr>
          <w:t xml:space="preserve"> </w:t>
        </w:r>
      </w:ins>
    </w:p>
    <w:p w14:paraId="32D6AE3D" w14:textId="0D93EC17" w:rsidR="007B02D2" w:rsidRDefault="001374D6">
      <w:pPr>
        <w:pStyle w:val="Tekstpodstawowy"/>
        <w:rPr>
          <w:ins w:id="125" w:author="Kamil Matuszelański" w:date="2021-08-05T14:10:00Z"/>
          <w:lang w:val="en-GB"/>
        </w:rPr>
      </w:pPr>
      <w:r w:rsidRPr="00C01659">
        <w:rPr>
          <w:lang w:val="en-GB"/>
        </w:rPr>
        <w:t xml:space="preserve">A challenge that to the best of the author’s knowledge was not addressed in the previous studies is churn prediction in an industry, in which a very low rate of the customers stay with the company. In the case of </w:t>
      </w:r>
      <w:del w:id="126" w:author="Kamil Matuszelański" w:date="2021-08-05T14:30:00Z">
        <w:r w:rsidRPr="00C01659" w:rsidDel="0031148D">
          <w:rPr>
            <w:lang w:val="en-GB"/>
          </w:rPr>
          <w:delText xml:space="preserve">this </w:delText>
        </w:r>
      </w:del>
      <w:ins w:id="127" w:author="Kamil Matuszelański" w:date="2021-08-05T14:30:00Z">
        <w:r w:rsidR="0031148D">
          <w:rPr>
            <w:lang w:val="en-GB"/>
          </w:rPr>
          <w:t>the company analy</w:t>
        </w:r>
      </w:ins>
      <w:ins w:id="128" w:author="Kamil Matuszelański" w:date="2021-08-05T14:31:00Z">
        <w:r w:rsidR="0031148D">
          <w:rPr>
            <w:lang w:val="en-GB"/>
          </w:rPr>
          <w:t>s</w:t>
        </w:r>
      </w:ins>
      <w:ins w:id="129" w:author="Kamil Matuszelański" w:date="2021-08-05T14:30:00Z">
        <w:r w:rsidR="0031148D">
          <w:rPr>
            <w:lang w:val="en-GB"/>
          </w:rPr>
          <w:t xml:space="preserve">ed, </w:t>
        </w:r>
      </w:ins>
      <w:del w:id="130" w:author="Kamil Matuszelański" w:date="2021-08-05T14:30:00Z">
        <w:r w:rsidRPr="00C01659" w:rsidDel="0031148D">
          <w:rPr>
            <w:lang w:val="en-GB"/>
          </w:rPr>
          <w:delText xml:space="preserve">study </w:delText>
        </w:r>
      </w:del>
      <w:r w:rsidRPr="00C01659">
        <w:rPr>
          <w:lang w:val="en-GB"/>
        </w:rPr>
        <w:t xml:space="preserve">almost 97% of the customers don’t decide to make a second purchase. Also, this study is a first approach to predict customer loyalty not using a rich customer’s history, but only the first transaction. </w:t>
      </w:r>
    </w:p>
    <w:p w14:paraId="75DF27C4" w14:textId="582A30F7" w:rsidR="00E40251" w:rsidRDefault="007B02D2">
      <w:pPr>
        <w:pStyle w:val="Compact"/>
        <w:numPr>
          <w:ilvl w:val="0"/>
          <w:numId w:val="0"/>
        </w:numPr>
        <w:tabs>
          <w:tab w:val="clear" w:pos="360"/>
          <w:tab w:val="clear" w:pos="8738"/>
        </w:tabs>
        <w:spacing w:before="180" w:after="180"/>
        <w:ind w:firstLine="567"/>
        <w:rPr>
          <w:ins w:id="131" w:author="Kamil Matuszelański" w:date="2021-08-05T14:19:00Z"/>
        </w:rPr>
        <w:pPrChange w:id="132" w:author="Kamil Matuszelański" w:date="2021-08-05T14:26:00Z">
          <w:pPr>
            <w:pStyle w:val="Compact"/>
          </w:pPr>
        </w:pPrChange>
      </w:pPr>
      <w:ins w:id="133" w:author="Kamil Matuszelański" w:date="2021-08-05T14:14:00Z">
        <w:r>
          <w:t xml:space="preserve">Main research hypothesis that this study tries to assess is as follows: </w:t>
        </w:r>
      </w:ins>
      <w:ins w:id="134" w:author="Kamil Matuszelański" w:date="2021-08-05T14:27:00Z">
        <w:r w:rsidR="00E40251">
          <w:rPr>
            <w:b/>
            <w:bCs/>
          </w:rPr>
          <w:t>c</w:t>
        </w:r>
      </w:ins>
      <w:ins w:id="135" w:author="Kamil Matuszelański" w:date="2021-08-05T14:14:00Z">
        <w:r w:rsidRPr="007B02D2">
          <w:rPr>
            <w:b/>
            <w:bCs/>
            <w:rPrChange w:id="136" w:author="Kamil Matuszelański" w:date="2021-08-05T14:16:00Z">
              <w:rPr/>
            </w:rPrChange>
          </w:rPr>
          <w:t>ustomer loyalty can be predic</w:t>
        </w:r>
      </w:ins>
      <w:ins w:id="137" w:author="Kamil Matuszelański" w:date="2021-08-05T14:15:00Z">
        <w:r w:rsidRPr="007B02D2">
          <w:rPr>
            <w:b/>
            <w:bCs/>
            <w:rPrChange w:id="138" w:author="Kamil Matuszelański" w:date="2021-08-05T14:16:00Z">
              <w:rPr/>
            </w:rPrChange>
          </w:rPr>
          <w:t xml:space="preserve">ted using Machine Learning modelling using the data from the customer’s </w:t>
        </w:r>
      </w:ins>
      <w:ins w:id="139" w:author="Kamil Matuszelański" w:date="2021-08-05T14:16:00Z">
        <w:r w:rsidRPr="007B02D2">
          <w:rPr>
            <w:b/>
            <w:bCs/>
            <w:rPrChange w:id="140" w:author="Kamil Matuszelański" w:date="2021-08-05T14:16:00Z">
              <w:rPr/>
            </w:rPrChange>
          </w:rPr>
          <w:t>first purchase</w:t>
        </w:r>
      </w:ins>
      <w:ins w:id="141" w:author="Kamil Matuszelański" w:date="2021-08-05T14:27:00Z">
        <w:r w:rsidR="00E40251">
          <w:rPr>
            <w:b/>
            <w:bCs/>
          </w:rPr>
          <w:t xml:space="preserve"> only</w:t>
        </w:r>
      </w:ins>
      <w:ins w:id="142" w:author="Kamil Matuszelański" w:date="2021-08-05T14:15:00Z">
        <w:r>
          <w:t>.</w:t>
        </w:r>
      </w:ins>
      <w:ins w:id="143" w:author="Kamil Matuszelański" w:date="2021-08-05T14:16:00Z">
        <w:r>
          <w:t xml:space="preserve"> Besides this main hypothesis, couple of secondary hypotheses are </w:t>
        </w:r>
      </w:ins>
      <w:ins w:id="144" w:author="Kamil Matuszelański" w:date="2021-08-05T14:17:00Z">
        <w:r>
          <w:t xml:space="preserve">tested. </w:t>
        </w:r>
        <w:r w:rsidR="00E40251">
          <w:t xml:space="preserve">These are aimed at </w:t>
        </w:r>
      </w:ins>
      <w:ins w:id="145" w:author="Kamil Matuszelański" w:date="2021-08-05T14:31:00Z">
        <w:r w:rsidR="0031148D">
          <w:t>checking</w:t>
        </w:r>
      </w:ins>
      <w:ins w:id="146" w:author="Kamil Matuszelański" w:date="2021-08-05T14:17:00Z">
        <w:r w:rsidR="00E40251">
          <w:t xml:space="preserve"> </w:t>
        </w:r>
      </w:ins>
      <w:ins w:id="147" w:author="Kamil Matuszelański" w:date="2021-08-05T14:18:00Z">
        <w:r w:rsidR="00E40251">
          <w:t>the influence of particular factors on the customer loyalty, and are rooted in the results of the previous studies</w:t>
        </w:r>
      </w:ins>
      <w:ins w:id="148" w:author="Kamil Matuszelański" w:date="2021-08-05T14:19:00Z">
        <w:r w:rsidR="00E40251">
          <w:t>. These factors are:</w:t>
        </w:r>
      </w:ins>
      <w:ins w:id="149" w:author="Kamil Matuszelański" w:date="2021-08-05T14:20:00Z">
        <w:r w:rsidR="00E40251">
          <w:t xml:space="preserve"> </w:t>
        </w:r>
      </w:ins>
      <w:ins w:id="150" w:author="Kamil Matuszelański" w:date="2021-08-05T14:27:00Z">
        <w:r w:rsidR="00172134">
          <w:t>t</w:t>
        </w:r>
      </w:ins>
      <w:ins w:id="151" w:author="Kamil Matuszelański" w:date="2021-08-05T14:20:00Z">
        <w:r w:rsidR="00E40251">
          <w:t xml:space="preserve">he </w:t>
        </w:r>
        <w:r w:rsidR="00E40251" w:rsidRPr="00E40251">
          <w:t>amount of money spent on the first purchase</w:t>
        </w:r>
      </w:ins>
      <w:ins w:id="152" w:author="Kamil Matuszelański" w:date="2021-08-05T14:21:00Z">
        <w:r w:rsidR="00E40251">
          <w:t xml:space="preserve"> (</w:t>
        </w:r>
        <w:proofErr w:type="spellStart"/>
        <w:r w:rsidR="00E40251">
          <w:t>Buckinx</w:t>
        </w:r>
        <w:proofErr w:type="spellEnd"/>
        <w:r w:rsidR="00E40251">
          <w:t xml:space="preserve"> and Poel, 2005)</w:t>
        </w:r>
      </w:ins>
      <w:ins w:id="153" w:author="Kamil Matuszelański" w:date="2021-08-05T14:20:00Z">
        <w:r w:rsidR="00E40251">
          <w:t xml:space="preserve">, </w:t>
        </w:r>
      </w:ins>
      <w:ins w:id="154" w:author="Kamil Matuszelański" w:date="2021-08-05T14:21:00Z">
        <w:r w:rsidR="00E40251">
          <w:t>c</w:t>
        </w:r>
      </w:ins>
      <w:ins w:id="155" w:author="Kamil Matuszelański" w:date="2021-08-05T14:20:00Z">
        <w:r w:rsidR="00E40251" w:rsidRPr="00E40251">
          <w:t>ategories of products bought by the customer</w:t>
        </w:r>
      </w:ins>
      <w:ins w:id="156" w:author="Kamil Matuszelański" w:date="2021-08-05T14:21:00Z">
        <w:r w:rsidR="00E40251">
          <w:t xml:space="preserve"> (</w:t>
        </w:r>
        <w:proofErr w:type="spellStart"/>
        <w:r w:rsidR="00E40251">
          <w:t>Mozer</w:t>
        </w:r>
        <w:proofErr w:type="spellEnd"/>
        <w:r w:rsidR="00E40251">
          <w:t xml:space="preserve"> et al.</w:t>
        </w:r>
      </w:ins>
      <w:ins w:id="157" w:author="Kamil Matuszelański" w:date="2021-08-05T14:22:00Z">
        <w:r w:rsidR="00E40251">
          <w:t xml:space="preserve">, </w:t>
        </w:r>
      </w:ins>
      <w:ins w:id="158" w:author="Kamil Matuszelański" w:date="2021-08-05T14:21:00Z">
        <w:r w:rsidR="00E40251">
          <w:t>2000),</w:t>
        </w:r>
      </w:ins>
      <w:ins w:id="159" w:author="Kamil Matuszelański" w:date="2021-08-05T14:22:00Z">
        <w:r w:rsidR="00E40251">
          <w:t xml:space="preserve"> customer location (Long et al., 2019), </w:t>
        </w:r>
      </w:ins>
      <w:ins w:id="160" w:author="Kamil Matuszelański" w:date="2021-08-05T14:23:00Z">
        <w:r w:rsidR="00E40251">
          <w:t>geodemographic data (Yu Zhao et al.,2005), rural or urban locat</w:t>
        </w:r>
      </w:ins>
      <w:ins w:id="161" w:author="Kamil Matuszelański" w:date="2021-08-05T14:24:00Z">
        <w:r w:rsidR="00E40251">
          <w:t>ion of the customer (Jha, 2003), as well as review provided by the customer (</w:t>
        </w:r>
      </w:ins>
      <w:proofErr w:type="spellStart"/>
      <w:ins w:id="162" w:author="Kamil Matuszelański" w:date="2021-08-05T14:26:00Z">
        <w:r w:rsidR="00E40251">
          <w:t>Kracklauer</w:t>
        </w:r>
        <w:proofErr w:type="spellEnd"/>
        <w:r w:rsidR="00E40251">
          <w:t xml:space="preserve">, </w:t>
        </w:r>
        <w:proofErr w:type="spellStart"/>
        <w:r w:rsidR="00E40251">
          <w:t>Passenheim</w:t>
        </w:r>
        <w:proofErr w:type="spellEnd"/>
        <w:r w:rsidR="00E40251">
          <w:t xml:space="preserve"> and Seifert, 2001; </w:t>
        </w:r>
      </w:ins>
      <w:ins w:id="163" w:author="Kamil Matuszelański" w:date="2021-08-05T14:24:00Z">
        <w:r w:rsidR="00E40251">
          <w:t xml:space="preserve">De </w:t>
        </w:r>
        <w:proofErr w:type="spellStart"/>
        <w:r w:rsidR="00E40251">
          <w:t>Caigny</w:t>
        </w:r>
        <w:proofErr w:type="spellEnd"/>
        <w:r w:rsidR="00E40251">
          <w:t xml:space="preserve"> et al., 2020)</w:t>
        </w:r>
      </w:ins>
    </w:p>
    <w:p w14:paraId="67F660ED" w14:textId="5360FA7D" w:rsidR="0012202B" w:rsidRPr="00C01659" w:rsidDel="00172134" w:rsidRDefault="001374D6">
      <w:pPr>
        <w:pStyle w:val="Tekstpodstawowy"/>
        <w:rPr>
          <w:del w:id="164" w:author="Kamil Matuszelański" w:date="2021-08-05T14:28:00Z"/>
          <w:lang w:val="en-GB"/>
        </w:rPr>
      </w:pPr>
      <w:commentRangeStart w:id="165"/>
      <w:del w:id="166" w:author="Kamil Matuszelański" w:date="2021-08-05T14:28:00Z">
        <w:r w:rsidRPr="00C01659" w:rsidDel="00172134">
          <w:rPr>
            <w:lang w:val="en-GB"/>
          </w:rPr>
          <w:lastRenderedPageBreak/>
          <w:delText xml:space="preserve">Because of that, usage of non-conventional data sources was needed. That is why, in this study besides transaction data about the customer, </w:delText>
        </w:r>
      </w:del>
      <w:del w:id="167" w:author="Kamil Matuszelański" w:date="2021-08-05T13:42:00Z">
        <w:r w:rsidRPr="00C01659" w:rsidDel="00F23C30">
          <w:rPr>
            <w:lang w:val="en-GB"/>
          </w:rPr>
          <w:delText xml:space="preserve">I also analyze customer’s </w:delText>
        </w:r>
      </w:del>
      <w:del w:id="168" w:author="Kamil Matuszelański" w:date="2021-08-05T14:28:00Z">
        <w:r w:rsidRPr="00C01659" w:rsidDel="00172134">
          <w:rPr>
            <w:lang w:val="en-GB"/>
          </w:rPr>
          <w:delText>geodemographic environment obtained from census data, as well as information from customer’s perception about the purchase in form of textual reviews.</w:delText>
        </w:r>
      </w:del>
      <w:commentRangeEnd w:id="165"/>
      <w:r w:rsidR="00172134">
        <w:rPr>
          <w:rStyle w:val="Odwoaniedokomentarza"/>
          <w:rFonts w:eastAsiaTheme="minorHAnsi"/>
          <w:lang w:val="en-US" w:eastAsia="en-US"/>
        </w:rPr>
        <w:commentReference w:id="165"/>
      </w:r>
    </w:p>
    <w:p w14:paraId="71F15B9B" w14:textId="01BA8F45" w:rsidR="0012202B" w:rsidRDefault="001374D6">
      <w:pPr>
        <w:pStyle w:val="Tekstpodstawowy"/>
        <w:rPr>
          <w:ins w:id="169" w:author="Kamil Matuszelański" w:date="2021-08-05T13:46:00Z"/>
          <w:lang w:val="en-GB"/>
        </w:rPr>
      </w:pPr>
      <w:r w:rsidRPr="00C01659">
        <w:rPr>
          <w:lang w:val="en-GB"/>
        </w:rPr>
        <w:t xml:space="preserve">From a technical point of view, </w:t>
      </w:r>
      <w:del w:id="170" w:author="Kamil Matuszelański" w:date="2021-08-05T13:43:00Z">
        <w:r w:rsidRPr="00C01659" w:rsidDel="00F23C30">
          <w:rPr>
            <w:lang w:val="en-GB"/>
          </w:rPr>
          <w:delText xml:space="preserve">I have used a </w:delText>
        </w:r>
      </w:del>
      <w:r w:rsidRPr="00C01659">
        <w:rPr>
          <w:lang w:val="en-GB"/>
        </w:rPr>
        <w:t>Machine Learning approach</w:t>
      </w:r>
      <w:ins w:id="171" w:author="Kamil Matuszelański" w:date="2021-08-05T13:43:00Z">
        <w:r w:rsidR="00F23C30">
          <w:rPr>
            <w:lang w:val="en-GB"/>
          </w:rPr>
          <w:t xml:space="preserve"> was used</w:t>
        </w:r>
      </w:ins>
      <w:r w:rsidRPr="00C01659">
        <w:rPr>
          <w:lang w:val="en-GB"/>
        </w:rPr>
        <w:t xml:space="preserve">. </w:t>
      </w:r>
      <w:del w:id="172" w:author="Kamil Matuszelański" w:date="2021-08-05T13:43:00Z">
        <w:r w:rsidRPr="00C01659" w:rsidDel="00F23C30">
          <w:rPr>
            <w:lang w:val="en-GB"/>
          </w:rPr>
          <w:delText xml:space="preserve">I have tested out </w:delText>
        </w:r>
      </w:del>
      <w:ins w:id="173" w:author="Kamil Matuszelański" w:date="2021-08-05T13:43:00Z">
        <w:r w:rsidR="00F23C30">
          <w:rPr>
            <w:lang w:val="en-GB"/>
          </w:rPr>
          <w:t>T</w:t>
        </w:r>
      </w:ins>
      <w:del w:id="174" w:author="Kamil Matuszelański" w:date="2021-08-05T13:43:00Z">
        <w:r w:rsidR="009616FA" w:rsidDel="00F23C30">
          <w:rPr>
            <w:lang w:val="en-GB"/>
          </w:rPr>
          <w:delText>t</w:delText>
        </w:r>
      </w:del>
      <w:r w:rsidR="009616FA">
        <w:rPr>
          <w:lang w:val="en-GB"/>
        </w:rPr>
        <w:t>wo</w:t>
      </w:r>
      <w:r w:rsidRPr="00C01659">
        <w:rPr>
          <w:lang w:val="en-GB"/>
        </w:rPr>
        <w:t xml:space="preserve"> classification algorithms</w:t>
      </w:r>
      <w:ins w:id="175" w:author="Kamil Matuszelański" w:date="2021-08-05T13:43:00Z">
        <w:r w:rsidR="00F23C30">
          <w:rPr>
            <w:lang w:val="en-GB"/>
          </w:rPr>
          <w:t xml:space="preserve"> were </w:t>
        </w:r>
        <w:r w:rsidR="00F23C30" w:rsidRPr="00C01659">
          <w:rPr>
            <w:lang w:val="en-GB"/>
          </w:rPr>
          <w:t>tested out</w:t>
        </w:r>
      </w:ins>
      <w:r w:rsidRPr="00C01659">
        <w:rPr>
          <w:lang w:val="en-GB"/>
        </w:rPr>
        <w:t xml:space="preserve">, namely </w:t>
      </w:r>
      <w:proofErr w:type="spellStart"/>
      <w:r w:rsidRPr="00C01659">
        <w:rPr>
          <w:lang w:val="en-GB"/>
        </w:rPr>
        <w:t>XGBoost</w:t>
      </w:r>
      <w:proofErr w:type="spellEnd"/>
      <w:r w:rsidRPr="00C01659">
        <w:rPr>
          <w:lang w:val="en-GB"/>
        </w:rPr>
        <w:t xml:space="preserve"> and Logistic Regression. To obtain a meaningful information from the text reviews, </w:t>
      </w:r>
      <w:del w:id="176" w:author="Kamil Matuszelański" w:date="2021-08-05T13:43:00Z">
        <w:r w:rsidRPr="00C01659" w:rsidDel="00F23C30">
          <w:rPr>
            <w:lang w:val="en-GB"/>
          </w:rPr>
          <w:delText xml:space="preserve">I have used </w:delText>
        </w:r>
      </w:del>
      <w:r w:rsidRPr="00C01659">
        <w:rPr>
          <w:lang w:val="en-GB"/>
        </w:rPr>
        <w:t xml:space="preserve">topic </w:t>
      </w:r>
      <w:proofErr w:type="spellStart"/>
      <w:r w:rsidRPr="00C01659">
        <w:rPr>
          <w:lang w:val="en-GB"/>
        </w:rPr>
        <w:t>modeling</w:t>
      </w:r>
      <w:proofErr w:type="spellEnd"/>
      <w:r w:rsidRPr="00C01659">
        <w:rPr>
          <w:lang w:val="en-GB"/>
        </w:rPr>
        <w:t xml:space="preserve"> technique</w:t>
      </w:r>
      <w:ins w:id="177" w:author="Kamil Matuszelański" w:date="2021-08-05T13:43:00Z">
        <w:r w:rsidR="00F23C30">
          <w:rPr>
            <w:lang w:val="en-GB"/>
          </w:rPr>
          <w:t xml:space="preserve"> was used</w:t>
        </w:r>
      </w:ins>
      <w:r w:rsidRPr="00C01659">
        <w:rPr>
          <w:lang w:val="en-GB"/>
        </w:rPr>
        <w:t xml:space="preserve">. To be able to answer hypotheses about the influence of variables on the target in the case of </w:t>
      </w:r>
      <w:proofErr w:type="spellStart"/>
      <w:r w:rsidRPr="00C01659">
        <w:rPr>
          <w:lang w:val="en-GB"/>
        </w:rPr>
        <w:t>XGBoost</w:t>
      </w:r>
      <w:proofErr w:type="spellEnd"/>
      <w:r w:rsidRPr="00C01659">
        <w:rPr>
          <w:lang w:val="en-GB"/>
        </w:rPr>
        <w:t xml:space="preserve"> </w:t>
      </w:r>
      <w:proofErr w:type="spellStart"/>
      <w:r w:rsidRPr="00C01659">
        <w:rPr>
          <w:lang w:val="en-GB"/>
        </w:rPr>
        <w:t>modeling</w:t>
      </w:r>
      <w:proofErr w:type="spellEnd"/>
      <w:r w:rsidRPr="00C01659">
        <w:rPr>
          <w:lang w:val="en-GB"/>
        </w:rPr>
        <w:t xml:space="preserve">, which is an unexplainable, black-box model, </w:t>
      </w:r>
      <w:del w:id="178" w:author="Kamil Matuszelański" w:date="2021-08-05T13:44:00Z">
        <w:r w:rsidRPr="00C01659" w:rsidDel="00F23C30">
          <w:rPr>
            <w:lang w:val="en-GB"/>
          </w:rPr>
          <w:delText xml:space="preserve">I have made extensive use of </w:delText>
        </w:r>
      </w:del>
      <w:r w:rsidRPr="00C01659">
        <w:rPr>
          <w:lang w:val="en-GB"/>
        </w:rPr>
        <w:t>XAI techniques</w:t>
      </w:r>
      <w:ins w:id="179" w:author="Kamil Matuszelański" w:date="2021-08-05T13:44:00Z">
        <w:r w:rsidR="00F23C30">
          <w:rPr>
            <w:lang w:val="en-GB"/>
          </w:rPr>
          <w:t xml:space="preserve"> were used</w:t>
        </w:r>
      </w:ins>
      <w:r w:rsidRPr="00C01659">
        <w:rPr>
          <w:lang w:val="en-GB"/>
        </w:rPr>
        <w:t xml:space="preserve">. To assess the importance of particular sets of features </w:t>
      </w:r>
      <w:del w:id="180" w:author="Kamil Matuszelański" w:date="2021-08-05T13:44:00Z">
        <w:r w:rsidRPr="00C01659" w:rsidDel="00F23C30">
          <w:rPr>
            <w:lang w:val="en-GB"/>
          </w:rPr>
          <w:delText xml:space="preserve">I have used </w:delText>
        </w:r>
      </w:del>
      <w:r w:rsidRPr="00C01659">
        <w:rPr>
          <w:lang w:val="en-GB"/>
        </w:rPr>
        <w:t>Permutation Variable Importance</w:t>
      </w:r>
      <w:ins w:id="181" w:author="Kamil Matuszelański" w:date="2021-08-05T13:44:00Z">
        <w:r w:rsidR="00F23C30">
          <w:rPr>
            <w:lang w:val="en-GB"/>
          </w:rPr>
          <w:t xml:space="preserve"> was applied</w:t>
        </w:r>
      </w:ins>
      <w:r w:rsidRPr="00C01659">
        <w:rPr>
          <w:lang w:val="en-GB"/>
        </w:rPr>
        <w:t xml:space="preserve">, while for assessing the strength and direction of the influence - Partial Dependence Profile </w:t>
      </w:r>
      <w:commentRangeStart w:id="182"/>
      <w:commentRangeStart w:id="183"/>
      <w:commentRangeStart w:id="184"/>
      <w:r w:rsidRPr="00C01659">
        <w:rPr>
          <w:lang w:val="en-GB"/>
        </w:rPr>
        <w:t>technique</w:t>
      </w:r>
      <w:commentRangeEnd w:id="182"/>
      <w:r w:rsidR="009616FA">
        <w:rPr>
          <w:rStyle w:val="Odwoaniedokomentarza"/>
          <w:rFonts w:eastAsiaTheme="minorHAnsi"/>
          <w:lang w:val="en-US" w:eastAsia="en-US"/>
        </w:rPr>
        <w:commentReference w:id="182"/>
      </w:r>
      <w:commentRangeEnd w:id="183"/>
      <w:r w:rsidR="00E35DB1">
        <w:rPr>
          <w:rStyle w:val="Odwoaniedokomentarza"/>
          <w:rFonts w:eastAsiaTheme="minorHAnsi"/>
          <w:lang w:val="en-US" w:eastAsia="en-US"/>
        </w:rPr>
        <w:commentReference w:id="183"/>
      </w:r>
      <w:commentRangeEnd w:id="184"/>
      <w:r w:rsidR="003557AC">
        <w:rPr>
          <w:rStyle w:val="Odwoaniedokomentarza"/>
          <w:rFonts w:eastAsiaTheme="minorHAnsi"/>
          <w:lang w:val="en-US" w:eastAsia="en-US"/>
        </w:rPr>
        <w:commentReference w:id="184"/>
      </w:r>
      <w:r w:rsidRPr="00C01659">
        <w:rPr>
          <w:lang w:val="en-GB"/>
        </w:rPr>
        <w:t>.</w:t>
      </w:r>
    </w:p>
    <w:p w14:paraId="7C2BB943" w14:textId="55D20FB5" w:rsidR="008E3E91" w:rsidRPr="00C01659" w:rsidRDefault="00F23C30" w:rsidP="008E3E91">
      <w:pPr>
        <w:pStyle w:val="Tekstpodstawowy"/>
        <w:rPr>
          <w:lang w:val="en-GB"/>
        </w:rPr>
      </w:pPr>
      <w:ins w:id="185" w:author="Kamil Matuszelański" w:date="2021-08-05T13:46:00Z">
        <w:r>
          <w:rPr>
            <w:lang w:val="en-GB"/>
          </w:rPr>
          <w:t>This paper is structured as follows. First chapter is aimed at reviewing previous studies regarding churn prediction</w:t>
        </w:r>
        <w:r w:rsidR="008E3E91">
          <w:rPr>
            <w:lang w:val="en-GB"/>
          </w:rPr>
          <w:t xml:space="preserve"> and usage of Explainable Inte</w:t>
        </w:r>
      </w:ins>
      <w:ins w:id="186" w:author="Kamil Matuszelański" w:date="2021-08-05T13:47:00Z">
        <w:r w:rsidR="008E3E91">
          <w:rPr>
            <w:lang w:val="en-GB"/>
          </w:rPr>
          <w:t xml:space="preserve">lligence techniques in </w:t>
        </w:r>
      </w:ins>
      <w:ins w:id="187" w:author="Kamil Matuszelański" w:date="2021-08-05T13:56:00Z">
        <w:r w:rsidR="00445B3B">
          <w:rPr>
            <w:lang w:val="en-GB"/>
          </w:rPr>
          <w:t>this</w:t>
        </w:r>
      </w:ins>
      <w:ins w:id="188" w:author="Kamil Matuszelański" w:date="2021-08-05T13:47:00Z">
        <w:r w:rsidR="008E3E91">
          <w:rPr>
            <w:lang w:val="en-GB"/>
          </w:rPr>
          <w:t xml:space="preserve"> area. Second chapter contains a detailed description of the data sources used in later analyses, </w:t>
        </w:r>
      </w:ins>
      <w:ins w:id="189" w:author="Kamil Matuszelański" w:date="2021-08-05T13:48:00Z">
        <w:r w:rsidR="008E3E91">
          <w:rPr>
            <w:lang w:val="en-GB"/>
          </w:rPr>
          <w:t>as well as Exploratory Data Analysis, performed to gain i</w:t>
        </w:r>
      </w:ins>
      <w:ins w:id="190" w:author="Kamil Matuszelański" w:date="2021-08-05T13:49:00Z">
        <w:r w:rsidR="008E3E91">
          <w:rPr>
            <w:lang w:val="en-GB"/>
          </w:rPr>
          <w:t>n</w:t>
        </w:r>
      </w:ins>
      <w:ins w:id="191" w:author="Kamil Matuszelański" w:date="2021-08-05T13:48:00Z">
        <w:r w:rsidR="008E3E91">
          <w:rPr>
            <w:lang w:val="en-GB"/>
          </w:rPr>
          <w:t xml:space="preserve">tuition about </w:t>
        </w:r>
      </w:ins>
      <w:ins w:id="192" w:author="Kamil Matuszelański" w:date="2021-08-05T13:49:00Z">
        <w:r w:rsidR="008E3E91">
          <w:rPr>
            <w:lang w:val="en-GB"/>
          </w:rPr>
          <w:t xml:space="preserve">the features used in Machine Learning modelling. </w:t>
        </w:r>
      </w:ins>
      <w:ins w:id="193" w:author="Kamil Matuszelański" w:date="2021-08-05T13:51:00Z">
        <w:r w:rsidR="008E3E91">
          <w:rPr>
            <w:lang w:val="en-GB"/>
          </w:rPr>
          <w:t>Third</w:t>
        </w:r>
      </w:ins>
      <w:ins w:id="194" w:author="Kamil Matuszelański" w:date="2021-08-05T13:49:00Z">
        <w:r w:rsidR="008E3E91">
          <w:rPr>
            <w:lang w:val="en-GB"/>
          </w:rPr>
          <w:t xml:space="preserve"> chapter </w:t>
        </w:r>
      </w:ins>
      <w:ins w:id="195" w:author="Kamil Matuszelański" w:date="2021-08-05T13:50:00Z">
        <w:r w:rsidR="008E3E91">
          <w:rPr>
            <w:lang w:val="en-GB"/>
          </w:rPr>
          <w:t xml:space="preserve">presents </w:t>
        </w:r>
      </w:ins>
      <w:ins w:id="196" w:author="Kamil Matuszelański" w:date="2021-08-05T13:52:00Z">
        <w:r w:rsidR="008E3E91">
          <w:rPr>
            <w:lang w:val="en-GB"/>
          </w:rPr>
          <w:t xml:space="preserve">methods used for feature generation, feature </w:t>
        </w:r>
        <w:proofErr w:type="spellStart"/>
        <w:r w:rsidR="008E3E91">
          <w:rPr>
            <w:lang w:val="en-GB"/>
          </w:rPr>
          <w:t>preprocessing</w:t>
        </w:r>
        <w:proofErr w:type="spellEnd"/>
        <w:r w:rsidR="008E3E91">
          <w:rPr>
            <w:lang w:val="en-GB"/>
          </w:rPr>
          <w:t xml:space="preserve"> as well as </w:t>
        </w:r>
      </w:ins>
      <w:ins w:id="197" w:author="Kamil Matuszelański" w:date="2021-08-05T14:04:00Z">
        <w:r w:rsidR="00E35DB1">
          <w:rPr>
            <w:lang w:val="en-GB"/>
          </w:rPr>
          <w:t>M</w:t>
        </w:r>
      </w:ins>
      <w:ins w:id="198" w:author="Kamil Matuszelański" w:date="2021-08-05T13:52:00Z">
        <w:r w:rsidR="008E3E91">
          <w:rPr>
            <w:lang w:val="en-GB"/>
          </w:rPr>
          <w:t xml:space="preserve">achine </w:t>
        </w:r>
      </w:ins>
      <w:ins w:id="199" w:author="Kamil Matuszelański" w:date="2021-08-05T14:04:00Z">
        <w:r w:rsidR="00E35DB1">
          <w:rPr>
            <w:lang w:val="en-GB"/>
          </w:rPr>
          <w:t>L</w:t>
        </w:r>
      </w:ins>
      <w:ins w:id="200" w:author="Kamil Matuszelański" w:date="2021-08-05T13:52:00Z">
        <w:r w:rsidR="008E3E91">
          <w:rPr>
            <w:lang w:val="en-GB"/>
          </w:rPr>
          <w:t>earning proces</w:t>
        </w:r>
      </w:ins>
      <w:ins w:id="201" w:author="Kamil Matuszelański" w:date="2021-08-05T13:53:00Z">
        <w:r w:rsidR="008E3E91">
          <w:rPr>
            <w:lang w:val="en-GB"/>
          </w:rPr>
          <w:t>s</w:t>
        </w:r>
      </w:ins>
      <w:ins w:id="202" w:author="Kamil Matuszelański" w:date="2021-08-05T13:57:00Z">
        <w:r w:rsidR="002020B7">
          <w:rPr>
            <w:lang w:val="en-GB"/>
          </w:rPr>
          <w:t xml:space="preserve"> description</w:t>
        </w:r>
      </w:ins>
      <w:ins w:id="203" w:author="Kamil Matuszelański" w:date="2021-08-05T13:52:00Z">
        <w:r w:rsidR="008E3E91">
          <w:rPr>
            <w:lang w:val="en-GB"/>
          </w:rPr>
          <w:t>.</w:t>
        </w:r>
      </w:ins>
      <w:ins w:id="204" w:author="Kamil Matuszelański" w:date="2021-08-05T13:53:00Z">
        <w:r w:rsidR="008E3E91">
          <w:rPr>
            <w:lang w:val="en-GB"/>
          </w:rPr>
          <w:t xml:space="preserve"> A framework for testing influence of various factors on customer loya</w:t>
        </w:r>
      </w:ins>
      <w:ins w:id="205" w:author="Kamil Matuszelański" w:date="2021-08-05T13:54:00Z">
        <w:r w:rsidR="008E3E91">
          <w:rPr>
            <w:lang w:val="en-GB"/>
          </w:rPr>
          <w:t xml:space="preserve">lty is also presented. </w:t>
        </w:r>
      </w:ins>
      <w:ins w:id="206" w:author="Kamil Matuszelański" w:date="2021-08-05T13:55:00Z">
        <w:r w:rsidR="008E3E91">
          <w:rPr>
            <w:lang w:val="en-GB"/>
          </w:rPr>
          <w:t xml:space="preserve">In </w:t>
        </w:r>
      </w:ins>
      <w:ins w:id="207" w:author="Kamil Matuszelański" w:date="2021-08-05T13:56:00Z">
        <w:r w:rsidR="008E3E91">
          <w:rPr>
            <w:lang w:val="en-GB"/>
          </w:rPr>
          <w:t xml:space="preserve">the </w:t>
        </w:r>
      </w:ins>
      <w:ins w:id="208" w:author="Kamil Matuszelański" w:date="2021-08-05T13:55:00Z">
        <w:r w:rsidR="008E3E91">
          <w:rPr>
            <w:lang w:val="en-GB"/>
          </w:rPr>
          <w:t>f</w:t>
        </w:r>
      </w:ins>
      <w:ins w:id="209" w:author="Kamil Matuszelański" w:date="2021-08-05T13:54:00Z">
        <w:r w:rsidR="008E3E91">
          <w:rPr>
            <w:lang w:val="en-GB"/>
          </w:rPr>
          <w:t>ourth chapter</w:t>
        </w:r>
      </w:ins>
      <w:ins w:id="210" w:author="Kamil Matuszelański" w:date="2021-08-05T13:55:00Z">
        <w:r w:rsidR="008E3E91">
          <w:rPr>
            <w:lang w:val="en-GB"/>
          </w:rPr>
          <w:t>,</w:t>
        </w:r>
      </w:ins>
      <w:ins w:id="211" w:author="Kamil Matuszelański" w:date="2021-08-05T13:54:00Z">
        <w:r w:rsidR="008E3E91">
          <w:rPr>
            <w:lang w:val="en-GB"/>
          </w:rPr>
          <w:t xml:space="preserve"> the results obtained </w:t>
        </w:r>
      </w:ins>
      <w:ins w:id="212" w:author="Kamil Matuszelański" w:date="2021-08-05T13:55:00Z">
        <w:r w:rsidR="008E3E91">
          <w:rPr>
            <w:lang w:val="en-GB"/>
          </w:rPr>
          <w:t xml:space="preserve">from the modelling process are presented, as well as </w:t>
        </w:r>
      </w:ins>
      <w:ins w:id="213" w:author="Kamil Matuszelański" w:date="2021-08-05T13:56:00Z">
        <w:r w:rsidR="008E3E91">
          <w:rPr>
            <w:lang w:val="en-GB"/>
          </w:rPr>
          <w:t>answers for research hypotheses are provided.</w:t>
        </w:r>
      </w:ins>
    </w:p>
    <w:p w14:paraId="53543EA5" w14:textId="77777777" w:rsidR="0012202B" w:rsidRPr="00C01659" w:rsidRDefault="001374D6">
      <w:pPr>
        <w:pStyle w:val="Tekstpodstawowy"/>
        <w:rPr>
          <w:lang w:val="en-GB"/>
        </w:rPr>
      </w:pPr>
      <w:r w:rsidRPr="00C01659">
        <w:rPr>
          <w:lang w:val="en-GB"/>
        </w:rPr>
        <w:t> </w:t>
      </w:r>
    </w:p>
    <w:p w14:paraId="61F42B29" w14:textId="77777777" w:rsidR="0012202B" w:rsidRDefault="001374D6">
      <w:r>
        <w:br w:type="page"/>
      </w:r>
    </w:p>
    <w:p w14:paraId="6F28C152" w14:textId="2F1A0851" w:rsidR="0012202B" w:rsidRDefault="001374D6">
      <w:pPr>
        <w:pStyle w:val="chapters"/>
      </w:pPr>
      <w:r>
        <w:lastRenderedPageBreak/>
        <w:t>chapter I</w:t>
      </w:r>
    </w:p>
    <w:p w14:paraId="098D698B" w14:textId="36A09EA3" w:rsidR="0012202B" w:rsidRDefault="001112B1">
      <w:pPr>
        <w:pStyle w:val="Nagwek1"/>
      </w:pPr>
      <w:bookmarkStart w:id="214" w:name="literature-review"/>
      <w:bookmarkEnd w:id="84"/>
      <w:r>
        <w:t>Customer churn in CRM and modelling - l</w:t>
      </w:r>
      <w:r w:rsidR="001374D6">
        <w:t>iterature review</w:t>
      </w:r>
    </w:p>
    <w:p w14:paraId="2DC2E075" w14:textId="2981E20D" w:rsidR="0012202B" w:rsidRDefault="001374D6">
      <w:pPr>
        <w:pStyle w:val="FirstParagraph"/>
        <w:rPr>
          <w:lang w:val="en-GB"/>
        </w:rPr>
      </w:pPr>
      <w:bookmarkStart w:id="215" w:name="introduction-1"/>
      <w:r w:rsidRPr="00C01659">
        <w:rPr>
          <w:lang w:val="en-GB"/>
        </w:rPr>
        <w:t xml:space="preserve">In the first section of this chapter a literature review of previous studies regarding customer loyalty churn prediction is presented. The second section describes shortly the field of Explainable Artificial Intelligence, and advantages of usage of such approach in Machine Learning </w:t>
      </w:r>
      <w:proofErr w:type="spellStart"/>
      <w:r w:rsidRPr="00C01659">
        <w:rPr>
          <w:lang w:val="en-GB"/>
        </w:rPr>
        <w:t>modeling</w:t>
      </w:r>
      <w:proofErr w:type="spellEnd"/>
      <w:r w:rsidRPr="00C01659">
        <w:rPr>
          <w:lang w:val="en-GB"/>
        </w:rPr>
        <w:t>.</w:t>
      </w:r>
    </w:p>
    <w:p w14:paraId="76C9D8C6" w14:textId="77777777" w:rsidR="001112B1" w:rsidRPr="001112B1" w:rsidRDefault="001112B1" w:rsidP="00E96B03">
      <w:pPr>
        <w:pStyle w:val="Tekstpodstawowy"/>
        <w:rPr>
          <w:lang w:val="en-GB"/>
        </w:rPr>
      </w:pPr>
    </w:p>
    <w:p w14:paraId="2829BF59" w14:textId="2D19D50D" w:rsidR="0012202B" w:rsidRDefault="002F3BD6">
      <w:pPr>
        <w:pStyle w:val="Nagwek2"/>
      </w:pPr>
      <w:bookmarkStart w:id="216" w:name="customer-churn"/>
      <w:bookmarkEnd w:id="215"/>
      <w:r>
        <w:rPr>
          <w:rStyle w:val="SectionNumber"/>
        </w:rPr>
        <w:t>1</w:t>
      </w:r>
      <w:r w:rsidR="001374D6">
        <w:rPr>
          <w:rStyle w:val="SectionNumber"/>
        </w:rPr>
        <w:t>.1</w:t>
      </w:r>
      <w:r w:rsidR="001374D6">
        <w:tab/>
        <w:t>Customer churn</w:t>
      </w:r>
    </w:p>
    <w:p w14:paraId="649E80D0" w14:textId="77777777" w:rsidR="0012202B" w:rsidRPr="00C01659" w:rsidRDefault="001374D6">
      <w:pPr>
        <w:pStyle w:val="FirstParagraph"/>
        <w:rPr>
          <w:lang w:val="en-GB"/>
        </w:rPr>
      </w:pPr>
      <w:r w:rsidRPr="00C01659">
        <w:rPr>
          <w:lang w:val="en-GB"/>
        </w:rPr>
        <w:t>Customer Relationship Management is defined as a process, in which the business manages its interactions with the customers using data integration from various sources and data analysis (</w:t>
      </w:r>
      <w:proofErr w:type="spellStart"/>
      <w:r w:rsidRPr="00C01659">
        <w:rPr>
          <w:lang w:val="en-GB"/>
        </w:rPr>
        <w:t>Bardicchia</w:t>
      </w:r>
      <w:proofErr w:type="spellEnd"/>
      <w:r w:rsidRPr="00C01659">
        <w:rPr>
          <w:lang w:val="en-GB"/>
        </w:rPr>
        <w:t xml:space="preserve"> 2020). Oliveira (2012) specifies 4 areas in which CRM approaches can be of use and what questions do they aim to answer:</w:t>
      </w:r>
    </w:p>
    <w:p w14:paraId="2FC09058" w14:textId="77777777" w:rsidR="0012202B" w:rsidRDefault="001374D6" w:rsidP="001374D6">
      <w:pPr>
        <w:pStyle w:val="Compact"/>
        <w:numPr>
          <w:ilvl w:val="0"/>
          <w:numId w:val="2"/>
        </w:numPr>
      </w:pPr>
      <w:r>
        <w:t>Customer identification (acquisition) - who can be a potential customer?</w:t>
      </w:r>
    </w:p>
    <w:p w14:paraId="096E3F36" w14:textId="77777777" w:rsidR="0012202B" w:rsidRDefault="001374D6" w:rsidP="001374D6">
      <w:pPr>
        <w:pStyle w:val="Compact"/>
        <w:numPr>
          <w:ilvl w:val="0"/>
          <w:numId w:val="2"/>
        </w:numPr>
      </w:pPr>
      <w:r>
        <w:t>Customer attraction - how can one make this person a customer?</w:t>
      </w:r>
    </w:p>
    <w:p w14:paraId="657BB9C8" w14:textId="77777777" w:rsidR="0012202B" w:rsidRDefault="001374D6" w:rsidP="001374D6">
      <w:pPr>
        <w:pStyle w:val="Compact"/>
        <w:numPr>
          <w:ilvl w:val="0"/>
          <w:numId w:val="2"/>
        </w:numPr>
      </w:pPr>
      <w:r>
        <w:t>Customer development - how can one make a customer more profitable?</w:t>
      </w:r>
    </w:p>
    <w:p w14:paraId="56930C37" w14:textId="77777777" w:rsidR="0012202B" w:rsidRDefault="001374D6" w:rsidP="001374D6">
      <w:pPr>
        <w:pStyle w:val="Compact"/>
        <w:numPr>
          <w:ilvl w:val="0"/>
          <w:numId w:val="2"/>
        </w:numPr>
      </w:pPr>
      <w:r>
        <w:t>Customer retention - how can one make the customer stay with the company?</w:t>
      </w:r>
    </w:p>
    <w:p w14:paraId="62487CA9" w14:textId="3D16634D" w:rsidR="0012202B" w:rsidRPr="00C01659" w:rsidRDefault="001374D6">
      <w:pPr>
        <w:pStyle w:val="FirstParagraph"/>
        <w:ind w:firstLine="0"/>
        <w:rPr>
          <w:lang w:val="en-GB"/>
        </w:rPr>
        <w:pPrChange w:id="217" w:author="Kamil Matuszelański" w:date="2021-08-05T14:46:00Z">
          <w:pPr>
            <w:pStyle w:val="FirstParagraph"/>
          </w:pPr>
        </w:pPrChange>
      </w:pPr>
      <w:r w:rsidRPr="00C01659">
        <w:rPr>
          <w:lang w:val="en-GB"/>
        </w:rPr>
        <w:t>The last one</w:t>
      </w:r>
      <w:r w:rsidR="001112B1">
        <w:rPr>
          <w:lang w:val="en-GB"/>
        </w:rPr>
        <w:t>, customer retention,</w:t>
      </w:r>
      <w:r w:rsidRPr="00C01659">
        <w:rPr>
          <w:lang w:val="en-GB"/>
        </w:rPr>
        <w:t xml:space="preserve"> is the main focus of this study.</w:t>
      </w:r>
    </w:p>
    <w:p w14:paraId="11E341B4" w14:textId="77777777" w:rsidR="0012202B" w:rsidRPr="00C01659" w:rsidRDefault="001374D6">
      <w:pPr>
        <w:pStyle w:val="Tekstpodstawowy"/>
        <w:rPr>
          <w:lang w:val="en-GB"/>
        </w:rPr>
      </w:pPr>
      <w:r w:rsidRPr="00C01659">
        <w:rPr>
          <w:lang w:val="en-GB"/>
        </w:rPr>
        <w:t xml:space="preserve">Improving the loyalty of the customer base is profitable to the company. This has its source in multiple factors, the most important one being the cost of acquisition. Multiple studies have shown that retaining customers costs less than attracting new ones (Dick and </w:t>
      </w:r>
      <w:proofErr w:type="spellStart"/>
      <w:r w:rsidRPr="00C01659">
        <w:rPr>
          <w:lang w:val="en-GB"/>
        </w:rPr>
        <w:t>Basu</w:t>
      </w:r>
      <w:proofErr w:type="spellEnd"/>
      <w:r w:rsidRPr="00C01659">
        <w:rPr>
          <w:lang w:val="en-GB"/>
        </w:rPr>
        <w:t xml:space="preserve"> 1994; Gefen 2002; </w:t>
      </w:r>
      <w:proofErr w:type="spellStart"/>
      <w:r w:rsidRPr="00C01659">
        <w:rPr>
          <w:lang w:val="en-GB"/>
        </w:rPr>
        <w:t>Buckinx</w:t>
      </w:r>
      <w:proofErr w:type="spellEnd"/>
      <w:r w:rsidRPr="00C01659">
        <w:rPr>
          <w:lang w:val="en-GB"/>
        </w:rPr>
        <w:t xml:space="preserve"> and Poel 2005). Moreover, there is some evidence that loyal customers are less sensitive to the competitor’s actions regarding price changes (</w:t>
      </w:r>
      <w:proofErr w:type="spellStart"/>
      <w:r w:rsidRPr="00C01659">
        <w:rPr>
          <w:lang w:val="en-GB"/>
        </w:rPr>
        <w:t>Achrol</w:t>
      </w:r>
      <w:proofErr w:type="spellEnd"/>
      <w:r w:rsidRPr="00C01659">
        <w:rPr>
          <w:lang w:val="en-GB"/>
        </w:rPr>
        <w:t xml:space="preserve"> and Kotler 1999; Choi et al. 2006).</w:t>
      </w:r>
    </w:p>
    <w:p w14:paraId="565C55DB" w14:textId="53565BC8" w:rsidR="0012202B" w:rsidRPr="00C01659" w:rsidRDefault="001374D6">
      <w:pPr>
        <w:pStyle w:val="Tekstpodstawowy"/>
        <w:rPr>
          <w:lang w:val="en-GB"/>
        </w:rPr>
      </w:pPr>
      <w:r w:rsidRPr="00C01659">
        <w:rPr>
          <w:lang w:val="en-GB"/>
        </w:rPr>
        <w:t xml:space="preserve">There are </w:t>
      </w:r>
      <w:r w:rsidR="001112B1">
        <w:rPr>
          <w:lang w:val="en-GB"/>
        </w:rPr>
        <w:t>two</w:t>
      </w:r>
      <w:r w:rsidRPr="00C01659">
        <w:rPr>
          <w:lang w:val="en-GB"/>
        </w:rPr>
        <w:t xml:space="preserve"> basic approaches for the company to deal with customer churn. The first one is an “untargeted” approach. The company seeks to improve its product quality and relies on mass advertising to reduce the churn. The other way is a “targeted” approach - the company tries to address aim their marketing campaigns at the customers that are more likely to churn (</w:t>
      </w:r>
      <w:proofErr w:type="spellStart"/>
      <w:r w:rsidRPr="00C01659">
        <w:rPr>
          <w:lang w:val="en-GB"/>
        </w:rPr>
        <w:t>Burez</w:t>
      </w:r>
      <w:proofErr w:type="spellEnd"/>
      <w:r w:rsidRPr="00C01659">
        <w:rPr>
          <w:lang w:val="en-GB"/>
        </w:rPr>
        <w:t xml:space="preserve"> and Poel 2007). This approach can be divided further, by how the targeted customers are chosen. The </w:t>
      </w:r>
      <w:r w:rsidRPr="00C01659">
        <w:rPr>
          <w:lang w:val="en-GB"/>
        </w:rPr>
        <w:lastRenderedPageBreak/>
        <w:t xml:space="preserve">company can target only those that have already decided to resign from a further relationship. For example, in contractual settings, this can mean </w:t>
      </w:r>
      <w:proofErr w:type="spellStart"/>
      <w:r w:rsidRPr="00C01659">
        <w:rPr>
          <w:lang w:val="en-GB"/>
        </w:rPr>
        <w:t>canceling</w:t>
      </w:r>
      <w:proofErr w:type="spellEnd"/>
      <w:r w:rsidRPr="00C01659">
        <w:rPr>
          <w:lang w:val="en-GB"/>
        </w:rPr>
        <w:t xml:space="preserve"> the subscription or breaching the contract. The other way to approach the churn problem is to try to predict, which customers are likely to churn soon. This has the advantage of having lower cost, as the customers that are about to leave are likely to have high demands from the last-minute deal proposed to them (</w:t>
      </w:r>
      <w:proofErr w:type="spellStart"/>
      <w:r w:rsidRPr="00C01659">
        <w:rPr>
          <w:lang w:val="en-GB"/>
        </w:rPr>
        <w:t>Tamaddoni</w:t>
      </w:r>
      <w:proofErr w:type="spellEnd"/>
      <w:r w:rsidRPr="00C01659">
        <w:rPr>
          <w:lang w:val="en-GB"/>
        </w:rPr>
        <w:t xml:space="preserve"> </w:t>
      </w:r>
      <w:proofErr w:type="spellStart"/>
      <w:r w:rsidRPr="00C01659">
        <w:rPr>
          <w:lang w:val="en-GB"/>
        </w:rPr>
        <w:t>Jahromi</w:t>
      </w:r>
      <w:proofErr w:type="spellEnd"/>
      <w:r w:rsidRPr="00C01659">
        <w:rPr>
          <w:lang w:val="en-GB"/>
        </w:rPr>
        <w:t xml:space="preserve"> et al.</w:t>
      </w:r>
      <w:r w:rsidR="001112B1">
        <w:rPr>
          <w:lang w:val="en-GB"/>
        </w:rPr>
        <w:t>,</w:t>
      </w:r>
      <w:r w:rsidRPr="00C01659">
        <w:rPr>
          <w:lang w:val="en-GB"/>
        </w:rPr>
        <w:t xml:space="preserve"> 2010).</w:t>
      </w:r>
    </w:p>
    <w:p w14:paraId="2F5686A1" w14:textId="4685455F" w:rsidR="0012202B" w:rsidRPr="00C01659" w:rsidRDefault="001374D6">
      <w:pPr>
        <w:pStyle w:val="Tekstpodstawowy"/>
        <w:rPr>
          <w:lang w:val="en-GB"/>
        </w:rPr>
      </w:pPr>
      <w:r w:rsidRPr="00C01659">
        <w:rPr>
          <w:lang w:val="en-GB"/>
        </w:rPr>
        <w:t xml:space="preserve">As pointed out by </w:t>
      </w:r>
      <w:proofErr w:type="spellStart"/>
      <w:r w:rsidRPr="00C01659">
        <w:rPr>
          <w:lang w:val="en-GB"/>
        </w:rPr>
        <w:t>Tamaddoni</w:t>
      </w:r>
      <w:proofErr w:type="spellEnd"/>
      <w:r w:rsidRPr="00C01659">
        <w:rPr>
          <w:lang w:val="en-GB"/>
        </w:rPr>
        <w:t xml:space="preserve"> </w:t>
      </w:r>
      <w:proofErr w:type="spellStart"/>
      <w:r w:rsidRPr="00C01659">
        <w:rPr>
          <w:lang w:val="en-GB"/>
        </w:rPr>
        <w:t>Jahromi</w:t>
      </w:r>
      <w:proofErr w:type="spellEnd"/>
      <w:r w:rsidRPr="00C01659">
        <w:rPr>
          <w:lang w:val="en-GB"/>
        </w:rPr>
        <w:t xml:space="preserve"> et al. (2010) in their literature review, most of the studies concerning churn prediction were done in contractual settings. In other words, churn was defined as the client resigning from using the company’s services by cance</w:t>
      </w:r>
      <w:r w:rsidR="001112B1">
        <w:rPr>
          <w:lang w:val="en-GB"/>
        </w:rPr>
        <w:t>l</w:t>
      </w:r>
      <w:r w:rsidRPr="00C01659">
        <w:rPr>
          <w:lang w:val="en-GB"/>
        </w:rPr>
        <w:t>ling the subscription or breaching the contract. Such a way to specify the churn is different from the businesses in which the customer doesn’t have to inform the company about resigning.</w:t>
      </w:r>
    </w:p>
    <w:p w14:paraId="2577A0B0" w14:textId="77777777" w:rsidR="0012202B" w:rsidRPr="00C01659" w:rsidRDefault="001374D6">
      <w:pPr>
        <w:pStyle w:val="Tekstpodstawowy"/>
        <w:rPr>
          <w:lang w:val="en-GB"/>
        </w:rPr>
      </w:pPr>
      <w:r w:rsidRPr="00C01659">
        <w:rPr>
          <w:lang w:val="en-GB"/>
        </w:rPr>
        <w:t xml:space="preserve">One problem that arises in the non-contractual setting is the definition of churn. As there is no clear moment that the customer decides not to use the company’s services anymore, it has to be specified by the researcher based on the goals that one has to achieve from the churn analysis. Oliveira (2012) defined partial churners as the customers not making new purchases in the retail shop for the next 3 months. A different approach was used by </w:t>
      </w:r>
      <w:proofErr w:type="spellStart"/>
      <w:r w:rsidRPr="00C01659">
        <w:rPr>
          <w:lang w:val="en-GB"/>
        </w:rPr>
        <w:t>Buckinx</w:t>
      </w:r>
      <w:proofErr w:type="spellEnd"/>
      <w:r w:rsidRPr="00C01659">
        <w:rPr>
          <w:lang w:val="en-GB"/>
        </w:rPr>
        <w:t xml:space="preserve"> and Poel (2005). All the customers that had the frequency of purchases below average were treated as “churners” since these customers were shown to provide little value to the company.</w:t>
      </w:r>
    </w:p>
    <w:p w14:paraId="795C3D60" w14:textId="77777777" w:rsidR="0012202B" w:rsidRDefault="001374D6">
      <w:pPr>
        <w:pStyle w:val="Nagwek3"/>
      </w:pPr>
      <w:bookmarkStart w:id="218" w:name="customer-churn-prediction"/>
      <w:r>
        <w:t>Customer churn prediction</w:t>
      </w:r>
    </w:p>
    <w:p w14:paraId="62AB89FA" w14:textId="77777777" w:rsidR="0012202B" w:rsidRPr="00C01659" w:rsidRDefault="001374D6">
      <w:pPr>
        <w:pStyle w:val="FirstParagraph"/>
        <w:rPr>
          <w:lang w:val="en-GB"/>
        </w:rPr>
      </w:pPr>
      <w:r w:rsidRPr="00C01659">
        <w:rPr>
          <w:lang w:val="en-GB"/>
        </w:rPr>
        <w:t>If the company can successfully predict, which customers are most likely to leave, it can target them with a retention-focused campaign. Contrary to targeting all the customers with such a campaign, focusing on the customers that are most likely to leave leads to a reduction of the cost of the campaign.</w:t>
      </w:r>
    </w:p>
    <w:p w14:paraId="69D930A2" w14:textId="330BE05F" w:rsidR="0012202B" w:rsidRPr="00C01659" w:rsidRDefault="001374D6">
      <w:pPr>
        <w:pStyle w:val="Tekstpodstawowy"/>
        <w:rPr>
          <w:lang w:val="en-GB"/>
        </w:rPr>
      </w:pPr>
      <w:r w:rsidRPr="00C01659">
        <w:rPr>
          <w:lang w:val="en-GB"/>
        </w:rPr>
        <w:t xml:space="preserve">Churn prediction fits well with the framework of classification, as the variable that one would like to predict is binary (churn-no churn). However, not only such binary prediction is valuable for later retention campaign efforts. As noted by Wai-Ho </w:t>
      </w:r>
      <w:r w:rsidR="00F76013">
        <w:rPr>
          <w:lang w:val="en-GB"/>
        </w:rPr>
        <w:t>et al.</w:t>
      </w:r>
      <w:r w:rsidRPr="00C01659">
        <w:rPr>
          <w:lang w:val="en-GB"/>
        </w:rPr>
        <w:t xml:space="preserve"> (2003), equally important is that the machine learning model can predict the likelihood of the customer leaving. After such prediction, the customers can be ranked from the most to the least likely to churn.</w:t>
      </w:r>
    </w:p>
    <w:p w14:paraId="4C2B9782" w14:textId="77777777" w:rsidR="0012202B" w:rsidRPr="00C01659" w:rsidRDefault="001374D6">
      <w:pPr>
        <w:pStyle w:val="Tekstpodstawowy"/>
        <w:rPr>
          <w:lang w:val="en-GB"/>
        </w:rPr>
      </w:pPr>
      <w:r w:rsidRPr="00C01659">
        <w:rPr>
          <w:lang w:val="en-GB"/>
        </w:rPr>
        <w:lastRenderedPageBreak/>
        <w:t>This has two benefits. First, the company can decide what percentage of the customers to target in the retention campaign and is not bound by how many customers the model will predict as potential churners. Second, the company can decide how strong the targeting should be based on the likelihood to leave. For example, based on cost-benefit analysis of various targeting approaches, one could decide that for the top 10% of the “riskiest” customers the company should offer big discounts for the next purchase, while for the top 30% - only send an encouraging email.</w:t>
      </w:r>
    </w:p>
    <w:p w14:paraId="3F603C34" w14:textId="77777777" w:rsidR="0012202B" w:rsidRPr="00C01659" w:rsidRDefault="001374D6">
      <w:pPr>
        <w:pStyle w:val="Tekstpodstawowy"/>
        <w:rPr>
          <w:lang w:val="en-GB"/>
        </w:rPr>
      </w:pPr>
      <w:r w:rsidRPr="00C01659">
        <w:rPr>
          <w:lang w:val="en-GB"/>
        </w:rPr>
        <w:t>The churn prediction task can be decomposed into 2 main important aspects that one has to tackle. First is the decision about a specific Machine Learning model that gives the best performance. The second is deciding on the model formula - in other words, deciding about which variables should be included in the model and what should be the form of the relationship.</w:t>
      </w:r>
    </w:p>
    <w:p w14:paraId="69F278E5" w14:textId="77777777" w:rsidR="0012202B" w:rsidRDefault="001374D6">
      <w:pPr>
        <w:pStyle w:val="Nagwek3"/>
      </w:pPr>
      <w:bookmarkStart w:id="219" w:name="X426ba36e10d94148b810d1c0c91d4d3d47c351d"/>
      <w:bookmarkEnd w:id="218"/>
      <w:r>
        <w:t>Machine Learning models for churn prediction</w:t>
      </w:r>
    </w:p>
    <w:p w14:paraId="1614D983" w14:textId="08B4E1ED" w:rsidR="0012202B" w:rsidRPr="00C01659" w:rsidRDefault="001374D6">
      <w:pPr>
        <w:pStyle w:val="FirstParagraph"/>
        <w:rPr>
          <w:lang w:val="en-GB"/>
        </w:rPr>
      </w:pPr>
      <w:r w:rsidRPr="00C01659">
        <w:rPr>
          <w:lang w:val="en-GB"/>
        </w:rPr>
        <w:t>In previous churn prediction studies multiple machine learning algorithms for prediction were tested out (for an overview see Verbeke et al.</w:t>
      </w:r>
      <w:r w:rsidR="00F76013">
        <w:rPr>
          <w:lang w:val="en-GB"/>
        </w:rPr>
        <w:t>,</w:t>
      </w:r>
      <w:r w:rsidRPr="00C01659">
        <w:rPr>
          <w:lang w:val="en-GB"/>
        </w:rPr>
        <w:t xml:space="preserve"> 2011). The two most widely used techniques are Logistic Regression (LR) and Decision Trees. An important feature of both of them is that they are relatively simple, and because of that the way they make predictions can be assessed by a qualified expert (</w:t>
      </w:r>
      <w:proofErr w:type="spellStart"/>
      <w:r w:rsidRPr="00C01659">
        <w:rPr>
          <w:lang w:val="en-GB"/>
        </w:rPr>
        <w:t>Paruelo</w:t>
      </w:r>
      <w:proofErr w:type="spellEnd"/>
      <w:r w:rsidRPr="00C01659">
        <w:rPr>
          <w:lang w:val="en-GB"/>
        </w:rPr>
        <w:t xml:space="preserve"> </w:t>
      </w:r>
      <w:r w:rsidR="00F76013">
        <w:rPr>
          <w:lang w:val="en-GB"/>
        </w:rPr>
        <w:t>&amp;</w:t>
      </w:r>
      <w:r w:rsidRPr="00C01659">
        <w:rPr>
          <w:lang w:val="en-GB"/>
        </w:rPr>
        <w:t xml:space="preserve"> </w:t>
      </w:r>
      <w:proofErr w:type="spellStart"/>
      <w:r w:rsidRPr="00C01659">
        <w:rPr>
          <w:lang w:val="en-GB"/>
        </w:rPr>
        <w:t>Tomasel</w:t>
      </w:r>
      <w:proofErr w:type="spellEnd"/>
      <w:r w:rsidR="00F76013">
        <w:rPr>
          <w:lang w:val="en-GB"/>
        </w:rPr>
        <w:t>,</w:t>
      </w:r>
      <w:r w:rsidRPr="00C01659">
        <w:rPr>
          <w:lang w:val="en-GB"/>
        </w:rPr>
        <w:t xml:space="preserve"> 1997). However, these two methods often give sub-optimal results compared to more advanced and recent approaches like Neural Networks or Random Forests (Murthy</w:t>
      </w:r>
      <w:r w:rsidR="00F76013">
        <w:rPr>
          <w:lang w:val="en-GB"/>
        </w:rPr>
        <w:t>,</w:t>
      </w:r>
      <w:r w:rsidRPr="00C01659">
        <w:rPr>
          <w:lang w:val="en-GB"/>
        </w:rPr>
        <w:t xml:space="preserve"> 1998; Oliveira</w:t>
      </w:r>
      <w:r w:rsidR="00F76013">
        <w:rPr>
          <w:lang w:val="en-GB"/>
        </w:rPr>
        <w:t>,</w:t>
      </w:r>
      <w:r w:rsidRPr="00C01659">
        <w:rPr>
          <w:lang w:val="en-GB"/>
        </w:rPr>
        <w:t xml:space="preserve"> 2012). Moreover, this was shown not only in the case of churn prediction setting but also in more general benchmarks that used multiple datasets and comparison metrics (Caruana </w:t>
      </w:r>
      <w:r w:rsidR="00F76013">
        <w:rPr>
          <w:lang w:val="en-GB"/>
        </w:rPr>
        <w:t>&amp;</w:t>
      </w:r>
      <w:r w:rsidRPr="00C01659">
        <w:rPr>
          <w:lang w:val="en-GB"/>
        </w:rPr>
        <w:t xml:space="preserve"> Niculescu-</w:t>
      </w:r>
      <w:proofErr w:type="spellStart"/>
      <w:r w:rsidRPr="00C01659">
        <w:rPr>
          <w:lang w:val="en-GB"/>
        </w:rPr>
        <w:t>Mizil</w:t>
      </w:r>
      <w:proofErr w:type="spellEnd"/>
      <w:r w:rsidR="00F76013">
        <w:rPr>
          <w:lang w:val="en-GB"/>
        </w:rPr>
        <w:t>,</w:t>
      </w:r>
      <w:r w:rsidRPr="00C01659">
        <w:rPr>
          <w:lang w:val="en-GB"/>
        </w:rPr>
        <w:t xml:space="preserve"> 2006).</w:t>
      </w:r>
    </w:p>
    <w:p w14:paraId="38E934C8" w14:textId="3B6FE9FF" w:rsidR="0012202B" w:rsidRPr="00C01659" w:rsidRDefault="001374D6">
      <w:pPr>
        <w:pStyle w:val="Tekstpodstawowy"/>
        <w:rPr>
          <w:lang w:val="en-GB"/>
        </w:rPr>
      </w:pPr>
      <w:r w:rsidRPr="00C01659">
        <w:rPr>
          <w:lang w:val="en-GB"/>
        </w:rPr>
        <w:t xml:space="preserve">Recently, the </w:t>
      </w:r>
      <w:ins w:id="220" w:author="Kamil Matuszelański" w:date="2021-08-06T22:24:00Z">
        <w:r w:rsidR="0023375B">
          <w:rPr>
            <w:lang w:val="en-GB"/>
          </w:rPr>
          <w:t>Extreme Gradient Boosting (</w:t>
        </w:r>
        <w:proofErr w:type="spellStart"/>
        <w:r w:rsidR="0023375B" w:rsidRPr="00C01659">
          <w:rPr>
            <w:lang w:val="en-GB"/>
          </w:rPr>
          <w:t>XGBoost</w:t>
        </w:r>
        <w:proofErr w:type="spellEnd"/>
        <w:r w:rsidR="0023375B">
          <w:rPr>
            <w:lang w:val="en-GB"/>
          </w:rPr>
          <w:t xml:space="preserve">) </w:t>
        </w:r>
      </w:ins>
      <w:del w:id="221" w:author="Kamil Matuszelański" w:date="2021-08-06T22:24:00Z">
        <w:r w:rsidRPr="00C01659" w:rsidDel="0023375B">
          <w:rPr>
            <w:lang w:val="en-GB"/>
          </w:rPr>
          <w:delText xml:space="preserve">XGBoost </w:delText>
        </w:r>
      </w:del>
      <w:r w:rsidRPr="00C01659">
        <w:rPr>
          <w:lang w:val="en-GB"/>
        </w:rPr>
        <w:t>algorithm (Chen et al.</w:t>
      </w:r>
      <w:r w:rsidR="00F76013">
        <w:rPr>
          <w:lang w:val="en-GB"/>
        </w:rPr>
        <w:t>,</w:t>
      </w:r>
      <w:r w:rsidRPr="00C01659">
        <w:rPr>
          <w:lang w:val="en-GB"/>
        </w:rPr>
        <w:t xml:space="preserve"> 2015) has been gaining popularity in multiple prediction tasks. </w:t>
      </w:r>
      <w:proofErr w:type="spellStart"/>
      <w:r w:rsidRPr="00C01659">
        <w:rPr>
          <w:lang w:val="en-GB"/>
        </w:rPr>
        <w:t>XGBoost’s</w:t>
      </w:r>
      <w:proofErr w:type="spellEnd"/>
      <w:r w:rsidRPr="00C01659">
        <w:rPr>
          <w:lang w:val="en-GB"/>
        </w:rPr>
        <w:t xml:space="preserve"> main strengths are the ability to infer non-linear relationships from the data, and relative speed, which allows the researcher to try out multiple hyperparameters and decide on the best ones (Chen et al.</w:t>
      </w:r>
      <w:r w:rsidR="00F76013">
        <w:rPr>
          <w:lang w:val="en-GB"/>
        </w:rPr>
        <w:t>,</w:t>
      </w:r>
      <w:r w:rsidRPr="00C01659">
        <w:rPr>
          <w:lang w:val="en-GB"/>
        </w:rPr>
        <w:t xml:space="preserve"> 2015). Because of that, it is considered a go-to standard for machine learning challenges, and very often solutions based on it achieve the best results in various competitions and benchmarks </w:t>
      </w:r>
      <w:r w:rsidR="00086F07" w:rsidRPr="000F2161">
        <w:rPr>
          <w:lang w:val="en-GB"/>
        </w:rPr>
        <w:t>(Nielsen</w:t>
      </w:r>
      <w:r w:rsidR="00086F07">
        <w:rPr>
          <w:lang w:val="en-GB"/>
        </w:rPr>
        <w:t>,</w:t>
      </w:r>
      <w:r w:rsidR="00086F07" w:rsidRPr="000F2161">
        <w:rPr>
          <w:lang w:val="en-GB"/>
        </w:rPr>
        <w:t xml:space="preserve"> 2016).</w:t>
      </w:r>
      <w:del w:id="222" w:author="Kamil Matuszelański" w:date="2021-08-04T13:14:00Z">
        <w:r w:rsidRPr="00C01659" w:rsidDel="00086F07">
          <w:rPr>
            <w:lang w:val="en-GB"/>
          </w:rPr>
          <w:delText>(</w:delText>
        </w:r>
        <w:commentRangeStart w:id="223"/>
        <w:r w:rsidRPr="00C01659" w:rsidDel="00086F07">
          <w:rPr>
            <w:lang w:val="en-GB"/>
          </w:rPr>
          <w:delText>hcho3</w:delText>
        </w:r>
        <w:commentRangeEnd w:id="223"/>
        <w:r w:rsidR="00F76013" w:rsidDel="00086F07">
          <w:rPr>
            <w:rStyle w:val="Odwoaniedokomentarza"/>
            <w:rFonts w:eastAsiaTheme="minorHAnsi"/>
            <w:lang w:val="en-US" w:eastAsia="en-US"/>
          </w:rPr>
          <w:commentReference w:id="223"/>
        </w:r>
      </w:del>
      <w:ins w:id="224" w:author="Katarzyna Kopczewska" w:date="2021-07-30T17:13:00Z">
        <w:del w:id="225" w:author="Kamil Matuszelański" w:date="2021-08-04T13:14:00Z">
          <w:r w:rsidR="00F76013" w:rsidDel="00086F07">
            <w:rPr>
              <w:lang w:val="en-GB"/>
            </w:rPr>
            <w:delText>,</w:delText>
          </w:r>
        </w:del>
      </w:ins>
      <w:del w:id="226" w:author="Kamil Matuszelański" w:date="2021-08-04T13:14:00Z">
        <w:r w:rsidRPr="00C01659" w:rsidDel="00086F07">
          <w:rPr>
            <w:lang w:val="en-GB"/>
          </w:rPr>
          <w:delText xml:space="preserve"> 2020)</w:delText>
        </w:r>
      </w:del>
      <w:r w:rsidRPr="00C01659">
        <w:rPr>
          <w:lang w:val="en-GB"/>
        </w:rPr>
        <w:t xml:space="preserve">. In the context of churn prediction, </w:t>
      </w:r>
      <w:proofErr w:type="spellStart"/>
      <w:r w:rsidRPr="00C01659">
        <w:rPr>
          <w:lang w:val="en-GB"/>
        </w:rPr>
        <w:t>XGBoost</w:t>
      </w:r>
      <w:proofErr w:type="spellEnd"/>
      <w:r w:rsidRPr="00C01659">
        <w:rPr>
          <w:lang w:val="en-GB"/>
        </w:rPr>
        <w:t xml:space="preserve"> was used by Gregory (2018). It achieved superior performance compared to other techniques, specifically Logistic Regression and Random Forests.</w:t>
      </w:r>
    </w:p>
    <w:p w14:paraId="659AAD5A" w14:textId="77777777" w:rsidR="0012202B" w:rsidRDefault="001374D6">
      <w:pPr>
        <w:pStyle w:val="Nagwek3"/>
      </w:pPr>
      <w:bookmarkStart w:id="227" w:name="X6a946e458ab79d47ef3827973cd1f5ec14529c0"/>
      <w:bookmarkEnd w:id="219"/>
      <w:commentRangeStart w:id="228"/>
      <w:r>
        <w:lastRenderedPageBreak/>
        <w:t>Variables used in previous churn prediction studies</w:t>
      </w:r>
      <w:commentRangeEnd w:id="228"/>
      <w:r w:rsidR="00554E94">
        <w:rPr>
          <w:rStyle w:val="Odwoaniedokomentarza"/>
          <w:rFonts w:eastAsiaTheme="minorHAnsi"/>
          <w:b w:val="0"/>
          <w:lang w:val="en-US" w:eastAsia="en-US"/>
        </w:rPr>
        <w:commentReference w:id="228"/>
      </w:r>
    </w:p>
    <w:p w14:paraId="79F94795" w14:textId="11EED75A" w:rsidR="0012202B" w:rsidRPr="00C01659" w:rsidRDefault="001374D6">
      <w:pPr>
        <w:pStyle w:val="FirstParagraph"/>
        <w:rPr>
          <w:lang w:val="en-GB"/>
        </w:rPr>
      </w:pPr>
      <w:r w:rsidRPr="00C01659">
        <w:rPr>
          <w:lang w:val="en-GB"/>
        </w:rPr>
        <w:t xml:space="preserve">Previous churn prediction studies used a variety of variables to include in the model formulation. </w:t>
      </w:r>
      <w:proofErr w:type="spellStart"/>
      <w:r w:rsidRPr="00C01659">
        <w:rPr>
          <w:lang w:val="en-GB"/>
        </w:rPr>
        <w:t>Buckinx</w:t>
      </w:r>
      <w:proofErr w:type="spellEnd"/>
      <w:r w:rsidRPr="00C01659">
        <w:rPr>
          <w:lang w:val="en-GB"/>
        </w:rPr>
        <w:t xml:space="preserve"> and Poel (2005) divided them into </w:t>
      </w:r>
      <w:r w:rsidR="00F76013">
        <w:rPr>
          <w:lang w:val="en-GB"/>
        </w:rPr>
        <w:t>three</w:t>
      </w:r>
      <w:r w:rsidRPr="00C01659">
        <w:rPr>
          <w:lang w:val="en-GB"/>
        </w:rPr>
        <w:t xml:space="preserve"> broad categories - </w:t>
      </w:r>
      <w:proofErr w:type="spellStart"/>
      <w:r w:rsidRPr="00C01659">
        <w:rPr>
          <w:lang w:val="en-GB"/>
        </w:rPr>
        <w:t>behavioral</w:t>
      </w:r>
      <w:proofErr w:type="spellEnd"/>
      <w:r w:rsidRPr="00C01659">
        <w:rPr>
          <w:lang w:val="en-GB"/>
        </w:rPr>
        <w:t>, demographic, and perception.</w:t>
      </w:r>
    </w:p>
    <w:p w14:paraId="6B3C22ED" w14:textId="12C84CBF" w:rsidR="0012202B" w:rsidRPr="00C01659" w:rsidRDefault="001374D6">
      <w:pPr>
        <w:pStyle w:val="Tekstpodstawowy"/>
        <w:rPr>
          <w:lang w:val="en-GB"/>
        </w:rPr>
      </w:pPr>
      <w:r w:rsidRPr="00C01659">
        <w:rPr>
          <w:lang w:val="en-GB"/>
        </w:rPr>
        <w:t>The first category of variables tries to describe how the customer has interacted with the company before. Typical features belonging to this category are recency, frequency, and monetary value, which constitute the basis of the RFM customer segmentation framework. These features are used in multiple studies (Oliveira</w:t>
      </w:r>
      <w:r w:rsidR="00F76013">
        <w:rPr>
          <w:lang w:val="en-GB"/>
        </w:rPr>
        <w:t>,</w:t>
      </w:r>
      <w:r w:rsidRPr="00C01659">
        <w:rPr>
          <w:lang w:val="en-GB"/>
        </w:rPr>
        <w:t xml:space="preserve"> 2012; Bhattacharya</w:t>
      </w:r>
      <w:r w:rsidR="00F76013">
        <w:rPr>
          <w:lang w:val="en-GB"/>
        </w:rPr>
        <w:t>,</w:t>
      </w:r>
      <w:r w:rsidRPr="00C01659">
        <w:rPr>
          <w:lang w:val="en-GB"/>
        </w:rPr>
        <w:t xml:space="preserve"> 1998), and typically accompany more complex variables that are the main focus of particular studies. Besides these basic features, some studies focus on other areas of customer behavio</w:t>
      </w:r>
      <w:r w:rsidR="00F76013">
        <w:rPr>
          <w:lang w:val="en-GB"/>
        </w:rPr>
        <w:t>u</w:t>
      </w:r>
      <w:r w:rsidRPr="00C01659">
        <w:rPr>
          <w:lang w:val="en-GB"/>
        </w:rPr>
        <w:t>r. For instance, dummies indicating particular products that the customer has bought in previous purchases were shown to be a useful predictor for churn prediction (</w:t>
      </w:r>
      <w:proofErr w:type="spellStart"/>
      <w:r w:rsidRPr="00C01659">
        <w:rPr>
          <w:lang w:val="en-GB"/>
        </w:rPr>
        <w:t>Buckinx</w:t>
      </w:r>
      <w:proofErr w:type="spellEnd"/>
      <w:r w:rsidRPr="00C01659">
        <w:rPr>
          <w:lang w:val="en-GB"/>
        </w:rPr>
        <w:t xml:space="preserve"> </w:t>
      </w:r>
      <w:r w:rsidR="00F76013">
        <w:rPr>
          <w:lang w:val="en-GB"/>
        </w:rPr>
        <w:t>&amp;</w:t>
      </w:r>
      <w:r w:rsidRPr="00C01659">
        <w:rPr>
          <w:lang w:val="en-GB"/>
        </w:rPr>
        <w:t xml:space="preserve"> Poel</w:t>
      </w:r>
      <w:r w:rsidR="00F76013">
        <w:rPr>
          <w:lang w:val="en-GB"/>
        </w:rPr>
        <w:t>,</w:t>
      </w:r>
      <w:r w:rsidRPr="00C01659">
        <w:rPr>
          <w:lang w:val="en-GB"/>
        </w:rPr>
        <w:t xml:space="preserve"> 2005; </w:t>
      </w:r>
      <w:proofErr w:type="spellStart"/>
      <w:r w:rsidRPr="00C01659">
        <w:rPr>
          <w:lang w:val="en-GB"/>
        </w:rPr>
        <w:t>Athanassopoulos</w:t>
      </w:r>
      <w:proofErr w:type="spellEnd"/>
      <w:r w:rsidR="00F76013">
        <w:rPr>
          <w:lang w:val="en-GB"/>
        </w:rPr>
        <w:t>,</w:t>
      </w:r>
      <w:r w:rsidRPr="00C01659">
        <w:rPr>
          <w:lang w:val="en-GB"/>
        </w:rPr>
        <w:t xml:space="preserve"> 2000).</w:t>
      </w:r>
    </w:p>
    <w:p w14:paraId="7D14CB6A" w14:textId="7231BE1F" w:rsidR="0012202B" w:rsidRPr="00C01659" w:rsidRDefault="001374D6">
      <w:pPr>
        <w:pStyle w:val="Tekstpodstawowy"/>
        <w:rPr>
          <w:lang w:val="en-GB"/>
        </w:rPr>
      </w:pPr>
      <w:r w:rsidRPr="00C01659">
        <w:rPr>
          <w:lang w:val="en-GB"/>
        </w:rPr>
        <w:t>The second category of features used in churn prediction constitutes of demographic variables about the customer, such as age, gender, or address. Such variables were shown to be good predictors of customer churn in multiple studies (for an overview see Verbeke et al.</w:t>
      </w:r>
      <w:r w:rsidR="00B3280D">
        <w:rPr>
          <w:lang w:val="en-GB"/>
        </w:rPr>
        <w:t>,</w:t>
      </w:r>
      <w:r w:rsidRPr="00C01659">
        <w:rPr>
          <w:lang w:val="en-GB"/>
        </w:rPr>
        <w:t xml:space="preserve"> 2011). However, the availability of such predictors to use in mode</w:t>
      </w:r>
      <w:r w:rsidR="00B3280D">
        <w:rPr>
          <w:lang w:val="en-GB"/>
        </w:rPr>
        <w:t>l</w:t>
      </w:r>
      <w:r w:rsidRPr="00C01659">
        <w:rPr>
          <w:lang w:val="en-GB"/>
        </w:rPr>
        <w:t>ling is very often limited for multiple reasons. In non-contractual settings, customers don’t have to always provide such data to the company. Moreover, usage of such personal data can be in some cases considered unethical, and lead to predictions biased against particular age or gender.</w:t>
      </w:r>
    </w:p>
    <w:p w14:paraId="21CCA250" w14:textId="77777777" w:rsidR="0012202B" w:rsidRPr="00C01659" w:rsidRDefault="001374D6">
      <w:pPr>
        <w:pStyle w:val="Tekstpodstawowy"/>
        <w:rPr>
          <w:lang w:val="en-GB"/>
        </w:rPr>
      </w:pPr>
      <w:r w:rsidRPr="00C01659">
        <w:rPr>
          <w:lang w:val="en-GB"/>
        </w:rPr>
        <w:t>Another way to include demographics data in the churn prediction model was shown by Yu Zhao et al. (2005). They successfully used the census data obtained from the statistical office for regions that the customer is residing in.</w:t>
      </w:r>
    </w:p>
    <w:p w14:paraId="427B93D4" w14:textId="7957A7B7" w:rsidR="0012202B" w:rsidRPr="00C01659" w:rsidRDefault="001374D6">
      <w:pPr>
        <w:pStyle w:val="Tekstpodstawowy"/>
        <w:rPr>
          <w:lang w:val="en-GB"/>
        </w:rPr>
      </w:pPr>
      <w:r w:rsidRPr="00C01659">
        <w:rPr>
          <w:lang w:val="en-GB"/>
        </w:rPr>
        <w:t xml:space="preserve">The last category of variables used for churn prediction specified by </w:t>
      </w:r>
      <w:proofErr w:type="spellStart"/>
      <w:r w:rsidRPr="00C01659">
        <w:rPr>
          <w:lang w:val="en-GB"/>
        </w:rPr>
        <w:t>Buckinx</w:t>
      </w:r>
      <w:proofErr w:type="spellEnd"/>
      <w:r w:rsidRPr="00C01659">
        <w:rPr>
          <w:lang w:val="en-GB"/>
        </w:rPr>
        <w:t xml:space="preserve"> and Poel (2005) is customer perception about the company. According to </w:t>
      </w:r>
      <w:proofErr w:type="spellStart"/>
      <w:r w:rsidRPr="00C01659">
        <w:rPr>
          <w:lang w:val="en-GB"/>
        </w:rPr>
        <w:t>Kracklauer</w:t>
      </w:r>
      <w:proofErr w:type="spellEnd"/>
      <w:r w:rsidR="00B3280D">
        <w:rPr>
          <w:lang w:val="en-GB"/>
        </w:rPr>
        <w:t xml:space="preserve"> et al., </w:t>
      </w:r>
      <w:r w:rsidRPr="00C01659">
        <w:rPr>
          <w:lang w:val="en-GB"/>
        </w:rPr>
        <w:t xml:space="preserve">(2001), customer satisfaction is the most important factor driving customer retention. However, although such features could have potentially high predictive power, they are usually hard to observe and quantify meaningfully. The most widely used approach is asking the customers for direct feedback using questionnaires or providing a way to post a review on the purchase. This kind of feedback can be obtained in different forms, one of them being textual reviews. A couple of previous studies were </w:t>
      </w:r>
      <w:r w:rsidRPr="00C01659">
        <w:rPr>
          <w:lang w:val="en-GB"/>
        </w:rPr>
        <w:lastRenderedPageBreak/>
        <w:t xml:space="preserve">aimed at extracting meaningful features from such reviews using different text mining methods. De </w:t>
      </w:r>
      <w:proofErr w:type="spellStart"/>
      <w:r w:rsidRPr="00C01659">
        <w:rPr>
          <w:lang w:val="en-GB"/>
        </w:rPr>
        <w:t>Caigny</w:t>
      </w:r>
      <w:proofErr w:type="spellEnd"/>
      <w:r w:rsidRPr="00C01659">
        <w:rPr>
          <w:lang w:val="en-GB"/>
        </w:rPr>
        <w:t xml:space="preserve"> et al. (2020) have used text embedding approach, while </w:t>
      </w:r>
      <w:proofErr w:type="spellStart"/>
      <w:r w:rsidRPr="00C01659">
        <w:rPr>
          <w:lang w:val="en-GB"/>
        </w:rPr>
        <w:t>Suryadi</w:t>
      </w:r>
      <w:proofErr w:type="spellEnd"/>
      <w:r w:rsidRPr="00C01659">
        <w:rPr>
          <w:lang w:val="en-GB"/>
        </w:rPr>
        <w:t xml:space="preserve"> (2020) - simple </w:t>
      </w:r>
      <w:proofErr w:type="spellStart"/>
      <w:r w:rsidRPr="00C01659">
        <w:rPr>
          <w:lang w:val="en-GB"/>
        </w:rPr>
        <w:t>tf-idf</w:t>
      </w:r>
      <w:proofErr w:type="spellEnd"/>
      <w:r w:rsidRPr="00C01659">
        <w:rPr>
          <w:lang w:val="en-GB"/>
        </w:rPr>
        <w:t xml:space="preserve"> technique. In both studies, the results using such methods were superior compared to the models without including such information.</w:t>
      </w:r>
    </w:p>
    <w:p w14:paraId="19E311C5" w14:textId="5CABE1C7" w:rsidR="0012202B" w:rsidRDefault="002F3BD6">
      <w:pPr>
        <w:pStyle w:val="Nagwek2"/>
      </w:pPr>
      <w:bookmarkStart w:id="229" w:name="explainable-artificial-intelligence"/>
      <w:bookmarkEnd w:id="216"/>
      <w:bookmarkEnd w:id="227"/>
      <w:r>
        <w:rPr>
          <w:rStyle w:val="SectionNumber"/>
        </w:rPr>
        <w:t>1</w:t>
      </w:r>
      <w:r w:rsidR="001374D6">
        <w:rPr>
          <w:rStyle w:val="SectionNumber"/>
        </w:rPr>
        <w:t>.2</w:t>
      </w:r>
      <w:r w:rsidR="001374D6">
        <w:tab/>
        <w:t>Explainable Artificial Intelligence</w:t>
      </w:r>
    </w:p>
    <w:p w14:paraId="372D7FAB" w14:textId="77777777" w:rsidR="0012202B" w:rsidRDefault="001374D6">
      <w:pPr>
        <w:pStyle w:val="Nagwek3"/>
      </w:pPr>
      <w:bookmarkStart w:id="230" w:name="introduction-2"/>
      <w:r>
        <w:t>Introduction</w:t>
      </w:r>
    </w:p>
    <w:p w14:paraId="67879970" w14:textId="2A0BE57E" w:rsidR="0012202B" w:rsidRPr="00C01659" w:rsidRDefault="001374D6">
      <w:pPr>
        <w:pStyle w:val="FirstParagraph"/>
        <w:rPr>
          <w:lang w:val="en-GB"/>
        </w:rPr>
      </w:pPr>
      <w:r w:rsidRPr="00C01659">
        <w:rPr>
          <w:lang w:val="en-GB"/>
        </w:rPr>
        <w:t>While deciding on the type of Machine Learning algorithm, one usually faces the explainability-performance trade-off (</w:t>
      </w:r>
      <w:proofErr w:type="spellStart"/>
      <w:r w:rsidRPr="00C01659">
        <w:rPr>
          <w:lang w:val="en-GB"/>
        </w:rPr>
        <w:t>Nanayakkara</w:t>
      </w:r>
      <w:proofErr w:type="spellEnd"/>
      <w:r w:rsidRPr="00C01659">
        <w:rPr>
          <w:lang w:val="en-GB"/>
        </w:rPr>
        <w:t xml:space="preserve"> et al.</w:t>
      </w:r>
      <w:r w:rsidR="00B3280D">
        <w:rPr>
          <w:lang w:val="en-GB"/>
        </w:rPr>
        <w:t>,</w:t>
      </w:r>
      <w:r w:rsidRPr="00C01659">
        <w:rPr>
          <w:lang w:val="en-GB"/>
        </w:rPr>
        <w:t xml:space="preserve"> 2018). More flexible models, like bagging, boosting or neural networks, very often present superior performance to less flexible approaches. On the other hand, their predictions cannot be explained as easily as in the case of for example Decision Trees or Linear Regression.</w:t>
      </w:r>
    </w:p>
    <w:p w14:paraId="5816411E" w14:textId="77777777" w:rsidR="0012202B" w:rsidRPr="00C01659" w:rsidRDefault="001374D6">
      <w:pPr>
        <w:pStyle w:val="Tekstpodstawowy"/>
        <w:rPr>
          <w:lang w:val="en-GB"/>
        </w:rPr>
      </w:pPr>
      <w:r w:rsidRPr="00C01659">
        <w:rPr>
          <w:lang w:val="en-GB"/>
        </w:rPr>
        <w:t>Explainable Artificial Intelligence (XAI) is a set of tools aimed at explaining predictions of these highly flexible models. This area started gaining popularity among Machine Learning researchers to somehow transfer the advantages of simple models to the approaches that provide superior performance.</w:t>
      </w:r>
    </w:p>
    <w:p w14:paraId="68CCF729" w14:textId="77777777" w:rsidR="0012202B" w:rsidRPr="00C01659" w:rsidRDefault="001374D6">
      <w:pPr>
        <w:pStyle w:val="Tekstpodstawowy"/>
        <w:rPr>
          <w:lang w:val="en-GB"/>
        </w:rPr>
      </w:pPr>
      <w:r w:rsidRPr="00C01659">
        <w:rPr>
          <w:lang w:val="en-GB"/>
        </w:rPr>
        <w:t>Doshi-Velez and Kim (2017) specifies some of the machine learning model’s traits that can accompany typical requirement of achieving the best accuracy:</w:t>
      </w:r>
    </w:p>
    <w:p w14:paraId="1A32C2E1" w14:textId="77777777" w:rsidR="0012202B" w:rsidRDefault="001374D6" w:rsidP="001374D6">
      <w:pPr>
        <w:pStyle w:val="Compact"/>
        <w:numPr>
          <w:ilvl w:val="0"/>
          <w:numId w:val="3"/>
        </w:numPr>
      </w:pPr>
      <w:r>
        <w:t>fairness - whether the algorithm is biased against a particular gender, age, race, etc.</w:t>
      </w:r>
    </w:p>
    <w:p w14:paraId="286AE331" w14:textId="77777777" w:rsidR="0012202B" w:rsidRDefault="001374D6" w:rsidP="001374D6">
      <w:pPr>
        <w:pStyle w:val="Compact"/>
        <w:numPr>
          <w:ilvl w:val="0"/>
          <w:numId w:val="3"/>
        </w:numPr>
      </w:pPr>
      <w:r>
        <w:t>robustness - whether the algorithm can provide correct predictions when the parameters change</w:t>
      </w:r>
    </w:p>
    <w:p w14:paraId="279AA425" w14:textId="77777777" w:rsidR="0012202B" w:rsidRDefault="001374D6" w:rsidP="001374D6">
      <w:pPr>
        <w:pStyle w:val="Compact"/>
        <w:numPr>
          <w:ilvl w:val="0"/>
          <w:numId w:val="3"/>
        </w:numPr>
      </w:pPr>
      <w:r>
        <w:t>trust - whether the final users of the algorithm trust the model’s predictions</w:t>
      </w:r>
    </w:p>
    <w:p w14:paraId="7297F502" w14:textId="62667F96" w:rsidR="0012202B" w:rsidRPr="00C01659" w:rsidRDefault="001374D6">
      <w:pPr>
        <w:pStyle w:val="FirstParagraph"/>
        <w:rPr>
          <w:lang w:val="en-GB"/>
        </w:rPr>
      </w:pPr>
      <w:r w:rsidRPr="00C01659">
        <w:rPr>
          <w:lang w:val="en-GB"/>
        </w:rPr>
        <w:t>Machine learning practitioners when deciding on the methodology to apply have to assess which of the requirements are important in a particular task. For example, in CRM settings the trust in the model’s predictions is way less important than in medical areas, but still can be crucial for a wide adoption of model</w:t>
      </w:r>
      <w:r w:rsidR="00B3280D">
        <w:rPr>
          <w:lang w:val="en-GB"/>
        </w:rPr>
        <w:t>l</w:t>
      </w:r>
      <w:r w:rsidRPr="00C01659">
        <w:rPr>
          <w:lang w:val="en-GB"/>
        </w:rPr>
        <w:t>ing across the company. On the other hand, sometimes the explainability is important only for the person developing the model, to understand its limitations and be able to improve upon it.</w:t>
      </w:r>
    </w:p>
    <w:p w14:paraId="4A9F3833" w14:textId="77777777" w:rsidR="0012202B" w:rsidRPr="00C01659" w:rsidRDefault="001374D6">
      <w:pPr>
        <w:pStyle w:val="Tekstpodstawowy"/>
        <w:rPr>
          <w:lang w:val="en-GB"/>
        </w:rPr>
      </w:pPr>
      <w:r w:rsidRPr="00C01659">
        <w:rPr>
          <w:lang w:val="en-GB"/>
        </w:rPr>
        <w:lastRenderedPageBreak/>
        <w:t xml:space="preserve">The tools of XAI can help in addressing the aforementioned issues, without losing the usual performance gain from black-box models. For an extensive overview of existing XAI methods, see </w:t>
      </w:r>
      <w:proofErr w:type="spellStart"/>
      <w:r w:rsidRPr="00C01659">
        <w:rPr>
          <w:lang w:val="en-GB"/>
        </w:rPr>
        <w:t>Biecek</w:t>
      </w:r>
      <w:proofErr w:type="spellEnd"/>
      <w:r w:rsidRPr="00C01659">
        <w:rPr>
          <w:lang w:val="en-GB"/>
        </w:rPr>
        <w:t xml:space="preserve"> and </w:t>
      </w:r>
      <w:proofErr w:type="spellStart"/>
      <w:r w:rsidRPr="00C01659">
        <w:rPr>
          <w:lang w:val="en-GB"/>
        </w:rPr>
        <w:t>Burzykowski</w:t>
      </w:r>
      <w:proofErr w:type="spellEnd"/>
      <w:r w:rsidRPr="00C01659">
        <w:rPr>
          <w:lang w:val="en-GB"/>
        </w:rPr>
        <w:t xml:space="preserve"> (2021).</w:t>
      </w:r>
    </w:p>
    <w:p w14:paraId="593BDAB6" w14:textId="77777777" w:rsidR="0012202B" w:rsidRDefault="001374D6">
      <w:pPr>
        <w:pStyle w:val="Nagwek3"/>
      </w:pPr>
      <w:bookmarkStart w:id="231" w:name="xai-in-marketing"/>
      <w:bookmarkEnd w:id="230"/>
      <w:r>
        <w:t>XAI in marketing</w:t>
      </w:r>
    </w:p>
    <w:p w14:paraId="68425E51" w14:textId="77777777" w:rsidR="0012202B" w:rsidRPr="00C01659" w:rsidRDefault="001374D6">
      <w:pPr>
        <w:pStyle w:val="FirstParagraph"/>
        <w:rPr>
          <w:lang w:val="en-GB"/>
        </w:rPr>
      </w:pPr>
      <w:r w:rsidRPr="00C01659">
        <w:rPr>
          <w:lang w:val="en-GB"/>
        </w:rPr>
        <w:t xml:space="preserve">Research on Explainable Artificial Intelligence in Marketing domain is not very developed. To the best of the author’s knowledge, the only study touching the subject of XAI in the context of marketing is by Rai (2020). In their commentary, they specify potential areas for future research in this field: </w:t>
      </w:r>
    </w:p>
    <w:p w14:paraId="55294056" w14:textId="77777777" w:rsidR="0012202B" w:rsidRDefault="001374D6" w:rsidP="001374D6">
      <w:pPr>
        <w:pStyle w:val="Compact"/>
        <w:numPr>
          <w:ilvl w:val="0"/>
          <w:numId w:val="4"/>
        </w:numPr>
      </w:pPr>
      <w:r>
        <w:t>understanding, what are acceptable requirements regarding explainability compared to accuracy in different marketing tasks</w:t>
      </w:r>
    </w:p>
    <w:p w14:paraId="2A960733" w14:textId="77777777" w:rsidR="0012202B" w:rsidRDefault="001374D6" w:rsidP="001374D6">
      <w:pPr>
        <w:pStyle w:val="Compact"/>
        <w:numPr>
          <w:ilvl w:val="0"/>
          <w:numId w:val="4"/>
        </w:numPr>
      </w:pPr>
      <w:r>
        <w:t>making AI trustworthy - to understand how the eagerness to use AI system’s predictions grows in the company when various explainability tools are made available to the end-users</w:t>
      </w:r>
    </w:p>
    <w:p w14:paraId="589EEED7" w14:textId="0C4C39B9" w:rsidR="0012202B" w:rsidRDefault="00B3280D" w:rsidP="001374D6">
      <w:pPr>
        <w:pStyle w:val="Compact"/>
        <w:numPr>
          <w:ilvl w:val="0"/>
          <w:numId w:val="4"/>
        </w:numPr>
      </w:pPr>
      <w:r>
        <w:t>h</w:t>
      </w:r>
      <w:r w:rsidR="001374D6">
        <w:t xml:space="preserve">ow model explanations should be presented to various groups of system’s users. For example, a Machine Learning expert is interested in very detailed and complex explanations, while the company’s customer may simply want a </w:t>
      </w:r>
      <w:r>
        <w:t>one</w:t>
      </w:r>
      <w:r w:rsidR="001374D6">
        <w:t xml:space="preserve"> sentence summary of what was considered while making predictions</w:t>
      </w:r>
    </w:p>
    <w:p w14:paraId="643D9A9A" w14:textId="613E5CCB" w:rsidR="0012202B" w:rsidRPr="00240038" w:rsidRDefault="00B3280D">
      <w:pPr>
        <w:pStyle w:val="FirstParagraph"/>
        <w:ind w:firstLine="0"/>
        <w:jc w:val="center"/>
        <w:rPr>
          <w:rPrChange w:id="232" w:author="Kamil Matuszelański" w:date="2021-08-04T11:36:00Z">
            <w:rPr>
              <w:lang w:val="en-GB"/>
            </w:rPr>
          </w:rPrChange>
        </w:rPr>
        <w:pPrChange w:id="233" w:author="Katarzyna Kopczewska" w:date="2021-07-30T17:16:00Z">
          <w:pPr>
            <w:pStyle w:val="FirstParagraph"/>
          </w:pPr>
        </w:pPrChange>
      </w:pPr>
      <w:ins w:id="234" w:author="Katarzyna Kopczewska" w:date="2021-07-30T17:16:00Z">
        <w:r w:rsidRPr="00240038">
          <w:rPr>
            <w:rPrChange w:id="235" w:author="Kamil Matuszelański" w:date="2021-08-04T11:36:00Z">
              <w:rPr>
                <w:lang w:val="en-GB"/>
              </w:rPr>
            </w:rPrChange>
          </w:rPr>
          <w:t>* * *</w:t>
        </w:r>
      </w:ins>
    </w:p>
    <w:p w14:paraId="2A60E063" w14:textId="1C16E854" w:rsidR="0012202B" w:rsidRPr="00554E94" w:rsidRDefault="00B3280D" w:rsidP="00554E94">
      <w:pPr>
        <w:rPr>
          <w:lang w:val="pl-PL"/>
          <w:rPrChange w:id="236" w:author="Kamil Matuszelański" w:date="2021-08-05T12:44:00Z">
            <w:rPr/>
          </w:rPrChange>
        </w:rPr>
      </w:pPr>
      <w:ins w:id="237" w:author="Katarzyna Kopczewska" w:date="2021-07-30T17:16:00Z">
        <w:r w:rsidRPr="00240038">
          <w:rPr>
            <w:lang w:val="pl-PL"/>
            <w:rPrChange w:id="238" w:author="Kamil Matuszelański" w:date="2021-08-04T11:36:00Z">
              <w:rPr/>
            </w:rPrChange>
          </w:rPr>
          <w:t>Konieczne podsumowanie rozd</w:t>
        </w:r>
      </w:ins>
      <w:ins w:id="239" w:author="Katarzyna Kopczewska" w:date="2021-07-30T17:17:00Z">
        <w:r w:rsidRPr="00240038">
          <w:rPr>
            <w:lang w:val="pl-PL"/>
            <w:rPrChange w:id="240" w:author="Kamil Matuszelański" w:date="2021-08-04T11:36:00Z">
              <w:rPr/>
            </w:rPrChange>
          </w:rPr>
          <w:t xml:space="preserve">ziału, co z niego wynika dla kolejnych rozdziałów, co jest ważne, co będzie wykorzystane, gdzie jest </w:t>
        </w:r>
        <w:commentRangeStart w:id="241"/>
        <w:r w:rsidRPr="00240038">
          <w:rPr>
            <w:lang w:val="pl-PL"/>
            <w:rPrChange w:id="242" w:author="Kamil Matuszelański" w:date="2021-08-04T11:36:00Z">
              <w:rPr/>
            </w:rPrChange>
          </w:rPr>
          <w:t>innowacja</w:t>
        </w:r>
      </w:ins>
      <w:commentRangeEnd w:id="241"/>
      <w:r w:rsidR="00554E94">
        <w:rPr>
          <w:rStyle w:val="Odwoaniedokomentarza"/>
        </w:rPr>
        <w:commentReference w:id="241"/>
      </w:r>
      <w:r w:rsidR="001374D6" w:rsidRPr="006C4FCC">
        <w:rPr>
          <w:lang w:val="pl-PL"/>
          <w:rPrChange w:id="243" w:author="Kamil Matuszelański" w:date="2021-08-06T14:31:00Z">
            <w:rPr/>
          </w:rPrChange>
        </w:rPr>
        <w:br w:type="page"/>
      </w:r>
    </w:p>
    <w:p w14:paraId="618CF2A8" w14:textId="634F2C8C" w:rsidR="0012202B" w:rsidRDefault="001374D6">
      <w:pPr>
        <w:pStyle w:val="chapters"/>
      </w:pPr>
      <w:r>
        <w:lastRenderedPageBreak/>
        <w:t>chapter II</w:t>
      </w:r>
    </w:p>
    <w:p w14:paraId="7745F5D0" w14:textId="77777777" w:rsidR="0012202B" w:rsidRDefault="001374D6">
      <w:pPr>
        <w:pStyle w:val="Nagwek1"/>
      </w:pPr>
      <w:bookmarkStart w:id="244" w:name="dataset-description"/>
      <w:bookmarkEnd w:id="214"/>
      <w:bookmarkEnd w:id="229"/>
      <w:bookmarkEnd w:id="231"/>
      <w:r>
        <w:t>Dataset description</w:t>
      </w:r>
    </w:p>
    <w:p w14:paraId="1E1B9BC0" w14:textId="6E31278A" w:rsidR="0012202B" w:rsidRDefault="001374D6">
      <w:pPr>
        <w:pStyle w:val="FirstParagraph"/>
        <w:rPr>
          <w:lang w:val="en-GB"/>
        </w:rPr>
      </w:pPr>
      <w:bookmarkStart w:id="245" w:name="introduction-3"/>
      <w:r w:rsidRPr="00C01659">
        <w:rPr>
          <w:lang w:val="en-GB"/>
        </w:rPr>
        <w:t>This chapter is aimed at describing the datasets used in this study. In the first section the data sources and available variables are specified, while in the second - an Exploratory Data Analysis is conducted.</w:t>
      </w:r>
    </w:p>
    <w:p w14:paraId="6EC6C33B" w14:textId="77777777" w:rsidR="00312F21" w:rsidRPr="00312F21" w:rsidRDefault="00312F21" w:rsidP="00086F07">
      <w:pPr>
        <w:pStyle w:val="Tekstpodstawowy"/>
        <w:rPr>
          <w:lang w:val="en-GB"/>
        </w:rPr>
      </w:pPr>
    </w:p>
    <w:p w14:paraId="2432D557" w14:textId="3D4EEB20" w:rsidR="0012202B" w:rsidRDefault="006C4FCC">
      <w:pPr>
        <w:pStyle w:val="Nagwek2"/>
      </w:pPr>
      <w:bookmarkStart w:id="246" w:name="data-sources"/>
      <w:bookmarkEnd w:id="245"/>
      <w:ins w:id="247" w:author="Kamil Matuszelański" w:date="2021-08-06T14:31:00Z">
        <w:r>
          <w:rPr>
            <w:rStyle w:val="SectionNumber"/>
          </w:rPr>
          <w:t>2</w:t>
        </w:r>
      </w:ins>
      <w:del w:id="248" w:author="Kamil Matuszelański" w:date="2021-08-06T14:31:00Z">
        <w:r w:rsidR="001374D6" w:rsidDel="006C4FCC">
          <w:rPr>
            <w:rStyle w:val="SectionNumber"/>
          </w:rPr>
          <w:delText>3</w:delText>
        </w:r>
      </w:del>
      <w:r w:rsidR="001374D6">
        <w:rPr>
          <w:rStyle w:val="SectionNumber"/>
        </w:rPr>
        <w:t>.1</w:t>
      </w:r>
      <w:r w:rsidR="001374D6">
        <w:tab/>
        <w:t>Data sources</w:t>
      </w:r>
    </w:p>
    <w:p w14:paraId="4D2F341C" w14:textId="5078AE08" w:rsidR="0012202B" w:rsidRPr="00C01659" w:rsidRDefault="001374D6">
      <w:pPr>
        <w:pStyle w:val="FirstParagraph"/>
        <w:rPr>
          <w:lang w:val="en-GB"/>
        </w:rPr>
      </w:pPr>
      <w:del w:id="249" w:author="Kamil Matuszelański" w:date="2021-08-06T19:11:00Z">
        <w:r w:rsidRPr="00C01659" w:rsidDel="008C5D77">
          <w:rPr>
            <w:lang w:val="en-GB"/>
          </w:rPr>
          <w:delText xml:space="preserve">In this study, I have used </w:delText>
        </w:r>
      </w:del>
      <w:ins w:id="250" w:author="Kamil Matuszelański" w:date="2021-08-06T19:11:00Z">
        <w:r w:rsidR="008C5D77">
          <w:rPr>
            <w:lang w:val="en-GB"/>
          </w:rPr>
          <w:t xml:space="preserve">This study utilizes </w:t>
        </w:r>
      </w:ins>
      <w:r w:rsidRPr="00C01659">
        <w:rPr>
          <w:lang w:val="en-GB"/>
        </w:rPr>
        <w:t xml:space="preserve">data from </w:t>
      </w:r>
      <w:r w:rsidR="00312F21">
        <w:rPr>
          <w:lang w:val="en-GB"/>
        </w:rPr>
        <w:t>two</w:t>
      </w:r>
      <w:r w:rsidRPr="00C01659">
        <w:rPr>
          <w:lang w:val="en-GB"/>
        </w:rPr>
        <w:t xml:space="preserve"> sources. The main one is e-commerce store transactions data. Olist company is operating in Brazil, and the dataset was made available online for public use</w:t>
      </w:r>
      <w:r>
        <w:rPr>
          <w:rStyle w:val="Odwoanieprzypisudolnego"/>
        </w:rPr>
        <w:footnoteReference w:id="1"/>
      </w:r>
      <w:r w:rsidRPr="00C01659">
        <w:rPr>
          <w:lang w:val="en-GB"/>
        </w:rPr>
        <w:t xml:space="preserve">. This dataset was enhanced by </w:t>
      </w:r>
      <w:r w:rsidR="00312F21">
        <w:rPr>
          <w:lang w:val="en-GB"/>
        </w:rPr>
        <w:t xml:space="preserve">the second dataset - </w:t>
      </w:r>
      <w:r w:rsidRPr="00C01659">
        <w:rPr>
          <w:lang w:val="en-GB"/>
        </w:rPr>
        <w:t>census data obtained from the Brazilian Statistical Office</w:t>
      </w:r>
      <w:r>
        <w:rPr>
          <w:rStyle w:val="Odwoanieprzypisudolnego"/>
        </w:rPr>
        <w:footnoteReference w:id="2"/>
      </w:r>
      <w:r w:rsidRPr="00C01659">
        <w:rPr>
          <w:lang w:val="en-GB"/>
        </w:rPr>
        <w:t>.</w:t>
      </w:r>
    </w:p>
    <w:p w14:paraId="26EEF748" w14:textId="77777777" w:rsidR="0012202B" w:rsidRDefault="001374D6">
      <w:pPr>
        <w:pStyle w:val="Nagwek3"/>
      </w:pPr>
      <w:bookmarkStart w:id="257" w:name="transaction-dataset"/>
      <w:r>
        <w:t>Transaction dataset</w:t>
      </w:r>
    </w:p>
    <w:p w14:paraId="38914838" w14:textId="77777777" w:rsidR="0012202B" w:rsidRPr="00C01659" w:rsidRDefault="001374D6">
      <w:pPr>
        <w:pStyle w:val="FirstParagraph"/>
        <w:rPr>
          <w:lang w:val="en-GB"/>
        </w:rPr>
      </w:pPr>
      <w:r w:rsidRPr="00C01659">
        <w:rPr>
          <w:lang w:val="en-GB"/>
        </w:rPr>
        <w:t>The Olist company dataset contains information about 100 thousand orders made on the e-commerce shop site from 2016 to 2018. Besides technical variables indicating keys to join multiple tables from the dataset, it also contains the following features groups:</w:t>
      </w:r>
    </w:p>
    <w:p w14:paraId="388C55A0" w14:textId="77777777" w:rsidR="0012202B" w:rsidRDefault="001374D6" w:rsidP="001374D6">
      <w:pPr>
        <w:pStyle w:val="Compact"/>
        <w:numPr>
          <w:ilvl w:val="0"/>
          <w:numId w:val="5"/>
        </w:numPr>
      </w:pPr>
      <w:r>
        <w:t>payment value - the value of the order in Brazilian Reals</w:t>
      </w:r>
    </w:p>
    <w:p w14:paraId="7ABDA753" w14:textId="77777777" w:rsidR="0012202B" w:rsidRDefault="001374D6" w:rsidP="001374D6">
      <w:pPr>
        <w:pStyle w:val="Compact"/>
        <w:numPr>
          <w:ilvl w:val="0"/>
          <w:numId w:val="5"/>
        </w:numPr>
      </w:pPr>
      <w:r>
        <w:t>transportation value</w:t>
      </w:r>
    </w:p>
    <w:p w14:paraId="58C910F0" w14:textId="77777777" w:rsidR="0012202B" w:rsidRDefault="001374D6" w:rsidP="001374D6">
      <w:pPr>
        <w:pStyle w:val="Compact"/>
        <w:numPr>
          <w:ilvl w:val="0"/>
          <w:numId w:val="5"/>
        </w:numPr>
      </w:pPr>
      <w:r>
        <w:t>number of items the customer bought in a particular order</w:t>
      </w:r>
    </w:p>
    <w:p w14:paraId="349BB5B5" w14:textId="6E800991" w:rsidR="0012202B" w:rsidRDefault="001374D6" w:rsidP="001374D6">
      <w:pPr>
        <w:pStyle w:val="Compact"/>
        <w:numPr>
          <w:ilvl w:val="0"/>
          <w:numId w:val="5"/>
        </w:numPr>
      </w:pPr>
      <w:r>
        <w:t xml:space="preserve">review of the order - after the finished order the customer can provide the review of the order in </w:t>
      </w:r>
      <w:r w:rsidR="00312F21">
        <w:t>two</w:t>
      </w:r>
      <w:r>
        <w:t xml:space="preserve"> forms - 1-5 score or textual review. In the dataset codebook, the authors stated that not all the customers in real life put any review, but this dataset was sampled in such a way that the records without 1-5 review were excluded. On the contrary, the textual review is filled only in </w:t>
      </w:r>
      <w:r>
        <w:lastRenderedPageBreak/>
        <w:t xml:space="preserve">~50%. The data about 1-5 review can be included in the models as-is. The textual review requires however more advanced </w:t>
      </w:r>
      <w:proofErr w:type="spellStart"/>
      <w:r>
        <w:t>preprocessing</w:t>
      </w:r>
      <w:proofErr w:type="spellEnd"/>
      <w:r>
        <w:t xml:space="preserve">, which is described in the chapter </w:t>
      </w:r>
      <w:r>
        <w:rPr>
          <w:i/>
        </w:rPr>
        <w:t>Methods description</w:t>
      </w:r>
      <w:r>
        <w:t xml:space="preserve"> of this study.</w:t>
      </w:r>
    </w:p>
    <w:p w14:paraId="5496B785" w14:textId="3B44B453" w:rsidR="0012202B" w:rsidRDefault="001374D6" w:rsidP="001374D6">
      <w:pPr>
        <w:pStyle w:val="Compact"/>
        <w:numPr>
          <w:ilvl w:val="0"/>
          <w:numId w:val="5"/>
        </w:numPr>
      </w:pPr>
      <w:r>
        <w:t>location of the customer - the main table containing customer information contains the 5-digit ZIP code of the customer’s home. The company also provided a mapping table, in which each ZIP code is assigned to multiple latitude/longitude coordinates. Probably this was done because of anonymization reasons - so that one cannot connect the customer from the dataset with the exact house location. To obtain an exact one-to-one customer-geolocation mapping, to each zip code the most central geolocation from the mapping table</w:t>
      </w:r>
      <w:r w:rsidR="008C5D77">
        <w:t xml:space="preserve"> was </w:t>
      </w:r>
      <w:r w:rsidR="008C5D77">
        <w:t>assigned</w:t>
      </w:r>
      <w:r>
        <w:t xml:space="preserve">. To obtain the most central point, Clustering Around Medoids algorithm </w:t>
      </w:r>
      <w:r w:rsidR="008C5D77">
        <w:t xml:space="preserve">was used, </w:t>
      </w:r>
      <w:r>
        <w:t>with only one cluster and ran the algorithm separately for each ZIP code.</w:t>
      </w:r>
    </w:p>
    <w:p w14:paraId="350B5032" w14:textId="25469B24" w:rsidR="0012202B" w:rsidRDefault="001374D6" w:rsidP="001374D6">
      <w:pPr>
        <w:pStyle w:val="Compact"/>
        <w:numPr>
          <w:ilvl w:val="0"/>
          <w:numId w:val="5"/>
        </w:numPr>
      </w:pPr>
      <w:r>
        <w:t xml:space="preserve">products bought - the dataset contains information about how many items there were in the package, as well as the product category of each item - in the form of raw text. In total there were 74 categories, but the top 15 accounted for 80% of all the purchases. To limit the number of variables used in the </w:t>
      </w:r>
      <w:proofErr w:type="spellStart"/>
      <w:r>
        <w:t>modeling</w:t>
      </w:r>
      <w:proofErr w:type="spellEnd"/>
      <w:r>
        <w:t xml:space="preserve"> process, the label of all the least popular categories </w:t>
      </w:r>
      <w:r w:rsidR="008C5D77">
        <w:t xml:space="preserve">was changed </w:t>
      </w:r>
      <w:r>
        <w:t>to “others.”</w:t>
      </w:r>
    </w:p>
    <w:p w14:paraId="0E1050B4" w14:textId="77777777" w:rsidR="0012202B" w:rsidRPr="00C01659" w:rsidRDefault="001374D6">
      <w:pPr>
        <w:pStyle w:val="FirstParagraph"/>
        <w:rPr>
          <w:lang w:val="en-GB"/>
        </w:rPr>
      </w:pPr>
      <w:r w:rsidRPr="00C01659">
        <w:rPr>
          <w:lang w:val="en-GB"/>
        </w:rPr>
        <w:t xml:space="preserve">The main goal of this study is to try to predict just after the first transaction if the customer is likely to buy for the second time. </w:t>
      </w:r>
      <w:r w:rsidRPr="00C01659">
        <w:rPr>
          <w:b/>
          <w:lang w:val="en-GB"/>
        </w:rPr>
        <w:t xml:space="preserve">In the dataset there were 96180 transactions (96.6%) from the customers that never previously bought in this shop. </w:t>
      </w:r>
    </w:p>
    <w:p w14:paraId="22F4C842" w14:textId="77777777" w:rsidR="0012202B" w:rsidRDefault="001374D6">
      <w:pPr>
        <w:pStyle w:val="Nagwek3"/>
      </w:pPr>
      <w:bookmarkStart w:id="258" w:name="geodemographic-dataset"/>
      <w:bookmarkEnd w:id="257"/>
      <w:r>
        <w:t>Geodemographic dataset</w:t>
      </w:r>
    </w:p>
    <w:p w14:paraId="23B34EAA" w14:textId="3AC1A8AD" w:rsidR="0012202B" w:rsidRPr="00C01659" w:rsidRDefault="001374D6">
      <w:pPr>
        <w:pStyle w:val="FirstParagraph"/>
        <w:rPr>
          <w:lang w:val="en-GB"/>
        </w:rPr>
      </w:pPr>
      <w:r w:rsidRPr="00C01659">
        <w:rPr>
          <w:lang w:val="en-GB"/>
        </w:rPr>
        <w:t xml:space="preserve">Demographic statistics were obtained from Instituto </w:t>
      </w:r>
      <w:proofErr w:type="spellStart"/>
      <w:r w:rsidRPr="00C01659">
        <w:rPr>
          <w:lang w:val="en-GB"/>
        </w:rPr>
        <w:t>Brasileiro</w:t>
      </w:r>
      <w:proofErr w:type="spellEnd"/>
      <w:r w:rsidRPr="00C01659">
        <w:rPr>
          <w:lang w:val="en-GB"/>
        </w:rPr>
        <w:t xml:space="preserve"> de Geografia e </w:t>
      </w:r>
      <w:proofErr w:type="spellStart"/>
      <w:r w:rsidRPr="00C01659">
        <w:rPr>
          <w:lang w:val="en-GB"/>
        </w:rPr>
        <w:t>Estatística</w:t>
      </w:r>
      <w:proofErr w:type="spellEnd"/>
      <w:r w:rsidRPr="00C01659">
        <w:rPr>
          <w:lang w:val="en-GB"/>
        </w:rPr>
        <w:t xml:space="preserve"> web service. In this study, the data obtained from the 2010 general census</w:t>
      </w:r>
      <w:r w:rsidR="008C5D77">
        <w:rPr>
          <w:lang w:val="en-GB"/>
        </w:rPr>
        <w:t xml:space="preserve"> was used</w:t>
      </w:r>
      <w:r w:rsidRPr="00C01659">
        <w:rPr>
          <w:lang w:val="en-GB"/>
        </w:rPr>
        <w:t>. The dataset is available in aggregation to microregions (a Brazilian administrative unit, it has a similar level of aggregation to NUTS 3 European classification). 558 microregions were available. In particular,</w:t>
      </w:r>
      <w:r w:rsidR="008C5D77">
        <w:rPr>
          <w:lang w:val="en-GB"/>
        </w:rPr>
        <w:t xml:space="preserve"> </w:t>
      </w:r>
      <w:r w:rsidRPr="00C01659">
        <w:rPr>
          <w:lang w:val="en-GB"/>
        </w:rPr>
        <w:t xml:space="preserve">the following 36 variables </w:t>
      </w:r>
      <w:r w:rsidR="008C5D77">
        <w:rPr>
          <w:lang w:val="en-GB"/>
        </w:rPr>
        <w:t xml:space="preserve">were chosen </w:t>
      </w:r>
      <w:r w:rsidRPr="00C01659">
        <w:rPr>
          <w:lang w:val="en-GB"/>
        </w:rPr>
        <w:t>from the dataset:</w:t>
      </w:r>
    </w:p>
    <w:p w14:paraId="30DD9C90" w14:textId="77777777" w:rsidR="0012202B" w:rsidRDefault="001374D6" w:rsidP="001374D6">
      <w:pPr>
        <w:pStyle w:val="Compact"/>
        <w:numPr>
          <w:ilvl w:val="0"/>
          <w:numId w:val="6"/>
        </w:numPr>
      </w:pPr>
      <w:r>
        <w:t>total population of the microregion - 1 variable</w:t>
      </w:r>
    </w:p>
    <w:p w14:paraId="40CBFAC2" w14:textId="77777777" w:rsidR="0012202B" w:rsidRDefault="001374D6" w:rsidP="001374D6">
      <w:pPr>
        <w:pStyle w:val="Compact"/>
        <w:numPr>
          <w:ilvl w:val="0"/>
          <w:numId w:val="6"/>
        </w:numPr>
      </w:pPr>
      <w:r>
        <w:t>age structure - a percentage of people in a particular age bin (with the width of the bins equal to 5 years) - 20 variables</w:t>
      </w:r>
    </w:p>
    <w:p w14:paraId="6C5FB206" w14:textId="77777777" w:rsidR="0012202B" w:rsidRDefault="001374D6" w:rsidP="001374D6">
      <w:pPr>
        <w:pStyle w:val="Compact"/>
        <w:numPr>
          <w:ilvl w:val="0"/>
          <w:numId w:val="6"/>
        </w:numPr>
      </w:pPr>
      <w:r>
        <w:t>percentage of people living in rural areas and urban areas - 2 variables</w:t>
      </w:r>
    </w:p>
    <w:p w14:paraId="2E3D904F" w14:textId="77777777" w:rsidR="0012202B" w:rsidRDefault="001374D6" w:rsidP="001374D6">
      <w:pPr>
        <w:pStyle w:val="Compact"/>
        <w:numPr>
          <w:ilvl w:val="0"/>
          <w:numId w:val="6"/>
        </w:numPr>
      </w:pPr>
      <w:r>
        <w:lastRenderedPageBreak/>
        <w:t>percentage of immigrants compared to total microregion population - 1 variable</w:t>
      </w:r>
    </w:p>
    <w:p w14:paraId="0AD5F18E" w14:textId="77777777" w:rsidR="0012202B" w:rsidRDefault="001374D6" w:rsidP="001374D6">
      <w:pPr>
        <w:pStyle w:val="Compact"/>
        <w:numPr>
          <w:ilvl w:val="0"/>
          <w:numId w:val="6"/>
        </w:numPr>
      </w:pPr>
      <w:r>
        <w:t>earnings structure - share of the people that earn between x0*</w:t>
      </w:r>
      <w:proofErr w:type="spellStart"/>
      <w:r>
        <w:t>minimum_wage</w:t>
      </w:r>
      <w:proofErr w:type="spellEnd"/>
      <w:r>
        <w:t xml:space="preserve"> and x1*</w:t>
      </w:r>
      <w:proofErr w:type="spellStart"/>
      <w:r>
        <w:t>minimum_wage</w:t>
      </w:r>
      <w:proofErr w:type="spellEnd"/>
      <w:r>
        <w:t xml:space="preserve"> - 11 variables</w:t>
      </w:r>
    </w:p>
    <w:p w14:paraId="4CA099AB" w14:textId="179EEFDD" w:rsidR="0012202B" w:rsidRDefault="006C4FCC">
      <w:pPr>
        <w:pStyle w:val="Nagwek2"/>
      </w:pPr>
      <w:bookmarkStart w:id="259" w:name="quantitative-analysis"/>
      <w:bookmarkEnd w:id="246"/>
      <w:bookmarkEnd w:id="258"/>
      <w:ins w:id="260" w:author="Kamil Matuszelański" w:date="2021-08-06T14:31:00Z">
        <w:r>
          <w:rPr>
            <w:rStyle w:val="SectionNumber"/>
          </w:rPr>
          <w:t>2</w:t>
        </w:r>
      </w:ins>
      <w:del w:id="261" w:author="Kamil Matuszelański" w:date="2021-08-06T14:31:00Z">
        <w:r w:rsidR="001374D6" w:rsidDel="006C4FCC">
          <w:rPr>
            <w:rStyle w:val="SectionNumber"/>
          </w:rPr>
          <w:delText>3</w:delText>
        </w:r>
      </w:del>
      <w:r w:rsidR="001374D6">
        <w:rPr>
          <w:rStyle w:val="SectionNumber"/>
        </w:rPr>
        <w:t>.2</w:t>
      </w:r>
      <w:r w:rsidR="001374D6">
        <w:tab/>
        <w:t>Quantitative analysis</w:t>
      </w:r>
    </w:p>
    <w:p w14:paraId="48342118" w14:textId="77777777" w:rsidR="0012202B" w:rsidRDefault="001374D6">
      <w:pPr>
        <w:pStyle w:val="Nagwek3"/>
      </w:pPr>
      <w:bookmarkStart w:id="262" w:name="univariate-analysis"/>
      <w:r>
        <w:t>Univariate analysis</w:t>
      </w:r>
    </w:p>
    <w:p w14:paraId="12E665BF" w14:textId="40FBF3D1" w:rsidR="0012202B" w:rsidRPr="00C01659" w:rsidRDefault="001374D6">
      <w:pPr>
        <w:pStyle w:val="FirstParagraph"/>
        <w:rPr>
          <w:lang w:val="en-GB"/>
        </w:rPr>
      </w:pPr>
      <w:r w:rsidRPr="00C01659">
        <w:rPr>
          <w:lang w:val="en-GB"/>
        </w:rPr>
        <w:t xml:space="preserve">In </w:t>
      </w:r>
      <w:r w:rsidR="00312F21">
        <w:rPr>
          <w:lang w:val="en-GB"/>
        </w:rPr>
        <w:t>Tab.1</w:t>
      </w:r>
      <w:r w:rsidRPr="00C01659">
        <w:rPr>
          <w:lang w:val="en-GB"/>
        </w:rPr>
        <w:t>, statistics about customer’s orders divided by sequential order number are presented. In the whole dataset, 96 thousand orders were the customer’s first order. Then, the number of orders falls abruptly, and there are only 47 orders in the dataset that were customer’s 5th or later order. The mean value of the transaction does not change with the order number. This means that if the company can make the customer place a second order, it would gain about the same revenue as from the customer’s first order. In the last column, percentages of stage-to-stage movement are presented. For example, the probability that customers who bought one time will also buy a second time is 3.18%. The same value, but from second to third order is 8.56%. This means that encouraging the customer to buy for the second time is the hardest task the company faces. With the next purchases, the customers are becoming more and more loyal.</w:t>
      </w:r>
    </w:p>
    <w:p w14:paraId="2BDA0390" w14:textId="77777777" w:rsidR="0012202B" w:rsidRDefault="001374D6">
      <w:pPr>
        <w:pStyle w:val="tableformat"/>
      </w:pPr>
      <w:proofErr w:type="spellStart"/>
      <w:r>
        <w:t>Table</w:t>
      </w:r>
      <w:proofErr w:type="spellEnd"/>
      <w:r>
        <w:t xml:space="preserve"> 1. </w:t>
      </w:r>
      <w:proofErr w:type="spellStart"/>
      <w:r>
        <w:t>Sequential</w:t>
      </w:r>
      <w:proofErr w:type="spellEnd"/>
      <w:r>
        <w:t xml:space="preserve"> </w:t>
      </w:r>
      <w:proofErr w:type="spellStart"/>
      <w:r>
        <w:t>orders</w:t>
      </w:r>
      <w:proofErr w:type="spellEnd"/>
      <w:r>
        <w:t xml:space="preserve"> </w:t>
      </w:r>
      <w:proofErr w:type="spellStart"/>
      <w:r>
        <w:t>analysis</w:t>
      </w:r>
      <w:proofErr w:type="spellEnd"/>
    </w:p>
    <w:tbl>
      <w:tblPr>
        <w:tblW w:w="0" w:type="auto"/>
        <w:jc w:val="center"/>
        <w:tblLook w:val="0420" w:firstRow="1" w:lastRow="0" w:firstColumn="0" w:lastColumn="0" w:noHBand="0" w:noVBand="1"/>
      </w:tblPr>
      <w:tblGrid>
        <w:gridCol w:w="1734"/>
        <w:gridCol w:w="1560"/>
        <w:gridCol w:w="1414"/>
        <w:gridCol w:w="3440"/>
      </w:tblGrid>
      <w:tr w:rsidR="0012202B" w14:paraId="2CA4C8FB" w14:textId="77777777">
        <w:trPr>
          <w:cantSplit/>
          <w:tblHeader/>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5C78779" w14:textId="77777777" w:rsidR="0012202B" w:rsidRDefault="001374D6">
            <w:pPr>
              <w:spacing w:before="40" w:after="40"/>
              <w:ind w:left="100" w:right="100" w:firstLine="0"/>
              <w:jc w:val="left"/>
            </w:pPr>
            <w:r>
              <w:rPr>
                <w:rFonts w:eastAsia="Times New Roman"/>
                <w:b/>
                <w:color w:val="111111"/>
              </w:rPr>
              <w:t>Order number</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2A516D5" w14:textId="77777777" w:rsidR="0012202B" w:rsidRDefault="001374D6">
            <w:pPr>
              <w:spacing w:before="40" w:after="40"/>
              <w:ind w:left="100" w:right="100" w:firstLine="0"/>
              <w:jc w:val="right"/>
            </w:pPr>
            <w:r>
              <w:rPr>
                <w:rFonts w:eastAsia="Times New Roman"/>
                <w:b/>
                <w:color w:val="111111"/>
              </w:rPr>
              <w:t>No. of orders</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69B61C" w14:textId="77777777" w:rsidR="0012202B" w:rsidRDefault="001374D6">
            <w:pPr>
              <w:spacing w:before="40" w:after="40"/>
              <w:ind w:left="100" w:right="100" w:firstLine="0"/>
              <w:jc w:val="left"/>
            </w:pPr>
            <w:r>
              <w:rPr>
                <w:rFonts w:eastAsia="Times New Roman"/>
                <w:b/>
                <w:color w:val="111111"/>
              </w:rPr>
              <w:t>Mean value</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7C03A6" w14:textId="77777777" w:rsidR="0012202B" w:rsidRDefault="001374D6">
            <w:pPr>
              <w:spacing w:before="40" w:after="40"/>
              <w:ind w:left="100" w:right="100" w:firstLine="0"/>
              <w:jc w:val="left"/>
            </w:pPr>
            <w:r>
              <w:rPr>
                <w:rFonts w:eastAsia="Times New Roman"/>
                <w:b/>
                <w:color w:val="111111"/>
              </w:rPr>
              <w:t>Proportion from previous stage</w:t>
            </w:r>
          </w:p>
        </w:tc>
      </w:tr>
      <w:tr w:rsidR="0012202B" w14:paraId="670689D0"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8BF0F36" w14:textId="77777777" w:rsidR="0012202B" w:rsidRDefault="001374D6">
            <w:pPr>
              <w:spacing w:before="40" w:after="40"/>
              <w:ind w:left="100" w:right="100" w:firstLine="0"/>
              <w:jc w:val="left"/>
            </w:pPr>
            <w:r>
              <w:rPr>
                <w:rFonts w:eastAsia="Times New Roman"/>
                <w:color w:val="111111"/>
              </w:rPr>
              <w:t>1</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4B77623" w14:textId="77777777" w:rsidR="0012202B" w:rsidRDefault="001374D6">
            <w:pPr>
              <w:spacing w:before="40" w:after="40"/>
              <w:ind w:left="100" w:right="100" w:firstLine="0"/>
              <w:jc w:val="right"/>
            </w:pPr>
            <w:r>
              <w:rPr>
                <w:rFonts w:eastAsia="Times New Roman"/>
                <w:color w:val="111111"/>
              </w:rPr>
              <w:t>96180</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D3C0FA7" w14:textId="77777777" w:rsidR="0012202B" w:rsidRDefault="001374D6">
            <w:pPr>
              <w:spacing w:before="40" w:after="40"/>
              <w:ind w:left="100" w:right="100" w:firstLine="0"/>
              <w:jc w:val="left"/>
            </w:pPr>
            <w:r>
              <w:rPr>
                <w:rFonts w:eastAsia="Times New Roman"/>
                <w:color w:val="111111"/>
              </w:rPr>
              <w:t>161</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316BEF" w14:textId="77777777" w:rsidR="0012202B" w:rsidRDefault="001374D6">
            <w:pPr>
              <w:spacing w:before="40" w:after="40"/>
              <w:ind w:left="100" w:right="100" w:firstLine="0"/>
              <w:jc w:val="left"/>
            </w:pPr>
            <w:r>
              <w:rPr>
                <w:rFonts w:eastAsia="Times New Roman"/>
                <w:color w:val="111111"/>
              </w:rPr>
              <w:t>-</w:t>
            </w:r>
          </w:p>
        </w:tc>
      </w:tr>
      <w:tr w:rsidR="0012202B" w14:paraId="59957148"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0E1D02D" w14:textId="77777777" w:rsidR="0012202B" w:rsidRDefault="001374D6">
            <w:pPr>
              <w:spacing w:before="40" w:after="40"/>
              <w:ind w:left="100" w:right="100" w:firstLine="0"/>
              <w:jc w:val="left"/>
            </w:pPr>
            <w:r>
              <w:rPr>
                <w:rFonts w:eastAsia="Times New Roman"/>
                <w:color w:val="111111"/>
              </w:rPr>
              <w:t>2</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FBF921" w14:textId="77777777" w:rsidR="0012202B" w:rsidRDefault="001374D6">
            <w:pPr>
              <w:spacing w:before="40" w:after="40"/>
              <w:ind w:left="100" w:right="100" w:firstLine="0"/>
              <w:jc w:val="right"/>
            </w:pPr>
            <w:r>
              <w:rPr>
                <w:rFonts w:eastAsia="Times New Roman"/>
                <w:color w:val="111111"/>
              </w:rPr>
              <w:t>3060</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915C53" w14:textId="77777777" w:rsidR="0012202B" w:rsidRDefault="001374D6">
            <w:pPr>
              <w:spacing w:before="40" w:after="40"/>
              <w:ind w:left="100" w:right="100" w:firstLine="0"/>
              <w:jc w:val="left"/>
            </w:pPr>
            <w:r>
              <w:rPr>
                <w:rFonts w:eastAsia="Times New Roman"/>
                <w:color w:val="111111"/>
              </w:rPr>
              <w:t>150</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58FD2C3" w14:textId="77777777" w:rsidR="0012202B" w:rsidRDefault="001374D6">
            <w:pPr>
              <w:spacing w:before="40" w:after="40"/>
              <w:ind w:left="100" w:right="100" w:firstLine="0"/>
              <w:jc w:val="left"/>
            </w:pPr>
            <w:r>
              <w:rPr>
                <w:rFonts w:eastAsia="Times New Roman"/>
                <w:color w:val="111111"/>
              </w:rPr>
              <w:t>3.18%</w:t>
            </w:r>
          </w:p>
        </w:tc>
      </w:tr>
      <w:tr w:rsidR="0012202B" w14:paraId="6ED3493B"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527CD51" w14:textId="77777777" w:rsidR="0012202B" w:rsidRDefault="001374D6">
            <w:pPr>
              <w:spacing w:before="40" w:after="40"/>
              <w:ind w:left="100" w:right="100" w:firstLine="0"/>
              <w:jc w:val="left"/>
            </w:pPr>
            <w:r>
              <w:rPr>
                <w:rFonts w:eastAsia="Times New Roman"/>
                <w:color w:val="111111"/>
              </w:rPr>
              <w:t>3</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2FC876C" w14:textId="77777777" w:rsidR="0012202B" w:rsidRDefault="001374D6">
            <w:pPr>
              <w:spacing w:before="40" w:after="40"/>
              <w:ind w:left="100" w:right="100" w:firstLine="0"/>
              <w:jc w:val="right"/>
            </w:pPr>
            <w:r>
              <w:rPr>
                <w:rFonts w:eastAsia="Times New Roman"/>
                <w:color w:val="111111"/>
              </w:rPr>
              <w:t>262</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E422C2" w14:textId="77777777" w:rsidR="0012202B" w:rsidRDefault="001374D6">
            <w:pPr>
              <w:spacing w:before="40" w:after="40"/>
              <w:ind w:left="100" w:right="100" w:firstLine="0"/>
              <w:jc w:val="left"/>
            </w:pPr>
            <w:r>
              <w:rPr>
                <w:rFonts w:eastAsia="Times New Roman"/>
                <w:color w:val="111111"/>
              </w:rPr>
              <w:t>152</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16554D" w14:textId="77777777" w:rsidR="0012202B" w:rsidRDefault="001374D6">
            <w:pPr>
              <w:spacing w:before="40" w:after="40"/>
              <w:ind w:left="100" w:right="100" w:firstLine="0"/>
              <w:jc w:val="left"/>
            </w:pPr>
            <w:r>
              <w:rPr>
                <w:rFonts w:eastAsia="Times New Roman"/>
                <w:color w:val="111111"/>
              </w:rPr>
              <w:t>8.56%</w:t>
            </w:r>
          </w:p>
        </w:tc>
      </w:tr>
      <w:tr w:rsidR="0012202B" w14:paraId="65B9253F"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AAD499B" w14:textId="77777777" w:rsidR="0012202B" w:rsidRDefault="001374D6">
            <w:pPr>
              <w:spacing w:before="40" w:after="40"/>
              <w:ind w:left="100" w:right="100" w:firstLine="0"/>
              <w:jc w:val="left"/>
            </w:pPr>
            <w:r>
              <w:rPr>
                <w:rFonts w:eastAsia="Times New Roman"/>
                <w:color w:val="111111"/>
              </w:rPr>
              <w:t>4</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ED8BD0" w14:textId="77777777" w:rsidR="0012202B" w:rsidRDefault="001374D6">
            <w:pPr>
              <w:spacing w:before="40" w:after="40"/>
              <w:ind w:left="100" w:right="100" w:firstLine="0"/>
              <w:jc w:val="right"/>
            </w:pPr>
            <w:r>
              <w:rPr>
                <w:rFonts w:eastAsia="Times New Roman"/>
                <w:color w:val="111111"/>
              </w:rPr>
              <w:t>49</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8196F7F" w14:textId="77777777" w:rsidR="0012202B" w:rsidRDefault="001374D6">
            <w:pPr>
              <w:spacing w:before="40" w:after="40"/>
              <w:ind w:left="100" w:right="100" w:firstLine="0"/>
              <w:jc w:val="left"/>
            </w:pPr>
            <w:r>
              <w:rPr>
                <w:rFonts w:eastAsia="Times New Roman"/>
                <w:color w:val="111111"/>
              </w:rPr>
              <w:t>197</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D7392D" w14:textId="77777777" w:rsidR="0012202B" w:rsidRDefault="001374D6">
            <w:pPr>
              <w:spacing w:before="40" w:after="40"/>
              <w:ind w:left="100" w:right="100" w:firstLine="0"/>
              <w:jc w:val="left"/>
            </w:pPr>
            <w:r>
              <w:rPr>
                <w:rFonts w:eastAsia="Times New Roman"/>
                <w:color w:val="111111"/>
              </w:rPr>
              <w:t>18.70%</w:t>
            </w:r>
          </w:p>
        </w:tc>
      </w:tr>
      <w:tr w:rsidR="0012202B" w14:paraId="08513D2F"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D6E10B" w14:textId="77777777" w:rsidR="0012202B" w:rsidRDefault="001374D6">
            <w:pPr>
              <w:spacing w:before="40" w:after="40"/>
              <w:ind w:left="100" w:right="100" w:firstLine="0"/>
              <w:jc w:val="left"/>
            </w:pPr>
            <w:r>
              <w:rPr>
                <w:rFonts w:eastAsia="Times New Roman"/>
                <w:color w:val="111111"/>
              </w:rPr>
              <w:t>5 or more</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841FD6" w14:textId="77777777" w:rsidR="0012202B" w:rsidRDefault="001374D6">
            <w:pPr>
              <w:spacing w:before="40" w:after="40"/>
              <w:ind w:left="100" w:right="100" w:firstLine="0"/>
              <w:jc w:val="right"/>
            </w:pPr>
            <w:r>
              <w:rPr>
                <w:rFonts w:eastAsia="Times New Roman"/>
                <w:color w:val="111111"/>
              </w:rPr>
              <w:t>47</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7C64177" w14:textId="77777777" w:rsidR="0012202B" w:rsidRDefault="001374D6">
            <w:pPr>
              <w:spacing w:before="40" w:after="40"/>
              <w:ind w:left="100" w:right="100" w:firstLine="0"/>
              <w:jc w:val="left"/>
            </w:pPr>
            <w:r>
              <w:rPr>
                <w:rFonts w:eastAsia="Times New Roman"/>
                <w:color w:val="111111"/>
              </w:rPr>
              <w:t>101</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CA3B4A" w14:textId="77777777" w:rsidR="0012202B" w:rsidRDefault="001374D6">
            <w:pPr>
              <w:spacing w:before="40" w:after="40"/>
              <w:ind w:left="100" w:right="100" w:firstLine="0"/>
              <w:jc w:val="left"/>
            </w:pPr>
            <w:r>
              <w:rPr>
                <w:rFonts w:eastAsia="Times New Roman"/>
                <w:color w:val="111111"/>
              </w:rPr>
              <w:t>-</w:t>
            </w:r>
          </w:p>
        </w:tc>
      </w:tr>
    </w:tbl>
    <w:p w14:paraId="2214B512" w14:textId="7B1B0F54" w:rsidR="00312F21" w:rsidRPr="00CB18A3" w:rsidRDefault="00312F21" w:rsidP="00C90D8A">
      <w:pPr>
        <w:pStyle w:val="sources"/>
      </w:pPr>
      <w:r w:rsidRPr="00C90D8A">
        <w:t>Source</w:t>
      </w:r>
      <w:r w:rsidRPr="00C90D8A">
        <w:rPr>
          <w:rStyle w:val="sourcesZnak"/>
        </w:rPr>
        <w:t>: Own calculations</w:t>
      </w:r>
      <w:r w:rsidRPr="00CB18A3">
        <w:t xml:space="preserve"> based on transaction database</w:t>
      </w:r>
    </w:p>
    <w:p w14:paraId="2FA4E980" w14:textId="4636C524" w:rsidR="0012202B" w:rsidRDefault="00312F21">
      <w:pPr>
        <w:pStyle w:val="Tekstpodstawowy"/>
        <w:rPr>
          <w:lang w:val="en-GB"/>
        </w:rPr>
      </w:pPr>
      <w:r>
        <w:rPr>
          <w:lang w:val="en-GB"/>
        </w:rPr>
        <w:t>I</w:t>
      </w:r>
      <w:r w:rsidR="001374D6" w:rsidRPr="00C01659">
        <w:rPr>
          <w:lang w:val="en-GB"/>
        </w:rPr>
        <w:t xml:space="preserve">n </w:t>
      </w:r>
      <w:r>
        <w:rPr>
          <w:lang w:val="en-GB"/>
        </w:rPr>
        <w:t>Fig.1</w:t>
      </w:r>
      <w:r w:rsidR="001374D6" w:rsidRPr="00C01659">
        <w:rPr>
          <w:lang w:val="en-GB"/>
        </w:rPr>
        <w:t xml:space="preserve"> the density estimation of the values of payment (left) and transport (right) for each order are presented. </w:t>
      </w:r>
      <w:r w:rsidR="008C5D77">
        <w:rPr>
          <w:lang w:val="en-GB"/>
        </w:rPr>
        <w:t xml:space="preserve">To </w:t>
      </w:r>
      <w:r w:rsidR="008C5D77" w:rsidRPr="00C01659">
        <w:rPr>
          <w:lang w:val="en-GB"/>
        </w:rPr>
        <w:t>smoothen the plots</w:t>
      </w:r>
      <w:r w:rsidR="008C5D77">
        <w:rPr>
          <w:lang w:val="en-GB"/>
        </w:rPr>
        <w:t>,</w:t>
      </w:r>
      <w:r w:rsidR="001374D6" w:rsidRPr="00C01659">
        <w:rPr>
          <w:lang w:val="en-GB"/>
        </w:rPr>
        <w:t xml:space="preserve"> the Kernel Density Estimation techniqu</w:t>
      </w:r>
      <w:r w:rsidR="008C5D77">
        <w:rPr>
          <w:lang w:val="en-GB"/>
        </w:rPr>
        <w:t xml:space="preserve">e was </w:t>
      </w:r>
      <w:r w:rsidR="008C5D77" w:rsidRPr="00C01659">
        <w:rPr>
          <w:lang w:val="en-GB"/>
        </w:rPr>
        <w:t>used</w:t>
      </w:r>
      <w:r w:rsidR="001374D6" w:rsidRPr="00C01659">
        <w:rPr>
          <w:lang w:val="en-GB"/>
        </w:rPr>
        <w:t xml:space="preserve">. As the distribution is highly right-skewed, </w:t>
      </w:r>
      <w:r w:rsidR="008C5D77" w:rsidRPr="00C01659">
        <w:rPr>
          <w:lang w:val="en-GB"/>
        </w:rPr>
        <w:t>the values</w:t>
      </w:r>
      <w:r w:rsidR="008C5D77">
        <w:rPr>
          <w:lang w:val="en-GB"/>
        </w:rPr>
        <w:t xml:space="preserve"> were </w:t>
      </w:r>
      <w:proofErr w:type="spellStart"/>
      <w:r w:rsidR="001374D6" w:rsidRPr="00C01659">
        <w:rPr>
          <w:lang w:val="en-GB"/>
        </w:rPr>
        <w:t>logarithmed</w:t>
      </w:r>
      <w:proofErr w:type="spellEnd"/>
      <w:r w:rsidR="001374D6" w:rsidRPr="00C01659">
        <w:rPr>
          <w:lang w:val="en-GB"/>
        </w:rPr>
        <w:t xml:space="preserve">. The density plot is grouped by the fact whether the particular customer also placed a second order later. For both variables the </w:t>
      </w:r>
      <w:r w:rsidR="00170BC1">
        <w:rPr>
          <w:lang w:val="en-GB"/>
        </w:rPr>
        <w:lastRenderedPageBreak/>
        <w:t>two</w:t>
      </w:r>
      <w:r w:rsidR="001374D6" w:rsidRPr="00C01659">
        <w:rPr>
          <w:lang w:val="en-GB"/>
        </w:rPr>
        <w:t xml:space="preserve"> densities almost overlap. This means that payment value and transportation cost probably would not be good predictors in a univariate approach - although maybe they can be interacted with other features and start having predictive power.</w:t>
      </w:r>
    </w:p>
    <w:p w14:paraId="649E9A88" w14:textId="2D54EFCB" w:rsidR="0012202B" w:rsidRDefault="00E15755">
      <w:pPr>
        <w:pStyle w:val="ImageCaption"/>
        <w:spacing w:before="0"/>
        <w:pPrChange w:id="263" w:author="Kamil Matuszelański" w:date="2021-08-05T10:47:00Z">
          <w:pPr>
            <w:pStyle w:val="CaptionedFigure"/>
            <w:spacing w:before="0" w:line="240" w:lineRule="auto"/>
            <w:jc w:val="center"/>
          </w:pPr>
        </w:pPrChange>
      </w:pPr>
      <w:bookmarkStart w:id="264" w:name="_Hlk79055647"/>
      <w:r>
        <w:rPr>
          <w:noProof/>
          <w:lang w:val="pl-PL" w:eastAsia="pl-PL"/>
        </w:rPr>
        <w:drawing>
          <wp:anchor distT="0" distB="0" distL="114300" distR="114300" simplePos="0" relativeHeight="251661312" behindDoc="0" locked="0" layoutInCell="1" allowOverlap="1" wp14:anchorId="2E1CA396" wp14:editId="2D1EE2FE">
            <wp:simplePos x="0" y="0"/>
            <wp:positionH relativeFrom="page">
              <wp:align>center</wp:align>
            </wp:positionH>
            <wp:positionV relativeFrom="paragraph">
              <wp:posOffset>313055</wp:posOffset>
            </wp:positionV>
            <wp:extent cx="5544000" cy="1846800"/>
            <wp:effectExtent l="0" t="0" r="0" b="1270"/>
            <wp:wrapTopAndBottom/>
            <wp:docPr id="1" name="Picture" descr="Figure 1: Payment value and transportation cost. x-axis is log-transformed."/>
            <wp:cNvGraphicFramePr/>
            <a:graphic xmlns:a="http://schemas.openxmlformats.org/drawingml/2006/main">
              <a:graphicData uri="http://schemas.openxmlformats.org/drawingml/2006/picture">
                <pic:pic xmlns:pic="http://schemas.openxmlformats.org/drawingml/2006/picture">
                  <pic:nvPicPr>
                    <pic:cNvPr id="0" name="Picture" descr="D:/DS/mgr/thesis/versions/26_07_v2_thesis_files/figure-docx/payment-transportation-1.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544000" cy="184680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commentRangeStart w:id="265"/>
      <w:r w:rsidR="00170BC1" w:rsidRPr="000D6BEF">
        <w:t>Figure</w:t>
      </w:r>
      <w:commentRangeEnd w:id="265"/>
      <w:r w:rsidR="00170BC1" w:rsidRPr="000D6BEF">
        <w:rPr>
          <w:rStyle w:val="Odwoaniedokomentarza"/>
        </w:rPr>
        <w:commentReference w:id="265"/>
      </w:r>
      <w:r w:rsidR="00170BC1" w:rsidRPr="000D6BEF">
        <w:t xml:space="preserve"> 1: Payment </w:t>
      </w:r>
      <w:bookmarkEnd w:id="264"/>
      <w:r w:rsidR="00170BC1" w:rsidRPr="000D6BEF">
        <w:t xml:space="preserve">value and transportation cost </w:t>
      </w:r>
    </w:p>
    <w:p w14:paraId="1C924248" w14:textId="5CB510B8" w:rsidR="00170BC1" w:rsidRDefault="00170BC1" w:rsidP="00CB18A3">
      <w:pPr>
        <w:pStyle w:val="CaptionedFigure"/>
        <w:spacing w:before="0" w:line="240" w:lineRule="auto"/>
        <w:ind w:firstLine="0"/>
      </w:pPr>
      <w:r w:rsidRPr="00CB18A3">
        <w:t>Note: x-axis</w:t>
      </w:r>
      <w:r>
        <w:t xml:space="preserve"> is log-transformed</w:t>
      </w:r>
    </w:p>
    <w:p w14:paraId="3175F9B4" w14:textId="77777777" w:rsidR="00CB18A3" w:rsidRPr="00CB18A3" w:rsidRDefault="00CB18A3" w:rsidP="00CB18A3">
      <w:pPr>
        <w:pStyle w:val="sources"/>
      </w:pPr>
      <w:r w:rsidRPr="004B55B2">
        <w:rPr>
          <w:rStyle w:val="sourcesZnak"/>
        </w:rPr>
        <w:t>Source: Own calculations</w:t>
      </w:r>
      <w:r w:rsidRPr="00CB18A3">
        <w:t xml:space="preserve"> based on transaction database</w:t>
      </w:r>
    </w:p>
    <w:p w14:paraId="64430EA0" w14:textId="4D9B580B" w:rsidR="0012202B" w:rsidRDefault="001374D6">
      <w:pPr>
        <w:pStyle w:val="Tekstpodstawowy"/>
        <w:rPr>
          <w:lang w:val="en-GB"/>
        </w:rPr>
      </w:pPr>
      <w:r w:rsidRPr="00C01659">
        <w:rPr>
          <w:lang w:val="en-GB"/>
        </w:rPr>
        <w:t xml:space="preserve">An interesting thing to check is whether the value of the ordered products and the transportation cost are correlated. Pearson correlation between these two is 0.504, meaning that the value of the items ordered somehow influences the rest of the costs. </w:t>
      </w:r>
      <w:r w:rsidR="008C5D77">
        <w:rPr>
          <w:lang w:val="en-GB"/>
        </w:rPr>
        <w:t>T</w:t>
      </w:r>
      <w:r w:rsidR="008C5D77" w:rsidRPr="00C01659">
        <w:rPr>
          <w:lang w:val="en-GB"/>
        </w:rPr>
        <w:t xml:space="preserve">hese two </w:t>
      </w:r>
      <w:r w:rsidRPr="00C01659">
        <w:rPr>
          <w:lang w:val="en-GB"/>
        </w:rPr>
        <w:t xml:space="preserve">plotted against each other </w:t>
      </w:r>
      <w:r w:rsidR="00170BC1">
        <w:rPr>
          <w:lang w:val="en-GB"/>
        </w:rPr>
        <w:t>i</w:t>
      </w:r>
      <w:r w:rsidRPr="00C01659">
        <w:rPr>
          <w:lang w:val="en-GB"/>
        </w:rPr>
        <w:t xml:space="preserve">n the </w:t>
      </w:r>
      <w:r w:rsidR="00170BC1">
        <w:rPr>
          <w:lang w:val="en-GB"/>
        </w:rPr>
        <w:t>Fig.2</w:t>
      </w:r>
      <w:r w:rsidRPr="00C01659">
        <w:rPr>
          <w:lang w:val="en-GB"/>
        </w:rPr>
        <w:t xml:space="preserve">. </w:t>
      </w:r>
      <w:r w:rsidRPr="00C90D8A">
        <w:rPr>
          <w:lang w:val="en-GB"/>
        </w:rPr>
        <w:t>Again, both axes</w:t>
      </w:r>
      <w:r w:rsidR="008C5D77">
        <w:rPr>
          <w:lang w:val="en-GB"/>
        </w:rPr>
        <w:t xml:space="preserve"> were </w:t>
      </w:r>
      <w:proofErr w:type="spellStart"/>
      <w:r w:rsidR="008C5D77" w:rsidRPr="00C90D8A">
        <w:rPr>
          <w:lang w:val="en-GB"/>
        </w:rPr>
        <w:t>logarithmed</w:t>
      </w:r>
      <w:proofErr w:type="spellEnd"/>
      <w:r w:rsidRPr="00C90D8A">
        <w:rPr>
          <w:lang w:val="en-GB"/>
        </w:rPr>
        <w:t>.</w:t>
      </w:r>
    </w:p>
    <w:p w14:paraId="11687A36" w14:textId="1E77F5F6" w:rsidR="00CB18A3" w:rsidRDefault="00CB18A3" w:rsidP="00CB18A3">
      <w:pPr>
        <w:pStyle w:val="ImageCaption"/>
      </w:pPr>
      <w:r>
        <w:t xml:space="preserve">Figure 2: Scatterplot of transportation value and order value </w:t>
      </w:r>
    </w:p>
    <w:p w14:paraId="3C03B5FA" w14:textId="77777777" w:rsidR="00CB18A3" w:rsidRPr="00492C11" w:rsidRDefault="00CB18A3">
      <w:pPr>
        <w:pStyle w:val="Tekstpodstawowy"/>
        <w:rPr>
          <w:lang w:val="en-US"/>
        </w:rPr>
      </w:pPr>
    </w:p>
    <w:p w14:paraId="7B94F367" w14:textId="77777777" w:rsidR="0012202B" w:rsidRDefault="001374D6" w:rsidP="00492C11">
      <w:pPr>
        <w:pStyle w:val="CaptionedFigure"/>
        <w:jc w:val="center"/>
      </w:pPr>
      <w:r>
        <w:rPr>
          <w:noProof/>
          <w:lang w:val="pl-PL" w:eastAsia="pl-PL"/>
        </w:rPr>
        <w:lastRenderedPageBreak/>
        <w:drawing>
          <wp:inline distT="0" distB="0" distL="0" distR="0" wp14:anchorId="2779F8BF" wp14:editId="629448C7">
            <wp:extent cx="2772075" cy="2772075"/>
            <wp:effectExtent l="0" t="0" r="0" b="0"/>
            <wp:docPr id="2" name="Picture" descr="Figure 2: Scatterplot of transportation value and order value. Both axes are logarithmed for better plot clarity."/>
            <wp:cNvGraphicFramePr/>
            <a:graphic xmlns:a="http://schemas.openxmlformats.org/drawingml/2006/main">
              <a:graphicData uri="http://schemas.openxmlformats.org/drawingml/2006/picture">
                <pic:pic xmlns:pic="http://schemas.openxmlformats.org/drawingml/2006/picture">
                  <pic:nvPicPr>
                    <pic:cNvPr id="0" name="Picture" descr="D:/DS/mgr/thesis/versions/26_07_v2_thesis_files/figure-docx/payment-transportation-corr-1.png"/>
                    <pic:cNvPicPr>
                      <a:picLocks noChangeAspect="1" noChangeArrowheads="1"/>
                    </pic:cNvPicPr>
                  </pic:nvPicPr>
                  <pic:blipFill>
                    <a:blip r:embed="rId13"/>
                    <a:stretch>
                      <a:fillRect/>
                    </a:stretch>
                  </pic:blipFill>
                  <pic:spPr bwMode="auto">
                    <a:xfrm>
                      <a:off x="0" y="0"/>
                      <a:ext cx="2772075" cy="2772075"/>
                    </a:xfrm>
                    <a:prstGeom prst="rect">
                      <a:avLst/>
                    </a:prstGeom>
                    <a:noFill/>
                    <a:ln w="9525">
                      <a:noFill/>
                      <a:headEnd/>
                      <a:tailEnd/>
                    </a:ln>
                  </pic:spPr>
                </pic:pic>
              </a:graphicData>
            </a:graphic>
          </wp:inline>
        </w:drawing>
      </w:r>
    </w:p>
    <w:p w14:paraId="38669F1E" w14:textId="065ABCDB" w:rsidR="00CB18A3" w:rsidRDefault="00CB18A3" w:rsidP="00C90D8A">
      <w:pPr>
        <w:ind w:firstLine="0"/>
      </w:pPr>
      <w:r>
        <w:t xml:space="preserve">Note: Both axes are </w:t>
      </w:r>
      <w:proofErr w:type="spellStart"/>
      <w:r>
        <w:t>logarithmed</w:t>
      </w:r>
      <w:proofErr w:type="spellEnd"/>
      <w:r>
        <w:t xml:space="preserve"> for better plot clarity.</w:t>
      </w:r>
    </w:p>
    <w:p w14:paraId="64142827" w14:textId="02F627EF" w:rsidR="00CB18A3" w:rsidRPr="00CB18A3" w:rsidRDefault="00CB18A3" w:rsidP="00492C11">
      <w:pPr>
        <w:pStyle w:val="sources"/>
      </w:pPr>
      <w:r w:rsidRPr="004B55B2">
        <w:rPr>
          <w:rStyle w:val="sourcesZnak"/>
        </w:rPr>
        <w:t>Source: Own calculations</w:t>
      </w:r>
      <w:r w:rsidRPr="00CB18A3">
        <w:t xml:space="preserve"> based on transaction database</w:t>
      </w:r>
    </w:p>
    <w:p w14:paraId="776CB907" w14:textId="6842BD4A" w:rsidR="0012202B" w:rsidRPr="00C01659" w:rsidRDefault="001374D6">
      <w:pPr>
        <w:pStyle w:val="Tekstpodstawowy"/>
        <w:rPr>
          <w:lang w:val="en-GB"/>
        </w:rPr>
      </w:pPr>
      <w:r w:rsidRPr="00C01659">
        <w:rPr>
          <w:lang w:val="en-GB"/>
        </w:rPr>
        <w:t xml:space="preserve">The relationship is very clear here. For the particular value of the package, the transportation fee is seldom bigger than the value itself. </w:t>
      </w:r>
      <w:r w:rsidR="008C5D77">
        <w:rPr>
          <w:lang w:val="en-GB"/>
        </w:rPr>
        <w:t xml:space="preserve">A </w:t>
      </w:r>
      <w:r w:rsidRPr="00C01659">
        <w:rPr>
          <w:lang w:val="en-GB"/>
        </w:rPr>
        <w:t xml:space="preserve">line with a slope of 1 </w:t>
      </w:r>
      <w:r w:rsidR="008C5D77">
        <w:rPr>
          <w:lang w:val="en-GB"/>
        </w:rPr>
        <w:t xml:space="preserve">was added </w:t>
      </w:r>
      <w:r w:rsidRPr="00C01659">
        <w:rPr>
          <w:lang w:val="en-GB"/>
        </w:rPr>
        <w:t>to highlight that. This probably comes from the company’s policy - that it limits transportation cost on purpose because customers wouldn’t buy the company’s products if the transportation would cost more than the product itself.</w:t>
      </w:r>
    </w:p>
    <w:p w14:paraId="21033EFA" w14:textId="2DF6FFE3" w:rsidR="0012202B" w:rsidRPr="00C01659" w:rsidRDefault="00170BC1">
      <w:pPr>
        <w:pStyle w:val="Tekstpodstawowy"/>
        <w:rPr>
          <w:lang w:val="en-GB"/>
        </w:rPr>
      </w:pPr>
      <w:r>
        <w:rPr>
          <w:lang w:val="en-GB"/>
        </w:rPr>
        <w:t>I</w:t>
      </w:r>
      <w:r w:rsidR="001374D6" w:rsidRPr="00C01659">
        <w:rPr>
          <w:lang w:val="en-GB"/>
        </w:rPr>
        <w:t xml:space="preserve">n </w:t>
      </w:r>
      <w:r w:rsidR="00ED6BB7">
        <w:rPr>
          <w:lang w:val="en-GB"/>
        </w:rPr>
        <w:t xml:space="preserve">the </w:t>
      </w:r>
      <w:r>
        <w:rPr>
          <w:lang w:val="en-GB"/>
        </w:rPr>
        <w:t>Fig.3</w:t>
      </w:r>
      <w:r w:rsidR="001374D6" w:rsidRPr="00C01659">
        <w:rPr>
          <w:lang w:val="en-GB"/>
        </w:rPr>
        <w:t xml:space="preserve"> percentages of orders that were given x stars in the review are shown. On the right subplot percentages of the customers that made a second order are presented. Most of the reviews are positive - the scores 4 and 5 make up for 75% of the whole dataset. Another thing worth noticing is the tendency to the negative score polarization - if the customer is unsatisfied with the order, it is more likely to give 1 score than 2.</w:t>
      </w:r>
    </w:p>
    <w:p w14:paraId="1493B2FF" w14:textId="7362DB25" w:rsidR="0012202B" w:rsidRDefault="0012202B">
      <w:pPr>
        <w:pStyle w:val="CaptionedFigure"/>
      </w:pPr>
    </w:p>
    <w:p w14:paraId="0146A0A1" w14:textId="0277AEAD" w:rsidR="0012202B" w:rsidRDefault="001374D6">
      <w:pPr>
        <w:pStyle w:val="ImageCaption"/>
      </w:pPr>
      <w:r>
        <w:t>Figure 3: Number of orders grouped by 1-5 review of the purchase (left) and percentage of such orders that resulted in second order (right).</w:t>
      </w:r>
      <w:r w:rsidR="00CB18A3" w:rsidRPr="00492C11">
        <w:rPr>
          <w:noProof/>
          <w:lang w:val="en-GB" w:eastAsia="pl-PL"/>
        </w:rPr>
        <w:t xml:space="preserve"> </w:t>
      </w:r>
      <w:r w:rsidR="00CB18A3">
        <w:rPr>
          <w:noProof/>
          <w:lang w:val="pl-PL" w:eastAsia="pl-PL"/>
        </w:rPr>
        <w:drawing>
          <wp:anchor distT="0" distB="0" distL="114300" distR="114300" simplePos="0" relativeHeight="251658240" behindDoc="0" locked="0" layoutInCell="1" allowOverlap="1" wp14:anchorId="7388FAD5" wp14:editId="4CBDCCCE">
            <wp:simplePos x="0" y="0"/>
            <wp:positionH relativeFrom="page">
              <wp:align>center</wp:align>
            </wp:positionH>
            <wp:positionV relativeFrom="paragraph">
              <wp:posOffset>352425</wp:posOffset>
            </wp:positionV>
            <wp:extent cx="3697200" cy="1846800"/>
            <wp:effectExtent l="0" t="0" r="0" b="1270"/>
            <wp:wrapTopAndBottom/>
            <wp:docPr id="18" name="Picture" descr="Figure 3: Number of orders grouped by 1-5 review of the purchase (left) and percentage of such orders that resulted in second order (right)."/>
            <wp:cNvGraphicFramePr/>
            <a:graphic xmlns:a="http://schemas.openxmlformats.org/drawingml/2006/main">
              <a:graphicData uri="http://schemas.openxmlformats.org/drawingml/2006/picture">
                <pic:pic xmlns:pic="http://schemas.openxmlformats.org/drawingml/2006/picture">
                  <pic:nvPicPr>
                    <pic:cNvPr id="0" name="Picture" descr="D:/DS/mgr/thesis/versions/26_07_v2_thesis_files/figure-docx/review-score-1.pn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3697200" cy="184680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p>
    <w:p w14:paraId="55BABA00" w14:textId="517629D7" w:rsidR="00CB18A3" w:rsidRPr="00CB18A3" w:rsidRDefault="00CB18A3" w:rsidP="00492C11">
      <w:pPr>
        <w:pStyle w:val="sources"/>
      </w:pPr>
      <w:r w:rsidRPr="004B55B2">
        <w:rPr>
          <w:rStyle w:val="sourcesZnak"/>
        </w:rPr>
        <w:t>Source: Own calculations</w:t>
      </w:r>
      <w:r w:rsidRPr="00CB18A3">
        <w:t xml:space="preserve"> based on transaction database</w:t>
      </w:r>
    </w:p>
    <w:p w14:paraId="0D8CF89D" w14:textId="77777777" w:rsidR="0012202B" w:rsidRPr="00C01659" w:rsidRDefault="001374D6">
      <w:pPr>
        <w:pStyle w:val="Tekstpodstawowy"/>
        <w:rPr>
          <w:lang w:val="en-GB"/>
        </w:rPr>
      </w:pPr>
      <w:r w:rsidRPr="00C01659">
        <w:rPr>
          <w:lang w:val="en-GB"/>
        </w:rPr>
        <w:t>The relationship between making a second order and the review score for the first one is somehow surprising. One would expect that if the clients were unsatisfied for the first time, they will never buy in this store again. In the case of this dataset, it is the opposite - the customers that gave one-star reviews are also the most likely to make the second order. It is worth noting is that the differences between the groups are very small - between 2.9% for review 4 (smallest one), and 3.45% for review 1. One can wonder if this can come simply from random reasons, and that the review score does not influence the probability to come back at all. In particular, the difference between the percentages for the scores 1 and 5 (0.003%) is that small that it is most likely for random reasons.</w:t>
      </w:r>
    </w:p>
    <w:p w14:paraId="742A5462" w14:textId="1F0E7FCB" w:rsidR="0012202B" w:rsidRPr="00C01659" w:rsidRDefault="00170BC1">
      <w:pPr>
        <w:pStyle w:val="Tekstpodstawowy"/>
        <w:rPr>
          <w:lang w:val="en-GB"/>
        </w:rPr>
      </w:pPr>
      <w:r>
        <w:rPr>
          <w:lang w:val="en-GB"/>
        </w:rPr>
        <w:t>I</w:t>
      </w:r>
      <w:r w:rsidR="001374D6" w:rsidRPr="00C01659">
        <w:rPr>
          <w:lang w:val="en-GB"/>
        </w:rPr>
        <w:t xml:space="preserve">n </w:t>
      </w:r>
      <w:r w:rsidR="00ED6BB7">
        <w:rPr>
          <w:lang w:val="en-GB"/>
        </w:rPr>
        <w:t xml:space="preserve">the </w:t>
      </w:r>
      <w:r>
        <w:rPr>
          <w:lang w:val="en-GB"/>
        </w:rPr>
        <w:t>Fig.4</w:t>
      </w:r>
      <w:r w:rsidR="001374D6" w:rsidRPr="00C01659">
        <w:rPr>
          <w:lang w:val="en-GB"/>
        </w:rPr>
        <w:t xml:space="preserve">, analysis of the number of items in the order is presented. </w:t>
      </w:r>
      <w:r w:rsidR="008C5D77">
        <w:rPr>
          <w:lang w:val="en-GB"/>
        </w:rPr>
        <w:t>A</w:t>
      </w:r>
      <w:r w:rsidR="001374D6" w:rsidRPr="00C01659">
        <w:rPr>
          <w:lang w:val="en-GB"/>
        </w:rPr>
        <w:t xml:space="preserve">ll orders with the number of items more than 4 </w:t>
      </w:r>
      <w:r w:rsidR="008C5D77">
        <w:rPr>
          <w:lang w:val="en-GB"/>
        </w:rPr>
        <w:t xml:space="preserve">were </w:t>
      </w:r>
      <w:r w:rsidR="008C5D77" w:rsidRPr="00C01659">
        <w:rPr>
          <w:lang w:val="en-GB"/>
        </w:rPr>
        <w:t xml:space="preserve">binned </w:t>
      </w:r>
      <w:r w:rsidR="001374D6" w:rsidRPr="00C01659">
        <w:rPr>
          <w:lang w:val="en-GB"/>
        </w:rPr>
        <w:t>to one category. On the left subplot is shown the percentage share in the full dataset, while on the right one - percentage of the customers that put second order after ordering x items for the first time.</w:t>
      </w:r>
    </w:p>
    <w:p w14:paraId="16F42588" w14:textId="74AABAF4" w:rsidR="0012202B" w:rsidRDefault="0012202B">
      <w:pPr>
        <w:pStyle w:val="CaptionedFigure"/>
      </w:pPr>
    </w:p>
    <w:p w14:paraId="240F49A3" w14:textId="77777777" w:rsidR="00492C11" w:rsidRDefault="001374D6">
      <w:pPr>
        <w:pStyle w:val="ImageCaption"/>
        <w:rPr>
          <w:noProof/>
          <w:lang w:val="en-GB" w:eastAsia="pl-PL"/>
        </w:rPr>
      </w:pPr>
      <w:r>
        <w:t>Figure 4: Number of items in an order (left) and percentage of orders that resulted in second order grouped by the number of items (right).</w:t>
      </w:r>
      <w:r w:rsidR="00492C11" w:rsidRPr="00492C11">
        <w:rPr>
          <w:noProof/>
          <w:lang w:val="en-GB" w:eastAsia="pl-PL"/>
        </w:rPr>
        <w:t xml:space="preserve"> </w:t>
      </w:r>
    </w:p>
    <w:p w14:paraId="2F50A042" w14:textId="13AB0C9B" w:rsidR="0012202B" w:rsidRDefault="00492C11">
      <w:pPr>
        <w:pStyle w:val="ImageCaption"/>
      </w:pPr>
      <w:r>
        <w:rPr>
          <w:noProof/>
          <w:lang w:val="pl-PL" w:eastAsia="pl-PL"/>
        </w:rPr>
        <w:lastRenderedPageBreak/>
        <w:drawing>
          <wp:anchor distT="0" distB="0" distL="114300" distR="114300" simplePos="0" relativeHeight="251659264" behindDoc="0" locked="0" layoutInCell="1" allowOverlap="1" wp14:anchorId="245D63B9" wp14:editId="0F9188A9">
            <wp:simplePos x="0" y="0"/>
            <wp:positionH relativeFrom="column">
              <wp:align>center</wp:align>
            </wp:positionH>
            <wp:positionV relativeFrom="paragraph">
              <wp:posOffset>607</wp:posOffset>
            </wp:positionV>
            <wp:extent cx="3697200" cy="1846800"/>
            <wp:effectExtent l="0" t="0" r="0" b="1270"/>
            <wp:wrapTopAndBottom/>
            <wp:docPr id="19" name="Picture" descr="Figure 4: Number of items in an order (left) and percentage of orders that resulted in second order grouped by the number of items (right)."/>
            <wp:cNvGraphicFramePr/>
            <a:graphic xmlns:a="http://schemas.openxmlformats.org/drawingml/2006/main">
              <a:graphicData uri="http://schemas.openxmlformats.org/drawingml/2006/picture">
                <pic:pic xmlns:pic="http://schemas.openxmlformats.org/drawingml/2006/picture">
                  <pic:nvPicPr>
                    <pic:cNvPr id="0" name="Picture" descr="D:/DS/mgr/thesis/versions/26_07_v2_thesis_files/figure-docx/items-numbers-1.png"/>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3697200" cy="184680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p>
    <w:p w14:paraId="0C51D928" w14:textId="6C135129" w:rsidR="00CB18A3" w:rsidRPr="00CB18A3" w:rsidRDefault="00CB18A3" w:rsidP="00492C11">
      <w:pPr>
        <w:pStyle w:val="sources"/>
      </w:pPr>
      <w:r w:rsidRPr="004B55B2">
        <w:rPr>
          <w:rStyle w:val="sourcesZnak"/>
        </w:rPr>
        <w:t>Source: Own calculations</w:t>
      </w:r>
      <w:r w:rsidRPr="00CB18A3">
        <w:t xml:space="preserve"> based on transaction database</w:t>
      </w:r>
    </w:p>
    <w:p w14:paraId="4320D340" w14:textId="77777777" w:rsidR="0012202B" w:rsidRPr="00C01659" w:rsidRDefault="001374D6">
      <w:pPr>
        <w:pStyle w:val="Tekstpodstawowy"/>
        <w:rPr>
          <w:lang w:val="en-GB"/>
        </w:rPr>
      </w:pPr>
      <w:r w:rsidRPr="00C01659">
        <w:rPr>
          <w:lang w:val="en-GB"/>
        </w:rPr>
        <w:t>A trend is visible - the more items the customer has bought in the first order, the more likely she is to also put the second order. This difference is pretty strong - between 1 and 4 items the percentage increase in the response is 100%. For more items than 4, this relation is not visible anymore, however, these orders make up for a very small percentage of the dataset.</w:t>
      </w:r>
    </w:p>
    <w:p w14:paraId="7B50589C" w14:textId="43859AF2" w:rsidR="00DA3679" w:rsidRPr="006C4FCC" w:rsidRDefault="001374D6" w:rsidP="00492C11">
      <w:pPr>
        <w:pStyle w:val="Tekstpodstawowy"/>
        <w:rPr>
          <w:lang w:val="en-GB"/>
          <w:rPrChange w:id="266" w:author="Kamil Matuszelański" w:date="2021-08-06T14:31:00Z">
            <w:rPr/>
          </w:rPrChange>
        </w:rPr>
      </w:pPr>
      <w:r w:rsidRPr="00C01659">
        <w:rPr>
          <w:lang w:val="en-GB"/>
        </w:rPr>
        <w:t xml:space="preserve">In </w:t>
      </w:r>
      <w:r w:rsidR="00DA3679">
        <w:rPr>
          <w:lang w:val="en-GB"/>
        </w:rPr>
        <w:t>Tab.2</w:t>
      </w:r>
      <w:r w:rsidRPr="00C01659">
        <w:rPr>
          <w:lang w:val="en-GB"/>
        </w:rPr>
        <w:t xml:space="preserve">, summary statistics about product categories are presented. The most popular category, “bed, bath and tables” accounts for 12% of all items bought in the shop. The table is ordered by the percentage of the customers that in first purchase bought particular category and later decided to buy in the shop for the second time. The difference in the percentages is visible. For “the best” category, it is 13.8%, while for the worst one - only 1.3%. This is a very promising result and a signal that the dummy variables indicating product category can serve as important features in the </w:t>
      </w:r>
      <w:proofErr w:type="spellStart"/>
      <w:r w:rsidRPr="00C01659">
        <w:rPr>
          <w:lang w:val="en-GB"/>
        </w:rPr>
        <w:t>modeling</w:t>
      </w:r>
      <w:proofErr w:type="spellEnd"/>
      <w:r w:rsidRPr="00C01659">
        <w:rPr>
          <w:lang w:val="en-GB"/>
        </w:rPr>
        <w:t xml:space="preserve"> phase.</w:t>
      </w:r>
    </w:p>
    <w:p w14:paraId="1A69F1B0" w14:textId="1B327F74" w:rsidR="0012202B" w:rsidRDefault="001374D6">
      <w:pPr>
        <w:pStyle w:val="tableformat"/>
      </w:pPr>
      <w:proofErr w:type="spellStart"/>
      <w:r>
        <w:t>Table</w:t>
      </w:r>
      <w:proofErr w:type="spellEnd"/>
      <w:r>
        <w:t xml:space="preserve"> 2. Product </w:t>
      </w:r>
      <w:proofErr w:type="spellStart"/>
      <w:r>
        <w:t>categories</w:t>
      </w:r>
      <w:proofErr w:type="spellEnd"/>
    </w:p>
    <w:tbl>
      <w:tblPr>
        <w:tblW w:w="0" w:type="auto"/>
        <w:jc w:val="center"/>
        <w:tblLook w:val="0420" w:firstRow="1" w:lastRow="0" w:firstColumn="0" w:lastColumn="0" w:noHBand="0" w:noVBand="1"/>
      </w:tblPr>
      <w:tblGrid>
        <w:gridCol w:w="2420"/>
        <w:gridCol w:w="1180"/>
        <w:gridCol w:w="1353"/>
        <w:gridCol w:w="1613"/>
      </w:tblGrid>
      <w:tr w:rsidR="0012202B" w14:paraId="09C20C96" w14:textId="77777777">
        <w:trPr>
          <w:cantSplit/>
          <w:tblHeader/>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D69ABE0" w14:textId="77777777" w:rsidR="0012202B" w:rsidRDefault="001374D6">
            <w:pPr>
              <w:spacing w:before="40" w:after="40"/>
              <w:ind w:left="100" w:right="100" w:firstLine="0"/>
              <w:jc w:val="left"/>
            </w:pPr>
            <w:r>
              <w:rPr>
                <w:rFonts w:eastAsia="Times New Roman"/>
                <w:b/>
                <w:color w:val="111111"/>
              </w:rPr>
              <w:t>Product category</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9F3A065" w14:textId="77777777" w:rsidR="0012202B" w:rsidRDefault="001374D6">
            <w:pPr>
              <w:spacing w:before="40" w:after="40"/>
              <w:ind w:left="100" w:right="100" w:firstLine="0"/>
              <w:jc w:val="right"/>
            </w:pPr>
            <w:r>
              <w:rPr>
                <w:rFonts w:eastAsia="Times New Roman"/>
                <w:b/>
                <w:color w:val="111111"/>
              </w:rPr>
              <w:t>No. items</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5D0B72" w14:textId="77777777" w:rsidR="0012202B" w:rsidRDefault="001374D6">
            <w:pPr>
              <w:spacing w:before="40" w:after="40"/>
              <w:ind w:left="100" w:right="100" w:firstLine="0"/>
              <w:jc w:val="left"/>
            </w:pPr>
            <w:r>
              <w:rPr>
                <w:rFonts w:eastAsia="Times New Roman"/>
                <w:b/>
                <w:color w:val="111111"/>
              </w:rPr>
              <w:t>Percentage</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8CFC91" w14:textId="77777777" w:rsidR="0012202B" w:rsidRDefault="001374D6">
            <w:pPr>
              <w:spacing w:before="40" w:after="40"/>
              <w:ind w:left="100" w:right="100" w:firstLine="0"/>
              <w:jc w:val="left"/>
            </w:pPr>
            <w:r>
              <w:rPr>
                <w:rFonts w:eastAsia="Times New Roman"/>
                <w:b/>
                <w:color w:val="111111"/>
              </w:rPr>
              <w:t>Percentage of</w:t>
            </w:r>
            <w:r>
              <w:rPr>
                <w:rFonts w:eastAsia="Times New Roman"/>
                <w:b/>
                <w:color w:val="111111"/>
              </w:rPr>
              <w:br/>
              <w:t xml:space="preserve"> second order</w:t>
            </w:r>
          </w:p>
        </w:tc>
      </w:tr>
      <w:tr w:rsidR="0012202B" w14:paraId="47B1E3FC"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4699C06" w14:textId="77777777" w:rsidR="0012202B" w:rsidRDefault="001374D6">
            <w:pPr>
              <w:spacing w:before="40" w:after="40"/>
              <w:ind w:left="100" w:right="100" w:firstLine="0"/>
              <w:jc w:val="left"/>
            </w:pPr>
            <w:proofErr w:type="spellStart"/>
            <w:r>
              <w:rPr>
                <w:rFonts w:eastAsia="Times New Roman"/>
                <w:color w:val="111111"/>
              </w:rPr>
              <w:t>bed_bath_table</w:t>
            </w:r>
            <w:proofErr w:type="spellEnd"/>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93819A" w14:textId="77777777" w:rsidR="0012202B" w:rsidRDefault="001374D6">
            <w:pPr>
              <w:spacing w:before="40" w:after="40"/>
              <w:ind w:left="100" w:right="100" w:firstLine="0"/>
              <w:jc w:val="right"/>
            </w:pPr>
            <w:r>
              <w:rPr>
                <w:rFonts w:eastAsia="Times New Roman"/>
                <w:color w:val="111111"/>
              </w:rPr>
              <w:t>7509</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DFA851" w14:textId="77777777" w:rsidR="0012202B" w:rsidRDefault="001374D6">
            <w:pPr>
              <w:spacing w:before="40" w:after="40"/>
              <w:ind w:left="100" w:right="100" w:firstLine="0"/>
              <w:jc w:val="left"/>
            </w:pPr>
            <w:r>
              <w:rPr>
                <w:rFonts w:eastAsia="Times New Roman"/>
                <w:color w:val="111111"/>
              </w:rPr>
              <w:t>11.4%</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490E2F" w14:textId="77777777" w:rsidR="0012202B" w:rsidRDefault="001374D6">
            <w:pPr>
              <w:spacing w:before="40" w:after="40"/>
              <w:ind w:left="100" w:right="100" w:firstLine="0"/>
              <w:jc w:val="left"/>
            </w:pPr>
            <w:r>
              <w:rPr>
                <w:rFonts w:eastAsia="Times New Roman"/>
                <w:color w:val="111111"/>
              </w:rPr>
              <w:t>13.8%</w:t>
            </w:r>
          </w:p>
        </w:tc>
      </w:tr>
      <w:tr w:rsidR="0012202B" w14:paraId="50BC2C63"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841C42" w14:textId="77777777" w:rsidR="0012202B" w:rsidRDefault="001374D6">
            <w:pPr>
              <w:spacing w:before="40" w:after="40"/>
              <w:ind w:left="100" w:right="100" w:firstLine="0"/>
              <w:jc w:val="left"/>
            </w:pPr>
            <w:proofErr w:type="spellStart"/>
            <w:r>
              <w:rPr>
                <w:rFonts w:eastAsia="Times New Roman"/>
                <w:color w:val="111111"/>
              </w:rPr>
              <w:t>furniture_decor</w:t>
            </w:r>
            <w:proofErr w:type="spellEnd"/>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3CD50F" w14:textId="77777777" w:rsidR="0012202B" w:rsidRDefault="001374D6">
            <w:pPr>
              <w:spacing w:before="40" w:after="40"/>
              <w:ind w:left="100" w:right="100" w:firstLine="0"/>
              <w:jc w:val="right"/>
            </w:pPr>
            <w:r>
              <w:rPr>
                <w:rFonts w:eastAsia="Times New Roman"/>
                <w:color w:val="111111"/>
              </w:rPr>
              <w:t>5801</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C68C6C" w14:textId="77777777" w:rsidR="0012202B" w:rsidRDefault="001374D6">
            <w:pPr>
              <w:spacing w:before="40" w:after="40"/>
              <w:ind w:left="100" w:right="100" w:firstLine="0"/>
              <w:jc w:val="left"/>
            </w:pPr>
            <w:r>
              <w:rPr>
                <w:rFonts w:eastAsia="Times New Roman"/>
                <w:color w:val="111111"/>
              </w:rPr>
              <w:t>8.8%</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905DB55" w14:textId="77777777" w:rsidR="0012202B" w:rsidRDefault="001374D6">
            <w:pPr>
              <w:spacing w:before="40" w:after="40"/>
              <w:ind w:left="100" w:right="100" w:firstLine="0"/>
              <w:jc w:val="left"/>
            </w:pPr>
            <w:r>
              <w:rPr>
                <w:rFonts w:eastAsia="Times New Roman"/>
                <w:color w:val="111111"/>
              </w:rPr>
              <w:t>11.5%</w:t>
            </w:r>
          </w:p>
        </w:tc>
      </w:tr>
      <w:tr w:rsidR="0012202B" w14:paraId="4DDB4305"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FFAA01" w14:textId="77777777" w:rsidR="0012202B" w:rsidRDefault="001374D6">
            <w:pPr>
              <w:spacing w:before="40" w:after="40"/>
              <w:ind w:left="100" w:right="100" w:firstLine="0"/>
              <w:jc w:val="left"/>
            </w:pPr>
            <w:proofErr w:type="spellStart"/>
            <w:r>
              <w:rPr>
                <w:rFonts w:eastAsia="Times New Roman"/>
                <w:color w:val="111111"/>
              </w:rPr>
              <w:t>sports_leisure</w:t>
            </w:r>
            <w:proofErr w:type="spellEnd"/>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29D29D" w14:textId="77777777" w:rsidR="0012202B" w:rsidRDefault="001374D6">
            <w:pPr>
              <w:spacing w:before="40" w:after="40"/>
              <w:ind w:left="100" w:right="100" w:firstLine="0"/>
              <w:jc w:val="right"/>
            </w:pPr>
            <w:r>
              <w:rPr>
                <w:rFonts w:eastAsia="Times New Roman"/>
                <w:color w:val="111111"/>
              </w:rPr>
              <w:t>6170</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3819A3D" w14:textId="77777777" w:rsidR="0012202B" w:rsidRDefault="001374D6">
            <w:pPr>
              <w:spacing w:before="40" w:after="40"/>
              <w:ind w:left="100" w:right="100" w:firstLine="0"/>
              <w:jc w:val="left"/>
            </w:pPr>
            <w:r>
              <w:rPr>
                <w:rFonts w:eastAsia="Times New Roman"/>
                <w:color w:val="111111"/>
              </w:rPr>
              <w:t>9.4%</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0701C1" w14:textId="77777777" w:rsidR="0012202B" w:rsidRDefault="001374D6">
            <w:pPr>
              <w:spacing w:before="40" w:after="40"/>
              <w:ind w:left="100" w:right="100" w:firstLine="0"/>
              <w:jc w:val="left"/>
            </w:pPr>
            <w:r>
              <w:rPr>
                <w:rFonts w:eastAsia="Times New Roman"/>
                <w:color w:val="111111"/>
              </w:rPr>
              <w:t>9.4%</w:t>
            </w:r>
          </w:p>
        </w:tc>
      </w:tr>
      <w:tr w:rsidR="0012202B" w14:paraId="0DFFA69E"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FA704F5" w14:textId="77777777" w:rsidR="0012202B" w:rsidRDefault="001374D6">
            <w:pPr>
              <w:spacing w:before="40" w:after="40"/>
              <w:ind w:left="100" w:right="100" w:firstLine="0"/>
              <w:jc w:val="left"/>
            </w:pPr>
            <w:proofErr w:type="spellStart"/>
            <w:r>
              <w:rPr>
                <w:rFonts w:eastAsia="Times New Roman"/>
                <w:color w:val="111111"/>
              </w:rPr>
              <w:t>health_beauty</w:t>
            </w:r>
            <w:proofErr w:type="spellEnd"/>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5762BA7" w14:textId="77777777" w:rsidR="0012202B" w:rsidRDefault="001374D6">
            <w:pPr>
              <w:spacing w:before="40" w:after="40"/>
              <w:ind w:left="100" w:right="100" w:firstLine="0"/>
              <w:jc w:val="right"/>
            </w:pPr>
            <w:r>
              <w:rPr>
                <w:rFonts w:eastAsia="Times New Roman"/>
                <w:color w:val="111111"/>
              </w:rPr>
              <w:t>6996</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175A139" w14:textId="77777777" w:rsidR="0012202B" w:rsidRDefault="001374D6">
            <w:pPr>
              <w:spacing w:before="40" w:after="40"/>
              <w:ind w:left="100" w:right="100" w:firstLine="0"/>
              <w:jc w:val="left"/>
            </w:pPr>
            <w:r>
              <w:rPr>
                <w:rFonts w:eastAsia="Times New Roman"/>
                <w:color w:val="111111"/>
              </w:rPr>
              <w:t>10.6%</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8B6F5C7" w14:textId="77777777" w:rsidR="0012202B" w:rsidRDefault="001374D6">
            <w:pPr>
              <w:spacing w:before="40" w:after="40"/>
              <w:ind w:left="100" w:right="100" w:firstLine="0"/>
              <w:jc w:val="left"/>
            </w:pPr>
            <w:r>
              <w:rPr>
                <w:rFonts w:eastAsia="Times New Roman"/>
                <w:color w:val="111111"/>
              </w:rPr>
              <w:t>7.4%</w:t>
            </w:r>
          </w:p>
        </w:tc>
      </w:tr>
      <w:tr w:rsidR="0012202B" w14:paraId="4A92587E"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A7AE47" w14:textId="77777777" w:rsidR="0012202B" w:rsidRDefault="001374D6">
            <w:pPr>
              <w:spacing w:before="40" w:after="40"/>
              <w:ind w:left="100" w:right="100" w:firstLine="0"/>
              <w:jc w:val="left"/>
            </w:pPr>
            <w:proofErr w:type="spellStart"/>
            <w:r>
              <w:rPr>
                <w:rFonts w:eastAsia="Times New Roman"/>
                <w:color w:val="111111"/>
              </w:rPr>
              <w:t>computers_accessories</w:t>
            </w:r>
            <w:proofErr w:type="spellEnd"/>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2D59A14" w14:textId="77777777" w:rsidR="0012202B" w:rsidRDefault="001374D6">
            <w:pPr>
              <w:spacing w:before="40" w:after="40"/>
              <w:ind w:left="100" w:right="100" w:firstLine="0"/>
              <w:jc w:val="right"/>
            </w:pPr>
            <w:r>
              <w:rPr>
                <w:rFonts w:eastAsia="Times New Roman"/>
                <w:color w:val="111111"/>
              </w:rPr>
              <w:t>5601</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84EBA1" w14:textId="77777777" w:rsidR="0012202B" w:rsidRDefault="001374D6">
            <w:pPr>
              <w:spacing w:before="40" w:after="40"/>
              <w:ind w:left="100" w:right="100" w:firstLine="0"/>
              <w:jc w:val="left"/>
            </w:pPr>
            <w:r>
              <w:rPr>
                <w:rFonts w:eastAsia="Times New Roman"/>
                <w:color w:val="111111"/>
              </w:rPr>
              <w:t>8.5%</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50246E" w14:textId="77777777" w:rsidR="0012202B" w:rsidRDefault="001374D6">
            <w:pPr>
              <w:spacing w:before="40" w:after="40"/>
              <w:ind w:left="100" w:right="100" w:firstLine="0"/>
              <w:jc w:val="left"/>
            </w:pPr>
            <w:r>
              <w:rPr>
                <w:rFonts w:eastAsia="Times New Roman"/>
                <w:color w:val="111111"/>
              </w:rPr>
              <w:t>6.7%</w:t>
            </w:r>
          </w:p>
        </w:tc>
      </w:tr>
      <w:tr w:rsidR="0012202B" w14:paraId="6B36E82E"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B59AD04" w14:textId="77777777" w:rsidR="0012202B" w:rsidRDefault="001374D6">
            <w:pPr>
              <w:spacing w:before="40" w:after="40"/>
              <w:ind w:left="100" w:right="100" w:firstLine="0"/>
              <w:jc w:val="left"/>
            </w:pPr>
            <w:r>
              <w:rPr>
                <w:rFonts w:eastAsia="Times New Roman"/>
                <w:color w:val="111111"/>
              </w:rPr>
              <w:lastRenderedPageBreak/>
              <w:t>housewares</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4F6B16" w14:textId="77777777" w:rsidR="0012202B" w:rsidRDefault="001374D6">
            <w:pPr>
              <w:spacing w:before="40" w:after="40"/>
              <w:ind w:left="100" w:right="100" w:firstLine="0"/>
              <w:jc w:val="right"/>
            </w:pPr>
            <w:r>
              <w:rPr>
                <w:rFonts w:eastAsia="Times New Roman"/>
                <w:color w:val="111111"/>
              </w:rPr>
              <w:t>5047</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CC15EB" w14:textId="77777777" w:rsidR="0012202B" w:rsidRDefault="001374D6">
            <w:pPr>
              <w:spacing w:before="40" w:after="40"/>
              <w:ind w:left="100" w:right="100" w:firstLine="0"/>
              <w:jc w:val="left"/>
            </w:pPr>
            <w:r>
              <w:rPr>
                <w:rFonts w:eastAsia="Times New Roman"/>
                <w:color w:val="111111"/>
              </w:rPr>
              <w:t>7.7%</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7719390" w14:textId="77777777" w:rsidR="0012202B" w:rsidRDefault="001374D6">
            <w:pPr>
              <w:spacing w:before="40" w:after="40"/>
              <w:ind w:left="100" w:right="100" w:firstLine="0"/>
              <w:jc w:val="left"/>
            </w:pPr>
            <w:r>
              <w:rPr>
                <w:rFonts w:eastAsia="Times New Roman"/>
                <w:color w:val="111111"/>
              </w:rPr>
              <w:t>5.8%</w:t>
            </w:r>
          </w:p>
        </w:tc>
      </w:tr>
      <w:tr w:rsidR="0012202B" w14:paraId="00A0505A"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7629FE" w14:textId="77777777" w:rsidR="0012202B" w:rsidRDefault="001374D6">
            <w:pPr>
              <w:spacing w:before="40" w:after="40"/>
              <w:ind w:left="100" w:right="100" w:firstLine="0"/>
              <w:jc w:val="left"/>
            </w:pPr>
            <w:proofErr w:type="spellStart"/>
            <w:r>
              <w:rPr>
                <w:rFonts w:eastAsia="Times New Roman"/>
                <w:color w:val="111111"/>
              </w:rPr>
              <w:t>watches_gifts</w:t>
            </w:r>
            <w:proofErr w:type="spellEnd"/>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35C3B9" w14:textId="77777777" w:rsidR="0012202B" w:rsidRDefault="001374D6">
            <w:pPr>
              <w:spacing w:before="40" w:after="40"/>
              <w:ind w:left="100" w:right="100" w:firstLine="0"/>
              <w:jc w:val="right"/>
            </w:pPr>
            <w:r>
              <w:rPr>
                <w:rFonts w:eastAsia="Times New Roman"/>
                <w:color w:val="111111"/>
              </w:rPr>
              <w:t>4475</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A270DE" w14:textId="77777777" w:rsidR="0012202B" w:rsidRDefault="001374D6">
            <w:pPr>
              <w:spacing w:before="40" w:after="40"/>
              <w:ind w:left="100" w:right="100" w:firstLine="0"/>
              <w:jc w:val="left"/>
            </w:pPr>
            <w:r>
              <w:rPr>
                <w:rFonts w:eastAsia="Times New Roman"/>
                <w:color w:val="111111"/>
              </w:rPr>
              <w:t>6.8%</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D0B444" w14:textId="77777777" w:rsidR="0012202B" w:rsidRDefault="001374D6">
            <w:pPr>
              <w:spacing w:before="40" w:after="40"/>
              <w:ind w:left="100" w:right="100" w:firstLine="0"/>
              <w:jc w:val="left"/>
            </w:pPr>
            <w:r>
              <w:rPr>
                <w:rFonts w:eastAsia="Times New Roman"/>
                <w:color w:val="111111"/>
              </w:rPr>
              <w:t>3.8%</w:t>
            </w:r>
          </w:p>
        </w:tc>
      </w:tr>
      <w:tr w:rsidR="0012202B" w14:paraId="56C8FA8B"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37304A" w14:textId="77777777" w:rsidR="0012202B" w:rsidRDefault="001374D6">
            <w:pPr>
              <w:spacing w:before="40" w:after="40"/>
              <w:ind w:left="100" w:right="100" w:firstLine="0"/>
              <w:jc w:val="left"/>
            </w:pPr>
            <w:r>
              <w:rPr>
                <w:rFonts w:eastAsia="Times New Roman"/>
                <w:color w:val="111111"/>
              </w:rPr>
              <w:t>telephony</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444513" w14:textId="77777777" w:rsidR="0012202B" w:rsidRDefault="001374D6">
            <w:pPr>
              <w:spacing w:before="40" w:after="40"/>
              <w:ind w:left="100" w:right="100" w:firstLine="0"/>
              <w:jc w:val="right"/>
            </w:pPr>
            <w:r>
              <w:rPr>
                <w:rFonts w:eastAsia="Times New Roman"/>
                <w:color w:val="111111"/>
              </w:rPr>
              <w:t>3512</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F1AC61B" w14:textId="77777777" w:rsidR="0012202B" w:rsidRDefault="001374D6">
            <w:pPr>
              <w:spacing w:before="40" w:after="40"/>
              <w:ind w:left="100" w:right="100" w:firstLine="0"/>
              <w:jc w:val="left"/>
            </w:pPr>
            <w:r>
              <w:rPr>
                <w:rFonts w:eastAsia="Times New Roman"/>
                <w:color w:val="111111"/>
              </w:rPr>
              <w:t>5.3%</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12EADA8" w14:textId="77777777" w:rsidR="0012202B" w:rsidRDefault="001374D6">
            <w:pPr>
              <w:spacing w:before="40" w:after="40"/>
              <w:ind w:left="100" w:right="100" w:firstLine="0"/>
              <w:jc w:val="left"/>
            </w:pPr>
            <w:r>
              <w:rPr>
                <w:rFonts w:eastAsia="Times New Roman"/>
                <w:color w:val="111111"/>
              </w:rPr>
              <w:t>3.5%</w:t>
            </w:r>
          </w:p>
        </w:tc>
      </w:tr>
      <w:tr w:rsidR="0012202B" w14:paraId="1EC88609"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4091A4" w14:textId="77777777" w:rsidR="0012202B" w:rsidRDefault="001374D6">
            <w:pPr>
              <w:spacing w:before="40" w:after="40"/>
              <w:ind w:left="100" w:right="100" w:firstLine="0"/>
              <w:jc w:val="left"/>
            </w:pPr>
            <w:proofErr w:type="spellStart"/>
            <w:r>
              <w:rPr>
                <w:rFonts w:eastAsia="Times New Roman"/>
                <w:color w:val="111111"/>
              </w:rPr>
              <w:t>garden_tools</w:t>
            </w:r>
            <w:proofErr w:type="spellEnd"/>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20370B" w14:textId="77777777" w:rsidR="0012202B" w:rsidRDefault="001374D6">
            <w:pPr>
              <w:spacing w:before="40" w:after="40"/>
              <w:ind w:left="100" w:right="100" w:firstLine="0"/>
              <w:jc w:val="right"/>
            </w:pPr>
            <w:r>
              <w:rPr>
                <w:rFonts w:eastAsia="Times New Roman"/>
                <w:color w:val="111111"/>
              </w:rPr>
              <w:t>3432</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EC5B38" w14:textId="77777777" w:rsidR="0012202B" w:rsidRDefault="001374D6">
            <w:pPr>
              <w:spacing w:before="40" w:after="40"/>
              <w:ind w:left="100" w:right="100" w:firstLine="0"/>
              <w:jc w:val="left"/>
            </w:pPr>
            <w:r>
              <w:rPr>
                <w:rFonts w:eastAsia="Times New Roman"/>
                <w:color w:val="111111"/>
              </w:rPr>
              <w:t>5.2%</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7742BFE" w14:textId="77777777" w:rsidR="0012202B" w:rsidRDefault="001374D6">
            <w:pPr>
              <w:spacing w:before="40" w:after="40"/>
              <w:ind w:left="100" w:right="100" w:firstLine="0"/>
              <w:jc w:val="left"/>
            </w:pPr>
            <w:r>
              <w:rPr>
                <w:rFonts w:eastAsia="Times New Roman"/>
                <w:color w:val="111111"/>
              </w:rPr>
              <w:t>3.4%</w:t>
            </w:r>
          </w:p>
        </w:tc>
      </w:tr>
      <w:tr w:rsidR="0012202B" w14:paraId="4C8060B6"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CAB880" w14:textId="77777777" w:rsidR="0012202B" w:rsidRDefault="001374D6">
            <w:pPr>
              <w:spacing w:before="40" w:after="40"/>
              <w:ind w:left="100" w:right="100" w:firstLine="0"/>
              <w:jc w:val="left"/>
            </w:pPr>
            <w:r>
              <w:rPr>
                <w:rFonts w:eastAsia="Times New Roman"/>
                <w:color w:val="111111"/>
              </w:rPr>
              <w:t>auto</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14C6F0" w14:textId="77777777" w:rsidR="0012202B" w:rsidRDefault="001374D6">
            <w:pPr>
              <w:spacing w:before="40" w:after="40"/>
              <w:ind w:left="100" w:right="100" w:firstLine="0"/>
              <w:jc w:val="right"/>
            </w:pPr>
            <w:r>
              <w:rPr>
                <w:rFonts w:eastAsia="Times New Roman"/>
                <w:color w:val="111111"/>
              </w:rPr>
              <w:t>3316</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920C71E" w14:textId="77777777" w:rsidR="0012202B" w:rsidRDefault="001374D6">
            <w:pPr>
              <w:spacing w:before="40" w:after="40"/>
              <w:ind w:left="100" w:right="100" w:firstLine="0"/>
              <w:jc w:val="left"/>
            </w:pPr>
            <w:r>
              <w:rPr>
                <w:rFonts w:eastAsia="Times New Roman"/>
                <w:color w:val="111111"/>
              </w:rPr>
              <w:t>5.0%</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983B33F" w14:textId="77777777" w:rsidR="0012202B" w:rsidRDefault="001374D6">
            <w:pPr>
              <w:spacing w:before="40" w:after="40"/>
              <w:ind w:left="100" w:right="100" w:firstLine="0"/>
              <w:jc w:val="left"/>
            </w:pPr>
            <w:r>
              <w:rPr>
                <w:rFonts w:eastAsia="Times New Roman"/>
                <w:color w:val="111111"/>
              </w:rPr>
              <w:t>2.9%</w:t>
            </w:r>
          </w:p>
        </w:tc>
      </w:tr>
      <w:tr w:rsidR="0012202B" w14:paraId="25AA26A4"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40B0473" w14:textId="77777777" w:rsidR="0012202B" w:rsidRDefault="001374D6">
            <w:pPr>
              <w:spacing w:before="40" w:after="40"/>
              <w:ind w:left="100" w:right="100" w:firstLine="0"/>
              <w:jc w:val="left"/>
            </w:pPr>
            <w:r>
              <w:rPr>
                <w:rFonts w:eastAsia="Times New Roman"/>
                <w:color w:val="111111"/>
              </w:rPr>
              <w:t>toys</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5B6A3EA" w14:textId="77777777" w:rsidR="0012202B" w:rsidRDefault="001374D6">
            <w:pPr>
              <w:spacing w:before="40" w:after="40"/>
              <w:ind w:left="100" w:right="100" w:firstLine="0"/>
              <w:jc w:val="right"/>
            </w:pPr>
            <w:r>
              <w:rPr>
                <w:rFonts w:eastAsia="Times New Roman"/>
                <w:color w:val="111111"/>
              </w:rPr>
              <w:t>3250</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BB36D4" w14:textId="77777777" w:rsidR="0012202B" w:rsidRDefault="001374D6">
            <w:pPr>
              <w:spacing w:before="40" w:after="40"/>
              <w:ind w:left="100" w:right="100" w:firstLine="0"/>
              <w:jc w:val="left"/>
            </w:pPr>
            <w:r>
              <w:rPr>
                <w:rFonts w:eastAsia="Times New Roman"/>
                <w:color w:val="111111"/>
              </w:rPr>
              <w:t>4.9%</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B332F4A" w14:textId="77777777" w:rsidR="0012202B" w:rsidRDefault="001374D6">
            <w:pPr>
              <w:spacing w:before="40" w:after="40"/>
              <w:ind w:left="100" w:right="100" w:firstLine="0"/>
              <w:jc w:val="left"/>
            </w:pPr>
            <w:r>
              <w:rPr>
                <w:rFonts w:eastAsia="Times New Roman"/>
                <w:color w:val="111111"/>
              </w:rPr>
              <w:t>2.6%</w:t>
            </w:r>
          </w:p>
        </w:tc>
      </w:tr>
      <w:tr w:rsidR="0012202B" w14:paraId="6801E50B"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9925B1" w14:textId="77777777" w:rsidR="0012202B" w:rsidRDefault="001374D6">
            <w:pPr>
              <w:spacing w:before="40" w:after="40"/>
              <w:ind w:left="100" w:right="100" w:firstLine="0"/>
              <w:jc w:val="left"/>
            </w:pPr>
            <w:r>
              <w:rPr>
                <w:rFonts w:eastAsia="Times New Roman"/>
                <w:color w:val="111111"/>
              </w:rPr>
              <w:t>perfumery</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47AF0D" w14:textId="77777777" w:rsidR="0012202B" w:rsidRDefault="001374D6">
            <w:pPr>
              <w:spacing w:before="40" w:after="40"/>
              <w:ind w:left="100" w:right="100" w:firstLine="0"/>
              <w:jc w:val="right"/>
            </w:pPr>
            <w:r>
              <w:rPr>
                <w:rFonts w:eastAsia="Times New Roman"/>
                <w:color w:val="111111"/>
              </w:rPr>
              <w:t>2792</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133E99" w14:textId="77777777" w:rsidR="0012202B" w:rsidRDefault="001374D6">
            <w:pPr>
              <w:spacing w:before="40" w:after="40"/>
              <w:ind w:left="100" w:right="100" w:firstLine="0"/>
              <w:jc w:val="left"/>
            </w:pPr>
            <w:r>
              <w:rPr>
                <w:rFonts w:eastAsia="Times New Roman"/>
                <w:color w:val="111111"/>
              </w:rPr>
              <w:t>4.2%</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5521E4" w14:textId="77777777" w:rsidR="0012202B" w:rsidRDefault="001374D6">
            <w:pPr>
              <w:spacing w:before="40" w:after="40"/>
              <w:ind w:left="100" w:right="100" w:firstLine="0"/>
              <w:jc w:val="left"/>
            </w:pPr>
            <w:r>
              <w:rPr>
                <w:rFonts w:eastAsia="Times New Roman"/>
                <w:color w:val="111111"/>
              </w:rPr>
              <w:t>2.6%</w:t>
            </w:r>
          </w:p>
        </w:tc>
      </w:tr>
      <w:tr w:rsidR="0012202B" w14:paraId="2513550F"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BCC032" w14:textId="77777777" w:rsidR="0012202B" w:rsidRDefault="001374D6">
            <w:pPr>
              <w:spacing w:before="40" w:after="40"/>
              <w:ind w:left="100" w:right="100" w:firstLine="0"/>
              <w:jc w:val="left"/>
            </w:pPr>
            <w:proofErr w:type="spellStart"/>
            <w:r>
              <w:rPr>
                <w:rFonts w:eastAsia="Times New Roman"/>
                <w:color w:val="111111"/>
              </w:rPr>
              <w:t>cool_stuff</w:t>
            </w:r>
            <w:proofErr w:type="spellEnd"/>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2618E8" w14:textId="77777777" w:rsidR="0012202B" w:rsidRDefault="001374D6">
            <w:pPr>
              <w:spacing w:before="40" w:after="40"/>
              <w:ind w:left="100" w:right="100" w:firstLine="0"/>
              <w:jc w:val="right"/>
            </w:pPr>
            <w:r>
              <w:rPr>
                <w:rFonts w:eastAsia="Times New Roman"/>
                <w:color w:val="111111"/>
              </w:rPr>
              <w:t>3041</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962E7B" w14:textId="77777777" w:rsidR="0012202B" w:rsidRDefault="001374D6">
            <w:pPr>
              <w:spacing w:before="40" w:after="40"/>
              <w:ind w:left="100" w:right="100" w:firstLine="0"/>
              <w:jc w:val="left"/>
            </w:pPr>
            <w:r>
              <w:rPr>
                <w:rFonts w:eastAsia="Times New Roman"/>
                <w:color w:val="111111"/>
              </w:rPr>
              <w:t>4.6%</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82195A" w14:textId="77777777" w:rsidR="0012202B" w:rsidRDefault="001374D6">
            <w:pPr>
              <w:spacing w:before="40" w:after="40"/>
              <w:ind w:left="100" w:right="100" w:firstLine="0"/>
              <w:jc w:val="left"/>
            </w:pPr>
            <w:r>
              <w:rPr>
                <w:rFonts w:eastAsia="Times New Roman"/>
                <w:color w:val="111111"/>
              </w:rPr>
              <w:t>2.0%</w:t>
            </w:r>
          </w:p>
        </w:tc>
      </w:tr>
      <w:tr w:rsidR="0012202B" w14:paraId="69E000BD"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B2DF3D" w14:textId="77777777" w:rsidR="0012202B" w:rsidRDefault="001374D6">
            <w:pPr>
              <w:spacing w:before="40" w:after="40"/>
              <w:ind w:left="100" w:right="100" w:firstLine="0"/>
              <w:jc w:val="left"/>
            </w:pPr>
            <w:r>
              <w:rPr>
                <w:rFonts w:eastAsia="Times New Roman"/>
                <w:color w:val="111111"/>
              </w:rPr>
              <w:t>baby</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2B093D" w14:textId="77777777" w:rsidR="0012202B" w:rsidRDefault="001374D6">
            <w:pPr>
              <w:spacing w:before="40" w:after="40"/>
              <w:ind w:left="100" w:right="100" w:firstLine="0"/>
              <w:jc w:val="right"/>
            </w:pPr>
            <w:r>
              <w:rPr>
                <w:rFonts w:eastAsia="Times New Roman"/>
                <w:color w:val="111111"/>
              </w:rPr>
              <w:t>2530</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0E6085" w14:textId="77777777" w:rsidR="0012202B" w:rsidRDefault="001374D6">
            <w:pPr>
              <w:spacing w:before="40" w:after="40"/>
              <w:ind w:left="100" w:right="100" w:firstLine="0"/>
              <w:jc w:val="left"/>
            </w:pPr>
            <w:r>
              <w:rPr>
                <w:rFonts w:eastAsia="Times New Roman"/>
                <w:color w:val="111111"/>
              </w:rPr>
              <w:t>3.8%</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E99B5CA" w14:textId="77777777" w:rsidR="0012202B" w:rsidRDefault="001374D6">
            <w:pPr>
              <w:spacing w:before="40" w:after="40"/>
              <w:ind w:left="100" w:right="100" w:firstLine="0"/>
              <w:jc w:val="left"/>
            </w:pPr>
            <w:r>
              <w:rPr>
                <w:rFonts w:eastAsia="Times New Roman"/>
                <w:color w:val="111111"/>
              </w:rPr>
              <w:t>1.9%</w:t>
            </w:r>
          </w:p>
        </w:tc>
      </w:tr>
      <w:tr w:rsidR="0012202B" w14:paraId="6E04AA89"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1894453" w14:textId="77777777" w:rsidR="0012202B" w:rsidRDefault="001374D6">
            <w:pPr>
              <w:spacing w:before="40" w:after="40"/>
              <w:ind w:left="100" w:right="100" w:firstLine="0"/>
              <w:jc w:val="left"/>
            </w:pPr>
            <w:r>
              <w:rPr>
                <w:rFonts w:eastAsia="Times New Roman"/>
                <w:color w:val="111111"/>
              </w:rPr>
              <w:t>electronics</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0F130D" w14:textId="77777777" w:rsidR="0012202B" w:rsidRDefault="001374D6">
            <w:pPr>
              <w:spacing w:before="40" w:after="40"/>
              <w:ind w:left="100" w:right="100" w:firstLine="0"/>
              <w:jc w:val="right"/>
            </w:pPr>
            <w:r>
              <w:rPr>
                <w:rFonts w:eastAsia="Times New Roman"/>
                <w:color w:val="111111"/>
              </w:rPr>
              <w:t>2423</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5A869B" w14:textId="77777777" w:rsidR="0012202B" w:rsidRDefault="001374D6">
            <w:pPr>
              <w:spacing w:before="40" w:after="40"/>
              <w:ind w:left="100" w:right="100" w:firstLine="0"/>
              <w:jc w:val="left"/>
            </w:pPr>
            <w:r>
              <w:rPr>
                <w:rFonts w:eastAsia="Times New Roman"/>
                <w:color w:val="111111"/>
              </w:rPr>
              <w:t>3.7%</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EABA94" w14:textId="77777777" w:rsidR="0012202B" w:rsidRDefault="001374D6">
            <w:pPr>
              <w:spacing w:before="40" w:after="40"/>
              <w:ind w:left="100" w:right="100" w:firstLine="0"/>
              <w:jc w:val="left"/>
            </w:pPr>
            <w:r>
              <w:rPr>
                <w:rFonts w:eastAsia="Times New Roman"/>
                <w:color w:val="111111"/>
              </w:rPr>
              <w:t>1.3%</w:t>
            </w:r>
          </w:p>
        </w:tc>
      </w:tr>
    </w:tbl>
    <w:p w14:paraId="020E6472" w14:textId="6674276A" w:rsidR="00CB18A3" w:rsidRDefault="00CB18A3" w:rsidP="00E332F0">
      <w:pPr>
        <w:pStyle w:val="sources"/>
      </w:pPr>
      <w:bookmarkStart w:id="267" w:name="spatial-analysis"/>
      <w:bookmarkEnd w:id="262"/>
      <w:r w:rsidRPr="004B55B2">
        <w:rPr>
          <w:rStyle w:val="sourcesZnak"/>
        </w:rPr>
        <w:t>Source: Own calculations</w:t>
      </w:r>
      <w:r w:rsidRPr="00CB18A3">
        <w:t xml:space="preserve"> based on transaction database</w:t>
      </w:r>
    </w:p>
    <w:p w14:paraId="440F43C1" w14:textId="64DCB4BB" w:rsidR="0012202B" w:rsidRDefault="001374D6">
      <w:pPr>
        <w:pStyle w:val="Nagwek3"/>
      </w:pPr>
      <w:r>
        <w:t>Spatial analysis</w:t>
      </w:r>
    </w:p>
    <w:p w14:paraId="18A711DE" w14:textId="5D890BE8" w:rsidR="0012202B" w:rsidRPr="00C01659" w:rsidRDefault="00ED6BB7">
      <w:pPr>
        <w:pStyle w:val="FirstParagraph"/>
        <w:rPr>
          <w:lang w:val="en-GB"/>
        </w:rPr>
      </w:pPr>
      <w:r>
        <w:rPr>
          <w:lang w:val="en-GB"/>
        </w:rPr>
        <w:t>In the Fig.5,</w:t>
      </w:r>
      <w:r w:rsidR="001374D6" w:rsidRPr="00C01659">
        <w:rPr>
          <w:lang w:val="en-GB"/>
        </w:rPr>
        <w:t xml:space="preserve"> a map of Brazil’s population density is presented</w:t>
      </w:r>
      <w:r w:rsidR="001374D6">
        <w:rPr>
          <w:rStyle w:val="Odwoanieprzypisudolnego"/>
        </w:rPr>
        <w:footnoteReference w:id="3"/>
      </w:r>
      <w:r w:rsidR="001374D6" w:rsidRPr="00C01659">
        <w:rPr>
          <w:lang w:val="en-GB"/>
        </w:rPr>
        <w:t xml:space="preserve">. The most densely populated areas are located in the Southern part of the country. </w:t>
      </w:r>
      <w:commentRangeStart w:id="269"/>
      <w:commentRangeStart w:id="270"/>
      <w:r w:rsidR="001374D6" w:rsidRPr="00C01659">
        <w:rPr>
          <w:lang w:val="en-GB"/>
        </w:rPr>
        <w:t>There, also the biggest cities like São Paulo and Rio de Janeiro are located</w:t>
      </w:r>
      <w:commentRangeEnd w:id="269"/>
      <w:r w:rsidR="00DA3679">
        <w:rPr>
          <w:rStyle w:val="Odwoaniedokomentarza"/>
          <w:rFonts w:eastAsiaTheme="minorHAnsi"/>
          <w:lang w:val="en-US" w:eastAsia="en-US"/>
        </w:rPr>
        <w:commentReference w:id="269"/>
      </w:r>
      <w:commentRangeEnd w:id="270"/>
      <w:r w:rsidR="0089292F">
        <w:rPr>
          <w:rStyle w:val="Odwoaniedokomentarza"/>
          <w:rFonts w:eastAsiaTheme="minorHAnsi"/>
          <w:lang w:val="en-US" w:eastAsia="en-US"/>
        </w:rPr>
        <w:commentReference w:id="270"/>
      </w:r>
      <w:r w:rsidR="001374D6" w:rsidRPr="00C01659">
        <w:rPr>
          <w:lang w:val="en-GB"/>
        </w:rPr>
        <w:t>. Another populated area is on the Eastern coast. The North-Western part of the country is the least populated. The distribution of the customers follows this density very closely (with a correlation of 93%), that is why the map of customers density</w:t>
      </w:r>
      <w:r w:rsidR="008C5D77">
        <w:rPr>
          <w:lang w:val="en-GB"/>
        </w:rPr>
        <w:t xml:space="preserve"> is not included</w:t>
      </w:r>
      <w:r w:rsidR="001374D6" w:rsidRPr="00C01659">
        <w:rPr>
          <w:lang w:val="en-GB"/>
        </w:rPr>
        <w:t>.</w:t>
      </w:r>
    </w:p>
    <w:p w14:paraId="0068C7B6" w14:textId="33142EE3" w:rsidR="000F2161" w:rsidRPr="00E332F0" w:rsidRDefault="000F2161" w:rsidP="00E332F0">
      <w:pPr>
        <w:pStyle w:val="Tekstpodstawowy"/>
        <w:ind w:firstLine="0"/>
        <w:rPr>
          <w:lang w:val="en-GB"/>
        </w:rPr>
      </w:pPr>
      <w:r w:rsidRPr="000D6BEF">
        <w:rPr>
          <w:rFonts w:eastAsiaTheme="minorHAnsi"/>
          <w:b/>
          <w:lang w:val="en-US" w:eastAsia="en-US"/>
        </w:rPr>
        <w:t xml:space="preserve">Figure </w:t>
      </w:r>
      <w:r>
        <w:rPr>
          <w:rFonts w:eastAsiaTheme="minorHAnsi"/>
          <w:b/>
          <w:lang w:val="en-US" w:eastAsia="en-US"/>
        </w:rPr>
        <w:t>5</w:t>
      </w:r>
      <w:r w:rsidRPr="000D6BEF">
        <w:rPr>
          <w:rFonts w:eastAsiaTheme="minorHAnsi"/>
          <w:b/>
          <w:lang w:val="en-US" w:eastAsia="en-US"/>
        </w:rPr>
        <w:t xml:space="preserve">: </w:t>
      </w:r>
      <w:r>
        <w:rPr>
          <w:rFonts w:eastAsiaTheme="minorHAnsi"/>
          <w:b/>
          <w:lang w:val="en-US" w:eastAsia="en-US"/>
        </w:rPr>
        <w:t>Map of Brazil’s population density</w:t>
      </w:r>
    </w:p>
    <w:p w14:paraId="5C652174" w14:textId="18B55ACA" w:rsidR="0012202B" w:rsidRDefault="001374D6">
      <w:pPr>
        <w:pStyle w:val="Tekstpodstawowy"/>
        <w:jc w:val="center"/>
      </w:pPr>
      <w:commentRangeStart w:id="271"/>
      <w:r>
        <w:rPr>
          <w:noProof/>
        </w:rPr>
        <w:lastRenderedPageBreak/>
        <w:drawing>
          <wp:inline distT="0" distB="0" distL="0" distR="0" wp14:anchorId="28733A10" wp14:editId="243CF509">
            <wp:extent cx="2857500" cy="2712993"/>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2857500" cy="2712993"/>
                    </a:xfrm>
                    <a:prstGeom prst="rect">
                      <a:avLst/>
                    </a:prstGeom>
                    <a:noFill/>
                    <a:ln w="9525">
                      <a:noFill/>
                      <a:headEnd/>
                      <a:tailEnd/>
                    </a:ln>
                  </pic:spPr>
                </pic:pic>
              </a:graphicData>
            </a:graphic>
          </wp:inline>
        </w:drawing>
      </w:r>
      <w:commentRangeEnd w:id="271"/>
      <w:r w:rsidR="00DA3679">
        <w:rPr>
          <w:rStyle w:val="Odwoaniedokomentarza"/>
          <w:rFonts w:eastAsiaTheme="minorHAnsi"/>
          <w:lang w:val="en-US" w:eastAsia="en-US"/>
        </w:rPr>
        <w:commentReference w:id="271"/>
      </w:r>
    </w:p>
    <w:p w14:paraId="7CD2B224" w14:textId="779BCD68" w:rsidR="00CB18A3" w:rsidRPr="00CB18A3" w:rsidRDefault="00CB18A3" w:rsidP="00C90D8A">
      <w:pPr>
        <w:pStyle w:val="sources"/>
        <w:jc w:val="left"/>
      </w:pPr>
      <w:r w:rsidRPr="00CB18A3">
        <w:rPr>
          <w:rStyle w:val="sourcesZnak"/>
        </w:rPr>
        <w:t>Source</w:t>
      </w:r>
      <w:r>
        <w:rPr>
          <w:rStyle w:val="sourcesZnak"/>
        </w:rPr>
        <w:t>:</w:t>
      </w:r>
      <w:r w:rsidR="000F2161" w:rsidRPr="000F2161">
        <w:t xml:space="preserve"> </w:t>
      </w:r>
      <w:r w:rsidR="000F2161" w:rsidRPr="000F2161">
        <w:rPr>
          <w:rStyle w:val="sourcesZnak"/>
        </w:rPr>
        <w:t>https://www.gifex.com/detail2-en/2018-12-15-15407/Population_density_of_Brazil.html</w:t>
      </w:r>
      <w:r w:rsidRPr="00CB18A3">
        <w:rPr>
          <w:rStyle w:val="sourcesZnak"/>
        </w:rPr>
        <w:t xml:space="preserve"> [access</w:t>
      </w:r>
      <w:r>
        <w:rPr>
          <w:rStyle w:val="sourcesZnak"/>
        </w:rPr>
        <w:t xml:space="preserve"> </w:t>
      </w:r>
      <w:r w:rsidRPr="00CB18A3">
        <w:rPr>
          <w:rStyle w:val="sourcesZnak"/>
        </w:rPr>
        <w:t>05.06</w:t>
      </w:r>
      <w:r>
        <w:rPr>
          <w:rStyle w:val="sourcesZnak"/>
        </w:rPr>
        <w:t>.</w:t>
      </w:r>
      <w:r w:rsidRPr="00CB18A3">
        <w:rPr>
          <w:rStyle w:val="sourcesZnak"/>
        </w:rPr>
        <w:t>2021]</w:t>
      </w:r>
    </w:p>
    <w:p w14:paraId="2EC134A3" w14:textId="2066B07D" w:rsidR="0012202B" w:rsidRPr="00C01659" w:rsidRDefault="001374D6">
      <w:pPr>
        <w:pStyle w:val="Tekstpodstawowy"/>
        <w:rPr>
          <w:lang w:val="en-GB"/>
        </w:rPr>
      </w:pPr>
      <w:r w:rsidRPr="00C01659">
        <w:rPr>
          <w:lang w:val="en-GB"/>
        </w:rPr>
        <w:t xml:space="preserve">On the maps in the </w:t>
      </w:r>
      <w:r w:rsidR="00ED6BB7">
        <w:rPr>
          <w:lang w:val="en-GB"/>
        </w:rPr>
        <w:t>Fig.6</w:t>
      </w:r>
      <w:r w:rsidRPr="00C01659">
        <w:rPr>
          <w:lang w:val="en-GB"/>
        </w:rPr>
        <w:t xml:space="preserve">, basic statistics about the spatial distribution of the features are presented - in aggregation to microregion level. Such binning is relatively coarse - because of that, some of the statistics can be </w:t>
      </w:r>
      <w:proofErr w:type="spellStart"/>
      <w:r w:rsidRPr="00C01659">
        <w:rPr>
          <w:lang w:val="en-GB"/>
        </w:rPr>
        <w:t>not</w:t>
      </w:r>
      <w:proofErr w:type="spellEnd"/>
      <w:r w:rsidRPr="00C01659">
        <w:rPr>
          <w:lang w:val="en-GB"/>
        </w:rPr>
        <w:t xml:space="preserve"> reliable in the regions with a very small number of customers. That is why these microregions, in which the number of customers was less than 5</w:t>
      </w:r>
      <w:r w:rsidR="008C5D77">
        <w:rPr>
          <w:lang w:val="en-GB"/>
        </w:rPr>
        <w:t xml:space="preserve"> were </w:t>
      </w:r>
      <w:r w:rsidR="008C5D77" w:rsidRPr="00C01659">
        <w:rPr>
          <w:lang w:val="en-GB"/>
        </w:rPr>
        <w:t>remove</w:t>
      </w:r>
      <w:r w:rsidR="008C5D77">
        <w:rPr>
          <w:lang w:val="en-GB"/>
        </w:rPr>
        <w:t>d</w:t>
      </w:r>
      <w:r w:rsidR="008C5D77" w:rsidRPr="00C01659">
        <w:rPr>
          <w:lang w:val="en-GB"/>
        </w:rPr>
        <w:t xml:space="preserve"> from the map</w:t>
      </w:r>
      <w:r w:rsidRPr="00C01659">
        <w:rPr>
          <w:lang w:val="en-GB"/>
        </w:rPr>
        <w:t>.</w:t>
      </w:r>
    </w:p>
    <w:p w14:paraId="450D0E5B" w14:textId="7F38D99E" w:rsidR="0012202B" w:rsidRDefault="0012202B">
      <w:pPr>
        <w:pStyle w:val="CaptionedFigure"/>
      </w:pPr>
    </w:p>
    <w:p w14:paraId="75B4D7F6" w14:textId="26D5888E" w:rsidR="00B4519B" w:rsidRDefault="001374D6" w:rsidP="00B4519B">
      <w:pPr>
        <w:pStyle w:val="ImageCaption"/>
      </w:pPr>
      <w:r>
        <w:t xml:space="preserve">Figure </w:t>
      </w:r>
      <w:r w:rsidR="00ED6BB7">
        <w:t>6</w:t>
      </w:r>
      <w:r>
        <w:t xml:space="preserve">: </w:t>
      </w:r>
      <w:r w:rsidR="00B4519B">
        <w:t>Cartograms presenting customers statistics by microregion: a) no. customers per 10 thousand inhabitants, b) percentage of customers that placed second order, c) mean review score, d) mean payment value</w:t>
      </w:r>
    </w:p>
    <w:p w14:paraId="20EC9B4B" w14:textId="35CDEF81" w:rsidR="0012202B" w:rsidRPr="00492C11" w:rsidRDefault="00492C11">
      <w:pPr>
        <w:pStyle w:val="ImageCaption"/>
        <w:rPr>
          <w:noProof/>
          <w:lang w:val="en-GB" w:eastAsia="pl-PL"/>
        </w:rPr>
      </w:pPr>
      <w:r>
        <w:rPr>
          <w:noProof/>
          <w:lang w:val="pl-PL" w:eastAsia="pl-PL"/>
        </w:rPr>
        <w:lastRenderedPageBreak/>
        <w:drawing>
          <wp:anchor distT="0" distB="0" distL="114300" distR="114300" simplePos="0" relativeHeight="251660288" behindDoc="0" locked="0" layoutInCell="1" allowOverlap="1" wp14:anchorId="43064BFE" wp14:editId="29EBC26A">
            <wp:simplePos x="0" y="0"/>
            <wp:positionH relativeFrom="column">
              <wp:posOffset>635</wp:posOffset>
            </wp:positionH>
            <wp:positionV relativeFrom="paragraph">
              <wp:posOffset>347980</wp:posOffset>
            </wp:positionV>
            <wp:extent cx="5964555" cy="4642485"/>
            <wp:effectExtent l="0" t="0" r="0" b="5715"/>
            <wp:wrapTopAndBottom/>
            <wp:docPr id="20" name="Picture"/>
            <wp:cNvGraphicFramePr/>
            <a:graphic xmlns:a="http://schemas.openxmlformats.org/drawingml/2006/main">
              <a:graphicData uri="http://schemas.openxmlformats.org/drawingml/2006/picture">
                <pic:pic xmlns:pic="http://schemas.openxmlformats.org/drawingml/2006/picture">
                  <pic:nvPicPr>
                    <pic:cNvPr id="20" name="Picture"/>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5964555" cy="4642485"/>
                    </a:xfrm>
                    <a:prstGeom prst="rect">
                      <a:avLst/>
                    </a:prstGeom>
                    <a:noFill/>
                    <a:ln w="9525">
                      <a:noFill/>
                      <a:headEnd/>
                      <a:tailEnd/>
                    </a:ln>
                  </pic:spPr>
                </pic:pic>
              </a:graphicData>
            </a:graphic>
          </wp:anchor>
        </w:drawing>
      </w:r>
    </w:p>
    <w:p w14:paraId="4C34989E" w14:textId="54157711" w:rsidR="002D4CF1" w:rsidRPr="00492C11" w:rsidRDefault="002D4CF1" w:rsidP="002D4CF1">
      <w:pPr>
        <w:ind w:firstLine="0"/>
      </w:pPr>
      <w:r>
        <w:t xml:space="preserve">Note: regions with less than 5 customers were removed as </w:t>
      </w:r>
      <w:r w:rsidR="00B4519B">
        <w:t xml:space="preserve">the </w:t>
      </w:r>
      <w:r>
        <w:t>summary statistics would be biased</w:t>
      </w:r>
    </w:p>
    <w:p w14:paraId="119D58E6" w14:textId="2FE99C34" w:rsidR="00CB18A3" w:rsidRDefault="00CB18A3" w:rsidP="00CB18A3">
      <w:pPr>
        <w:pStyle w:val="sources"/>
      </w:pPr>
      <w:r w:rsidRPr="004B55B2">
        <w:rPr>
          <w:rStyle w:val="sourcesZnak"/>
        </w:rPr>
        <w:t>Source: Own calculations</w:t>
      </w:r>
      <w:r w:rsidRPr="00CB18A3">
        <w:t xml:space="preserve"> based on transaction</w:t>
      </w:r>
      <w:r>
        <w:t xml:space="preserve"> and customer geolocation</w:t>
      </w:r>
      <w:r w:rsidRPr="00CB18A3">
        <w:t xml:space="preserve"> databas</w:t>
      </w:r>
      <w:r>
        <w:t>es</w:t>
      </w:r>
    </w:p>
    <w:p w14:paraId="300E44BE" w14:textId="21382DB8" w:rsidR="0012202B" w:rsidRPr="00C01659" w:rsidRDefault="001374D6">
      <w:pPr>
        <w:pStyle w:val="Tekstpodstawowy"/>
        <w:rPr>
          <w:lang w:val="en-GB"/>
        </w:rPr>
      </w:pPr>
      <w:r w:rsidRPr="00C01659">
        <w:rPr>
          <w:lang w:val="en-GB"/>
        </w:rPr>
        <w:t xml:space="preserve">The top-left map </w:t>
      </w:r>
      <w:r w:rsidR="00DE1244">
        <w:rPr>
          <w:lang w:val="en-GB"/>
        </w:rPr>
        <w:t xml:space="preserve">(see </w:t>
      </w:r>
      <w:commentRangeStart w:id="272"/>
      <w:r w:rsidR="00DE1244">
        <w:rPr>
          <w:lang w:val="en-GB"/>
        </w:rPr>
        <w:t>Fig</w:t>
      </w:r>
      <w:commentRangeEnd w:id="272"/>
      <w:r w:rsidR="00DE1244">
        <w:rPr>
          <w:rStyle w:val="Odwoaniedokomentarza"/>
          <w:rFonts w:eastAsiaTheme="minorHAnsi"/>
          <w:lang w:val="en-US" w:eastAsia="en-US"/>
        </w:rPr>
        <w:commentReference w:id="272"/>
      </w:r>
      <w:r w:rsidR="00DE1244">
        <w:rPr>
          <w:lang w:val="en-GB"/>
        </w:rPr>
        <w:t xml:space="preserve">.5a) </w:t>
      </w:r>
      <w:r w:rsidRPr="00C01659">
        <w:rPr>
          <w:lang w:val="en-GB"/>
        </w:rPr>
        <w:t>shows the number of customers per 10 thousand inhabitants. It is visible that bigger shares of customers appear in the southern part of the country, concentrated in the triangle between São Paulo, Rio de Janeiro, and Belo Horizonte agglomerations.</w:t>
      </w:r>
    </w:p>
    <w:p w14:paraId="2E700537" w14:textId="33096D1F" w:rsidR="0012202B" w:rsidRPr="00C01659" w:rsidRDefault="001374D6">
      <w:pPr>
        <w:pStyle w:val="Tekstpodstawowy"/>
        <w:rPr>
          <w:lang w:val="en-GB"/>
        </w:rPr>
      </w:pPr>
      <w:r w:rsidRPr="00C01659">
        <w:rPr>
          <w:lang w:val="en-GB"/>
        </w:rPr>
        <w:t xml:space="preserve">The top-right map </w:t>
      </w:r>
      <w:r w:rsidR="00DE1244">
        <w:rPr>
          <w:lang w:val="en-GB"/>
        </w:rPr>
        <w:t xml:space="preserve">(see Fig.5b) </w:t>
      </w:r>
      <w:r w:rsidRPr="00C01659">
        <w:rPr>
          <w:lang w:val="en-GB"/>
        </w:rPr>
        <w:t>shows percentages of customers that placed a second order in each microregion. It could be argued that in the northern part of the country the people this percentage is a bit higher. However, this relationship is rather weak. The same can be said about the mean review score (</w:t>
      </w:r>
      <w:r w:rsidR="0062755F">
        <w:rPr>
          <w:lang w:val="en-GB"/>
        </w:rPr>
        <w:t>Fig.5c</w:t>
      </w:r>
      <w:r w:rsidRPr="00C01659">
        <w:rPr>
          <w:lang w:val="en-GB"/>
        </w:rPr>
        <w:t>) - there is no clear pattern visible.</w:t>
      </w:r>
    </w:p>
    <w:p w14:paraId="1A84E0CE" w14:textId="5F83A752" w:rsidR="0012202B" w:rsidRPr="00C01659" w:rsidRDefault="001374D6">
      <w:pPr>
        <w:pStyle w:val="Tekstpodstawowy"/>
        <w:rPr>
          <w:lang w:val="en-GB"/>
        </w:rPr>
      </w:pPr>
      <w:r w:rsidRPr="00C01659">
        <w:rPr>
          <w:lang w:val="en-GB"/>
        </w:rPr>
        <w:t>Mean transaction value (</w:t>
      </w:r>
      <w:r w:rsidR="0062755F">
        <w:rPr>
          <w:lang w:val="en-GB"/>
        </w:rPr>
        <w:t>Fig.5d</w:t>
      </w:r>
      <w:r w:rsidRPr="00C01659">
        <w:rPr>
          <w:lang w:val="en-GB"/>
        </w:rPr>
        <w:t xml:space="preserve">) is bigger in the northern, more desolated part of Brazil (because of the Amazon Rainforest). One explanation could be that in these parts deliveries of the </w:t>
      </w:r>
      <w:r w:rsidRPr="00C01659">
        <w:rPr>
          <w:lang w:val="en-GB"/>
        </w:rPr>
        <w:lastRenderedPageBreak/>
        <w:t>packages are more complicated/expensive/take more time, and thus the customers are more eager to place one bigger order than few small ones. Another possibility is that in the northern part the competition between e-commerce sites is smaller, and thus the customers are pushed to buying more items at one supplier.</w:t>
      </w:r>
    </w:p>
    <w:p w14:paraId="76B0FFCC" w14:textId="77777777" w:rsidR="0012202B" w:rsidRDefault="001374D6">
      <w:pPr>
        <w:pStyle w:val="Nagwek3"/>
      </w:pPr>
      <w:bookmarkStart w:id="273" w:name="summary-1"/>
      <w:bookmarkEnd w:id="267"/>
      <w:r>
        <w:t>Summary</w:t>
      </w:r>
    </w:p>
    <w:p w14:paraId="2FEF7415" w14:textId="5AC81D89" w:rsidR="0012202B" w:rsidRPr="00761D4A" w:rsidRDefault="00DE1244" w:rsidP="00DE1244">
      <w:pPr>
        <w:pStyle w:val="FirstParagraph"/>
        <w:ind w:firstLine="0"/>
        <w:rPr>
          <w:lang w:val="en-GB"/>
        </w:rPr>
      </w:pPr>
      <w:r>
        <w:rPr>
          <w:lang w:val="en-GB"/>
        </w:rPr>
        <w:t>Th</w:t>
      </w:r>
      <w:del w:id="274" w:author="Kamil Matuszelański" w:date="2021-08-06T20:30:00Z">
        <w:r w:rsidDel="009838E8">
          <w:rPr>
            <w:lang w:val="en-GB"/>
          </w:rPr>
          <w:delText xml:space="preserve">e following </w:delText>
        </w:r>
      </w:del>
      <w:ins w:id="275" w:author="Kamil Matuszelański" w:date="2021-08-06T20:30:00Z">
        <w:r w:rsidR="009838E8">
          <w:rPr>
            <w:lang w:val="en-GB"/>
          </w:rPr>
          <w:t xml:space="preserve">is </w:t>
        </w:r>
      </w:ins>
      <w:r>
        <w:rPr>
          <w:lang w:val="en-GB"/>
        </w:rPr>
        <w:t>chapter show</w:t>
      </w:r>
      <w:ins w:id="276" w:author="Kamil Matuszelański" w:date="2021-08-06T20:40:00Z">
        <w:r w:rsidR="009838E8">
          <w:rPr>
            <w:lang w:val="en-GB"/>
          </w:rPr>
          <w:t>ed</w:t>
        </w:r>
      </w:ins>
      <w:del w:id="277" w:author="Kamil Matuszelański" w:date="2021-08-06T20:40:00Z">
        <w:r w:rsidDel="009838E8">
          <w:rPr>
            <w:lang w:val="en-GB"/>
          </w:rPr>
          <w:delText>n</w:delText>
        </w:r>
      </w:del>
      <w:r>
        <w:rPr>
          <w:lang w:val="en-GB"/>
        </w:rPr>
        <w:t xml:space="preserve"> </w:t>
      </w:r>
      <w:ins w:id="278" w:author="Kamil Matuszelański" w:date="2021-08-06T20:30:00Z">
        <w:r w:rsidR="009838E8">
          <w:rPr>
            <w:lang w:val="en-GB"/>
          </w:rPr>
          <w:t xml:space="preserve">description of the two data  </w:t>
        </w:r>
      </w:ins>
      <w:del w:id="279" w:author="Kamil Matuszelański" w:date="2021-08-06T20:30:00Z">
        <w:r w:rsidDel="009838E8">
          <w:rPr>
            <w:lang w:val="en-GB"/>
          </w:rPr>
          <w:delText>……………………</w:delText>
        </w:r>
      </w:del>
      <w:ins w:id="280" w:author="Kamil Matuszelański" w:date="2021-08-06T20:31:00Z">
        <w:r w:rsidR="009838E8">
          <w:rPr>
            <w:lang w:val="en-GB"/>
          </w:rPr>
          <w:t>sources used in this study, as well as</w:t>
        </w:r>
      </w:ins>
      <w:ins w:id="281" w:author="Kamil Matuszelański" w:date="2021-08-06T20:40:00Z">
        <w:r w:rsidR="00482A91">
          <w:rPr>
            <w:lang w:val="en-GB"/>
          </w:rPr>
          <w:t xml:space="preserve"> basic statistical</w:t>
        </w:r>
      </w:ins>
      <w:ins w:id="282" w:author="Kamil Matuszelański" w:date="2021-08-06T20:31:00Z">
        <w:r w:rsidR="009838E8">
          <w:rPr>
            <w:lang w:val="en-GB"/>
          </w:rPr>
          <w:t xml:space="preserve"> analysis of the variables available</w:t>
        </w:r>
      </w:ins>
      <w:ins w:id="283" w:author="Kamil Matuszelański" w:date="2021-08-06T20:40:00Z">
        <w:r w:rsidR="00482A91">
          <w:rPr>
            <w:lang w:val="en-GB"/>
          </w:rPr>
          <w:t xml:space="preserve"> in these so</w:t>
        </w:r>
      </w:ins>
      <w:ins w:id="284" w:author="Kamil Matuszelański" w:date="2021-08-06T20:41:00Z">
        <w:r w:rsidR="00482A91">
          <w:rPr>
            <w:lang w:val="en-GB"/>
          </w:rPr>
          <w:t>urces</w:t>
        </w:r>
      </w:ins>
      <w:ins w:id="285" w:author="Kamil Matuszelański" w:date="2021-08-06T20:32:00Z">
        <w:r w:rsidR="009838E8">
          <w:rPr>
            <w:lang w:val="en-GB"/>
          </w:rPr>
          <w:t xml:space="preserve">. </w:t>
        </w:r>
      </w:ins>
      <w:del w:id="286" w:author="Kamil Matuszelański" w:date="2021-08-06T20:30:00Z">
        <w:r w:rsidDel="009838E8">
          <w:rPr>
            <w:lang w:val="en-GB"/>
          </w:rPr>
          <w:delText xml:space="preserve">…… </w:delText>
        </w:r>
      </w:del>
      <w:r>
        <w:rPr>
          <w:lang w:val="en-GB"/>
        </w:rPr>
        <w:t>There are few m</w:t>
      </w:r>
      <w:r w:rsidR="001374D6" w:rsidRPr="00C01659">
        <w:rPr>
          <w:lang w:val="en-GB"/>
        </w:rPr>
        <w:t xml:space="preserve">ain </w:t>
      </w:r>
      <w:r>
        <w:rPr>
          <w:lang w:val="en-GB"/>
        </w:rPr>
        <w:t xml:space="preserve">conclusions from the </w:t>
      </w:r>
      <w:r w:rsidR="001374D6" w:rsidRPr="00C01659">
        <w:rPr>
          <w:lang w:val="en-GB"/>
        </w:rPr>
        <w:t>Exploratory Data Analysis</w:t>
      </w:r>
      <w:r>
        <w:rPr>
          <w:lang w:val="en-GB"/>
        </w:rPr>
        <w:t xml:space="preserve">. Firstly, </w:t>
      </w:r>
      <w:r w:rsidRPr="00761D4A">
        <w:rPr>
          <w:lang w:val="en-GB"/>
        </w:rPr>
        <w:t>t</w:t>
      </w:r>
      <w:r w:rsidR="001374D6" w:rsidRPr="00761D4A">
        <w:rPr>
          <w:lang w:val="en-GB"/>
        </w:rPr>
        <w:t>here is a very low percentage of loyal customers</w:t>
      </w:r>
      <w:ins w:id="287" w:author="Kamil Matuszelański" w:date="2021-08-06T20:41:00Z">
        <w:r w:rsidR="00482A91">
          <w:rPr>
            <w:lang w:val="en-GB"/>
          </w:rPr>
          <w:t xml:space="preserve"> - </w:t>
        </w:r>
      </w:ins>
      <w:del w:id="288" w:author="Kamil Matuszelański" w:date="2021-08-06T20:41:00Z">
        <w:r w:rsidR="001374D6" w:rsidRPr="00761D4A" w:rsidDel="00482A91">
          <w:rPr>
            <w:lang w:val="en-GB"/>
          </w:rPr>
          <w:delText xml:space="preserve"> (</w:delText>
        </w:r>
      </w:del>
      <w:r w:rsidR="001374D6" w:rsidRPr="00761D4A">
        <w:rPr>
          <w:lang w:val="en-GB"/>
        </w:rPr>
        <w:t>only 3.3% of customers placed the second order</w:t>
      </w:r>
      <w:del w:id="289" w:author="Kamil Matuszelański" w:date="2021-08-06T20:41:00Z">
        <w:r w:rsidR="001374D6" w:rsidRPr="00761D4A" w:rsidDel="00482A91">
          <w:rPr>
            <w:lang w:val="en-GB"/>
          </w:rPr>
          <w:delText>)</w:delText>
        </w:r>
      </w:del>
      <w:ins w:id="290" w:author="Kamil Matuszelański" w:date="2021-08-06T20:36:00Z">
        <w:r w:rsidR="009838E8">
          <w:rPr>
            <w:lang w:val="en-GB"/>
          </w:rPr>
          <w:t>.</w:t>
        </w:r>
      </w:ins>
      <w:del w:id="291" w:author="Kamil Matuszelański" w:date="2021-08-06T20:36:00Z">
        <w:r w:rsidR="001374D6" w:rsidRPr="00761D4A" w:rsidDel="009838E8">
          <w:rPr>
            <w:lang w:val="en-GB"/>
          </w:rPr>
          <w:delText>,</w:delText>
        </w:r>
      </w:del>
      <w:r w:rsidR="001374D6" w:rsidRPr="00761D4A">
        <w:rPr>
          <w:lang w:val="en-GB"/>
        </w:rPr>
        <w:t xml:space="preserve"> </w:t>
      </w:r>
      <w:ins w:id="292" w:author="Kamil Matuszelański" w:date="2021-08-06T20:37:00Z">
        <w:r w:rsidR="009838E8" w:rsidRPr="00761D4A">
          <w:rPr>
            <w:lang w:val="en-GB"/>
          </w:rPr>
          <w:t>This finding means that</w:t>
        </w:r>
        <w:r w:rsidR="009838E8">
          <w:rPr>
            <w:lang w:val="en-GB"/>
          </w:rPr>
          <w:t xml:space="preserve"> </w:t>
        </w:r>
      </w:ins>
      <w:del w:id="293" w:author="Kamil Matuszelański" w:date="2021-08-06T20:37:00Z">
        <w:r w:rsidR="001374D6" w:rsidRPr="00761D4A" w:rsidDel="009838E8">
          <w:rPr>
            <w:lang w:val="en-GB"/>
          </w:rPr>
          <w:delText xml:space="preserve">meaning that </w:delText>
        </w:r>
      </w:del>
      <w:r w:rsidR="001374D6" w:rsidRPr="00761D4A">
        <w:rPr>
          <w:lang w:val="en-GB"/>
        </w:rPr>
        <w:t>the classification problem is highly imbalanced</w:t>
      </w:r>
      <w:ins w:id="294" w:author="Kamil Matuszelański" w:date="2021-08-06T20:37:00Z">
        <w:r w:rsidR="009838E8">
          <w:rPr>
            <w:lang w:val="en-GB"/>
          </w:rPr>
          <w:t xml:space="preserve">, </w:t>
        </w:r>
      </w:ins>
      <w:ins w:id="295" w:author="Kamil Matuszelański" w:date="2021-08-06T20:39:00Z">
        <w:r w:rsidR="009838E8">
          <w:rPr>
            <w:lang w:val="en-GB"/>
          </w:rPr>
          <w:t xml:space="preserve">and appropriate </w:t>
        </w:r>
      </w:ins>
      <w:ins w:id="296" w:author="Kamil Matuszelański" w:date="2021-08-06T20:44:00Z">
        <w:r w:rsidR="00482A91">
          <w:rPr>
            <w:lang w:val="en-GB"/>
          </w:rPr>
          <w:t>M</w:t>
        </w:r>
      </w:ins>
      <w:ins w:id="297" w:author="Kamil Matuszelański" w:date="2021-08-06T20:43:00Z">
        <w:r w:rsidR="00482A91">
          <w:rPr>
            <w:lang w:val="en-GB"/>
          </w:rPr>
          <w:t xml:space="preserve">achine </w:t>
        </w:r>
      </w:ins>
      <w:ins w:id="298" w:author="Kamil Matuszelański" w:date="2021-08-06T20:44:00Z">
        <w:r w:rsidR="00482A91">
          <w:rPr>
            <w:lang w:val="en-GB"/>
          </w:rPr>
          <w:t>L</w:t>
        </w:r>
      </w:ins>
      <w:ins w:id="299" w:author="Kamil Matuszelański" w:date="2021-08-06T20:43:00Z">
        <w:r w:rsidR="00482A91">
          <w:rPr>
            <w:lang w:val="en-GB"/>
          </w:rPr>
          <w:t>earning</w:t>
        </w:r>
      </w:ins>
      <w:ins w:id="300" w:author="Kamil Matuszelański" w:date="2021-08-06T20:44:00Z">
        <w:r w:rsidR="00482A91">
          <w:rPr>
            <w:lang w:val="en-GB"/>
          </w:rPr>
          <w:t xml:space="preserve"> </w:t>
        </w:r>
      </w:ins>
      <w:ins w:id="301" w:author="Kamil Matuszelański" w:date="2021-08-06T20:39:00Z">
        <w:r w:rsidR="009838E8">
          <w:rPr>
            <w:lang w:val="en-GB"/>
          </w:rPr>
          <w:t>techniques for handling this issue sho</w:t>
        </w:r>
      </w:ins>
      <w:ins w:id="302" w:author="Kamil Matuszelański" w:date="2021-08-06T20:40:00Z">
        <w:r w:rsidR="009838E8">
          <w:rPr>
            <w:lang w:val="en-GB"/>
          </w:rPr>
          <w:t>uld be used.</w:t>
        </w:r>
      </w:ins>
      <w:ins w:id="303" w:author="Kamil Matuszelański" w:date="2021-08-06T20:42:00Z">
        <w:r w:rsidR="00482A91">
          <w:rPr>
            <w:lang w:val="en-GB"/>
          </w:rPr>
          <w:t xml:space="preserve"> </w:t>
        </w:r>
      </w:ins>
      <w:ins w:id="304" w:author="Kamil Matuszelański" w:date="2021-08-06T20:44:00Z">
        <w:r w:rsidR="00482A91">
          <w:rPr>
            <w:lang w:val="en-GB"/>
          </w:rPr>
          <w:t xml:space="preserve">They are </w:t>
        </w:r>
      </w:ins>
      <w:ins w:id="305" w:author="Kamil Matuszelański" w:date="2021-08-06T20:40:00Z">
        <w:r w:rsidR="009838E8">
          <w:rPr>
            <w:lang w:val="en-GB"/>
          </w:rPr>
          <w:t>described in greater detail in the next chapter</w:t>
        </w:r>
      </w:ins>
      <w:r w:rsidRPr="00761D4A">
        <w:rPr>
          <w:lang w:val="en-GB"/>
        </w:rPr>
        <w:t xml:space="preserve">. </w:t>
      </w:r>
      <w:del w:id="306" w:author="Kamil Matuszelański" w:date="2021-08-06T20:36:00Z">
        <w:r w:rsidRPr="00761D4A" w:rsidDel="009838E8">
          <w:rPr>
            <w:lang w:val="en-GB"/>
          </w:rPr>
          <w:delText xml:space="preserve">This finding means </w:delText>
        </w:r>
        <w:commentRangeStart w:id="307"/>
        <w:commentRangeStart w:id="308"/>
        <w:r w:rsidRPr="00761D4A" w:rsidDel="009838E8">
          <w:rPr>
            <w:lang w:val="en-GB"/>
          </w:rPr>
          <w:delText>that</w:delText>
        </w:r>
        <w:commentRangeEnd w:id="307"/>
        <w:r w:rsidDel="009838E8">
          <w:rPr>
            <w:rStyle w:val="Odwoaniedokomentarza"/>
            <w:rFonts w:eastAsiaTheme="minorHAnsi"/>
            <w:lang w:val="en-US" w:eastAsia="en-US"/>
          </w:rPr>
          <w:commentReference w:id="307"/>
        </w:r>
      </w:del>
      <w:commentRangeEnd w:id="308"/>
      <w:r w:rsidR="00482A91">
        <w:rPr>
          <w:rStyle w:val="Odwoaniedokomentarza"/>
          <w:rFonts w:eastAsiaTheme="minorHAnsi"/>
          <w:lang w:val="en-US" w:eastAsia="en-US"/>
        </w:rPr>
        <w:commentReference w:id="308"/>
      </w:r>
      <w:ins w:id="309" w:author="Kamil Matuszelański" w:date="2021-08-04T13:28:00Z">
        <w:r w:rsidR="009459D1">
          <w:rPr>
            <w:lang w:val="en-GB"/>
          </w:rPr>
          <w:t xml:space="preserve"> </w:t>
        </w:r>
      </w:ins>
      <w:del w:id="310" w:author="Kamil Matuszelański" w:date="2021-08-04T13:28:00Z">
        <w:r w:rsidRPr="00761D4A" w:rsidDel="009459D1">
          <w:rPr>
            <w:lang w:val="en-GB"/>
          </w:rPr>
          <w:delText xml:space="preserve">………….. </w:delText>
        </w:r>
      </w:del>
      <w:del w:id="311" w:author="Kamil Matuszelański" w:date="2021-08-06T20:33:00Z">
        <w:r w:rsidRPr="00761D4A" w:rsidDel="009838E8">
          <w:rPr>
            <w:lang w:val="en-GB"/>
          </w:rPr>
          <w:delText>Secondly, m</w:delText>
        </w:r>
        <w:r w:rsidR="001374D6" w:rsidRPr="00761D4A" w:rsidDel="009838E8">
          <w:rPr>
            <w:lang w:val="en-GB"/>
          </w:rPr>
          <w:delText>ost of the variables are very skewed - order value, number of items bought (80% of orders have only one item) and review score (60% of the ratings are 5-star)</w:delText>
        </w:r>
        <w:r w:rsidRPr="00761D4A" w:rsidDel="009838E8">
          <w:rPr>
            <w:lang w:val="en-GB"/>
          </w:rPr>
          <w:delText xml:space="preserve">. The consequence of that will be ……………………………. </w:delText>
        </w:r>
      </w:del>
      <w:del w:id="312" w:author="Kamil Matuszelański" w:date="2021-08-06T14:36:00Z">
        <w:r w:rsidRPr="00761D4A" w:rsidDel="00A51469">
          <w:rPr>
            <w:lang w:val="en-GB"/>
          </w:rPr>
          <w:delText>Thrid</w:delText>
        </w:r>
      </w:del>
      <w:ins w:id="313" w:author="Kamil Matuszelański" w:date="2021-08-06T20:34:00Z">
        <w:r w:rsidR="009838E8">
          <w:rPr>
            <w:lang w:val="en-GB"/>
          </w:rPr>
          <w:t>Second</w:t>
        </w:r>
      </w:ins>
      <w:r w:rsidRPr="00761D4A">
        <w:rPr>
          <w:lang w:val="en-GB"/>
        </w:rPr>
        <w:t xml:space="preserve">, </w:t>
      </w:r>
      <w:ins w:id="314" w:author="Kamil Matuszelański" w:date="2021-08-06T20:32:00Z">
        <w:r w:rsidR="009838E8">
          <w:rPr>
            <w:lang w:val="en-GB"/>
          </w:rPr>
          <w:t>p</w:t>
        </w:r>
      </w:ins>
      <w:del w:id="315" w:author="Kamil Matuszelański" w:date="2021-08-06T20:32:00Z">
        <w:r w:rsidR="001374D6" w:rsidRPr="00761D4A" w:rsidDel="009838E8">
          <w:rPr>
            <w:lang w:val="en-GB"/>
          </w:rPr>
          <w:delText>P</w:delText>
        </w:r>
      </w:del>
      <w:r w:rsidR="00761D4A">
        <w:rPr>
          <w:lang w:val="en-GB"/>
        </w:rPr>
        <w:t>r</w:t>
      </w:r>
      <w:r w:rsidR="001374D6" w:rsidRPr="00761D4A">
        <w:rPr>
          <w:lang w:val="en-GB"/>
        </w:rPr>
        <w:t>oduct category variable looks very promising as a predictor - with mean target variable at 3%, some of the products categories have as much as 11% of customers that bought for the second time.</w:t>
      </w:r>
      <w:ins w:id="316" w:author="Kamil Matuszelański" w:date="2021-08-04T13:25:00Z">
        <w:r w:rsidR="00761D4A">
          <w:rPr>
            <w:lang w:val="en-GB"/>
          </w:rPr>
          <w:t xml:space="preserve"> This also </w:t>
        </w:r>
      </w:ins>
      <w:ins w:id="317" w:author="Kamil Matuszelański" w:date="2021-08-06T20:32:00Z">
        <w:r w:rsidR="009838E8">
          <w:rPr>
            <w:lang w:val="en-GB"/>
          </w:rPr>
          <w:t xml:space="preserve">gives </w:t>
        </w:r>
      </w:ins>
      <w:ins w:id="318" w:author="Kamil Matuszelański" w:date="2021-08-04T13:25:00Z">
        <w:r w:rsidR="00761D4A">
          <w:rPr>
            <w:lang w:val="en-GB"/>
          </w:rPr>
          <w:t>primary evidence</w:t>
        </w:r>
      </w:ins>
      <w:ins w:id="319" w:author="Kamil Matuszelański" w:date="2021-08-04T13:26:00Z">
        <w:r w:rsidR="00761D4A">
          <w:rPr>
            <w:lang w:val="en-GB"/>
          </w:rPr>
          <w:t xml:space="preserve"> to support the hypothesis, that the products bought by the customer influence his loyalty.</w:t>
        </w:r>
      </w:ins>
      <w:ins w:id="320" w:author="Kamil Matuszelański" w:date="2021-08-06T14:35:00Z">
        <w:r w:rsidR="00A51469">
          <w:rPr>
            <w:lang w:val="en-GB"/>
          </w:rPr>
          <w:t xml:space="preserve"> </w:t>
        </w:r>
      </w:ins>
      <w:del w:id="321" w:author="Kamil Matuszelański" w:date="2021-08-04T13:25:00Z">
        <w:r w:rsidR="001374D6" w:rsidRPr="00761D4A" w:rsidDel="00761D4A">
          <w:rPr>
            <w:lang w:val="en-GB"/>
          </w:rPr>
          <w:delText xml:space="preserve"> </w:delText>
        </w:r>
      </w:del>
      <w:del w:id="322" w:author="Kamil Matuszelański" w:date="2021-08-04T13:26:00Z">
        <w:r w:rsidR="001374D6" w:rsidRPr="00761D4A" w:rsidDel="00761D4A">
          <w:rPr>
            <w:lang w:val="en-GB"/>
          </w:rPr>
          <w:delText>Also, t</w:delText>
        </w:r>
      </w:del>
      <w:ins w:id="323" w:author="Kamil Matuszelański" w:date="2021-08-04T13:26:00Z">
        <w:r w:rsidR="00761D4A">
          <w:rPr>
            <w:lang w:val="en-GB"/>
          </w:rPr>
          <w:t>T</w:t>
        </w:r>
      </w:ins>
      <w:r w:rsidR="001374D6" w:rsidRPr="00761D4A">
        <w:rPr>
          <w:lang w:val="en-GB"/>
        </w:rPr>
        <w:t xml:space="preserve">he number of items in the </w:t>
      </w:r>
      <w:ins w:id="324" w:author="Kamil Matuszelański" w:date="2021-08-06T20:45:00Z">
        <w:r w:rsidR="00482A91" w:rsidRPr="00761D4A">
          <w:rPr>
            <w:lang w:val="en-GB"/>
          </w:rPr>
          <w:t>placed</w:t>
        </w:r>
        <w:r w:rsidR="00482A91">
          <w:rPr>
            <w:lang w:val="en-GB"/>
          </w:rPr>
          <w:t xml:space="preserve"> </w:t>
        </w:r>
      </w:ins>
      <w:r w:rsidR="001374D6" w:rsidRPr="00761D4A">
        <w:rPr>
          <w:lang w:val="en-GB"/>
        </w:rPr>
        <w:t xml:space="preserve">order </w:t>
      </w:r>
      <w:del w:id="325" w:author="Kamil Matuszelański" w:date="2021-08-06T20:45:00Z">
        <w:r w:rsidR="001374D6" w:rsidRPr="00761D4A" w:rsidDel="00482A91">
          <w:rPr>
            <w:lang w:val="en-GB"/>
          </w:rPr>
          <w:delText>placed</w:delText>
        </w:r>
      </w:del>
      <w:ins w:id="326" w:author="Kamil Matuszelański" w:date="2021-08-04T13:29:00Z">
        <w:r w:rsidR="009459D1">
          <w:rPr>
            <w:lang w:val="en-GB"/>
          </w:rPr>
          <w:t>also</w:t>
        </w:r>
      </w:ins>
      <w:ins w:id="327" w:author="Kamil Matuszelański" w:date="2021-08-06T14:36:00Z">
        <w:r w:rsidR="00A51469">
          <w:rPr>
            <w:lang w:val="en-GB"/>
          </w:rPr>
          <w:t xml:space="preserve"> </w:t>
        </w:r>
      </w:ins>
      <w:del w:id="328" w:author="Kamil Matuszelański" w:date="2021-08-04T13:29:00Z">
        <w:r w:rsidR="001374D6" w:rsidRPr="00761D4A" w:rsidDel="009459D1">
          <w:rPr>
            <w:lang w:val="en-GB"/>
          </w:rPr>
          <w:delText xml:space="preserve"> </w:delText>
        </w:r>
      </w:del>
      <w:r w:rsidR="001374D6" w:rsidRPr="00761D4A">
        <w:rPr>
          <w:lang w:val="en-GB"/>
        </w:rPr>
        <w:t>gives some differentiation in terms of value of the independent variable.</w:t>
      </w:r>
      <w:ins w:id="329" w:author="Katarzyna Kopczewska" w:date="2021-08-01T18:25:00Z">
        <w:r w:rsidRPr="00761D4A">
          <w:rPr>
            <w:lang w:val="en-GB"/>
          </w:rPr>
          <w:t xml:space="preserve"> This finding </w:t>
        </w:r>
        <w:del w:id="330" w:author="Kamil Matuszelański" w:date="2021-08-06T20:32:00Z">
          <w:r w:rsidRPr="00761D4A" w:rsidDel="009838E8">
            <w:rPr>
              <w:lang w:val="en-GB"/>
            </w:rPr>
            <w:delText>will be important in …………………………</w:delText>
          </w:r>
        </w:del>
      </w:ins>
      <w:ins w:id="331" w:author="Kamil Matuszelański" w:date="2021-08-06T20:32:00Z">
        <w:r w:rsidR="009838E8">
          <w:rPr>
            <w:lang w:val="en-GB"/>
          </w:rPr>
          <w:t>means that inclu</w:t>
        </w:r>
      </w:ins>
      <w:ins w:id="332" w:author="Kamil Matuszelański" w:date="2021-08-06T20:33:00Z">
        <w:r w:rsidR="009838E8">
          <w:rPr>
            <w:lang w:val="en-GB"/>
          </w:rPr>
          <w:t xml:space="preserve">ding this variable in the machine learning model specification can </w:t>
        </w:r>
      </w:ins>
      <w:ins w:id="333" w:author="Kamil Matuszelański" w:date="2021-08-06T20:45:00Z">
        <w:r w:rsidR="00482A91">
          <w:rPr>
            <w:lang w:val="en-GB"/>
          </w:rPr>
          <w:t xml:space="preserve">potentially </w:t>
        </w:r>
      </w:ins>
      <w:ins w:id="334" w:author="Kamil Matuszelański" w:date="2021-08-06T20:33:00Z">
        <w:r w:rsidR="009838E8">
          <w:rPr>
            <w:lang w:val="en-GB"/>
          </w:rPr>
          <w:t>lead to better model performance.</w:t>
        </w:r>
      </w:ins>
    </w:p>
    <w:p w14:paraId="10451E87" w14:textId="77777777" w:rsidR="0012202B" w:rsidRPr="00C01659" w:rsidRDefault="001374D6">
      <w:pPr>
        <w:pStyle w:val="FirstParagraph"/>
        <w:rPr>
          <w:lang w:val="en-GB"/>
        </w:rPr>
      </w:pPr>
      <w:r w:rsidRPr="00C01659">
        <w:rPr>
          <w:lang w:val="en-GB"/>
        </w:rPr>
        <w:t> </w:t>
      </w:r>
    </w:p>
    <w:p w14:paraId="46B0CCCD" w14:textId="77777777" w:rsidR="0012202B" w:rsidRDefault="001374D6">
      <w:r>
        <w:br w:type="page"/>
      </w:r>
    </w:p>
    <w:p w14:paraId="07ADB150" w14:textId="6A0383F2" w:rsidR="0012202B" w:rsidRDefault="001374D6">
      <w:pPr>
        <w:pStyle w:val="chapters"/>
      </w:pPr>
      <w:r>
        <w:lastRenderedPageBreak/>
        <w:t xml:space="preserve">chapter </w:t>
      </w:r>
      <w:r w:rsidR="009C35BA">
        <w:t>III</w:t>
      </w:r>
    </w:p>
    <w:p w14:paraId="2D77FF90" w14:textId="77777777" w:rsidR="0012202B" w:rsidRDefault="001374D6">
      <w:pPr>
        <w:pStyle w:val="Nagwek1"/>
      </w:pPr>
      <w:bookmarkStart w:id="335" w:name="methods-description"/>
      <w:bookmarkEnd w:id="244"/>
      <w:bookmarkEnd w:id="259"/>
      <w:bookmarkEnd w:id="273"/>
      <w:commentRangeStart w:id="336"/>
      <w:r>
        <w:t>Methods</w:t>
      </w:r>
      <w:commentRangeEnd w:id="336"/>
      <w:r w:rsidR="008A684B">
        <w:rPr>
          <w:rStyle w:val="Odwoaniedokomentarza"/>
          <w:rFonts w:eastAsiaTheme="minorHAnsi"/>
          <w:b w:val="0"/>
          <w:lang w:val="en-US" w:eastAsia="en-US"/>
        </w:rPr>
        <w:commentReference w:id="336"/>
      </w:r>
      <w:r>
        <w:t xml:space="preserve"> description</w:t>
      </w:r>
    </w:p>
    <w:p w14:paraId="1C9CAB47" w14:textId="6BF3C01A" w:rsidR="0012202B" w:rsidRPr="00C01659" w:rsidRDefault="001374D6" w:rsidP="009401B2">
      <w:pPr>
        <w:pStyle w:val="FirstParagraph"/>
        <w:ind w:firstLine="0"/>
        <w:rPr>
          <w:lang w:val="en-GB"/>
        </w:rPr>
      </w:pPr>
      <w:bookmarkStart w:id="337" w:name="introduction-4"/>
      <w:r w:rsidRPr="00C01659">
        <w:rPr>
          <w:lang w:val="en-GB"/>
        </w:rPr>
        <w:t xml:space="preserve">The methodology used in this study can be divided into </w:t>
      </w:r>
      <w:r w:rsidR="008A684B">
        <w:rPr>
          <w:lang w:val="en-GB"/>
        </w:rPr>
        <w:t>three</w:t>
      </w:r>
      <w:r w:rsidRPr="00C01659">
        <w:rPr>
          <w:lang w:val="en-GB"/>
        </w:rPr>
        <w:t xml:space="preserve"> broad categories:</w:t>
      </w:r>
    </w:p>
    <w:p w14:paraId="416374C5" w14:textId="77777777" w:rsidR="0012202B" w:rsidRDefault="001374D6" w:rsidP="001374D6">
      <w:pPr>
        <w:pStyle w:val="Compact"/>
        <w:numPr>
          <w:ilvl w:val="0"/>
          <w:numId w:val="8"/>
        </w:numPr>
      </w:pPr>
      <w:r>
        <w:t xml:space="preserve">Machine Learning </w:t>
      </w:r>
      <w:proofErr w:type="spellStart"/>
      <w:r>
        <w:t>Modeling</w:t>
      </w:r>
      <w:proofErr w:type="spellEnd"/>
      <w:r>
        <w:t xml:space="preserve"> methods - choice of model, cross-validation, </w:t>
      </w:r>
      <w:proofErr w:type="spellStart"/>
      <w:r>
        <w:t>upsampling</w:t>
      </w:r>
      <w:proofErr w:type="spellEnd"/>
      <w:r>
        <w:t>, etc.</w:t>
      </w:r>
    </w:p>
    <w:p w14:paraId="1F838954" w14:textId="77777777" w:rsidR="0012202B" w:rsidRDefault="001374D6" w:rsidP="001374D6">
      <w:pPr>
        <w:pStyle w:val="Compact"/>
        <w:numPr>
          <w:ilvl w:val="0"/>
          <w:numId w:val="8"/>
        </w:numPr>
      </w:pPr>
      <w:proofErr w:type="spellStart"/>
      <w:r>
        <w:t>Preprocessing</w:t>
      </w:r>
      <w:proofErr w:type="spellEnd"/>
      <w:r>
        <w:t xml:space="preserve"> applied to the variables present in the dataset</w:t>
      </w:r>
    </w:p>
    <w:p w14:paraId="1438143D" w14:textId="77777777" w:rsidR="0012202B" w:rsidRDefault="001374D6" w:rsidP="001374D6">
      <w:pPr>
        <w:pStyle w:val="Compact"/>
        <w:numPr>
          <w:ilvl w:val="0"/>
          <w:numId w:val="8"/>
        </w:numPr>
      </w:pPr>
      <w:r>
        <w:t>Methods used for variable selection.</w:t>
      </w:r>
    </w:p>
    <w:p w14:paraId="466D2EE4" w14:textId="7D77C62F" w:rsidR="0012202B" w:rsidRDefault="001374D6">
      <w:pPr>
        <w:pStyle w:val="FirstParagraph"/>
        <w:rPr>
          <w:lang w:val="en-GB"/>
        </w:rPr>
      </w:pPr>
      <w:r w:rsidRPr="00C01659">
        <w:rPr>
          <w:lang w:val="en-GB"/>
        </w:rPr>
        <w:t xml:space="preserve">In the following sections these categories </w:t>
      </w:r>
      <w:r w:rsidR="008C5D77">
        <w:rPr>
          <w:lang w:val="en-GB"/>
        </w:rPr>
        <w:t xml:space="preserve">are </w:t>
      </w:r>
      <w:r w:rsidR="008C5D77" w:rsidRPr="00C01659">
        <w:rPr>
          <w:lang w:val="en-GB"/>
        </w:rPr>
        <w:t xml:space="preserve">described </w:t>
      </w:r>
      <w:r w:rsidRPr="00C01659">
        <w:rPr>
          <w:lang w:val="en-GB"/>
        </w:rPr>
        <w:t>in greater detail.</w:t>
      </w:r>
    </w:p>
    <w:p w14:paraId="4481CF14" w14:textId="77777777" w:rsidR="00C4731D" w:rsidRPr="00C4731D" w:rsidRDefault="00C4731D" w:rsidP="00E96B03">
      <w:pPr>
        <w:pStyle w:val="Tekstpodstawowy"/>
        <w:rPr>
          <w:lang w:val="en-GB"/>
        </w:rPr>
      </w:pPr>
    </w:p>
    <w:p w14:paraId="65ACCCA6" w14:textId="47649E77" w:rsidR="0012202B" w:rsidRDefault="006C4FCC">
      <w:pPr>
        <w:pStyle w:val="Nagwek2"/>
      </w:pPr>
      <w:bookmarkStart w:id="338" w:name="modeling-methods"/>
      <w:bookmarkEnd w:id="337"/>
      <w:ins w:id="339" w:author="Kamil Matuszelański" w:date="2021-08-06T14:31:00Z">
        <w:r>
          <w:rPr>
            <w:rStyle w:val="SectionNumber"/>
          </w:rPr>
          <w:t>3</w:t>
        </w:r>
      </w:ins>
      <w:del w:id="340" w:author="Kamil Matuszelański" w:date="2021-08-06T14:31:00Z">
        <w:r w:rsidR="001374D6" w:rsidDel="006C4FCC">
          <w:rPr>
            <w:rStyle w:val="SectionNumber"/>
          </w:rPr>
          <w:delText>4</w:delText>
        </w:r>
      </w:del>
      <w:r w:rsidR="001374D6">
        <w:rPr>
          <w:rStyle w:val="SectionNumber"/>
        </w:rPr>
        <w:t>.1</w:t>
      </w:r>
      <w:r w:rsidR="001374D6">
        <w:tab/>
      </w:r>
      <w:proofErr w:type="spellStart"/>
      <w:r w:rsidR="001374D6">
        <w:t>Modeling</w:t>
      </w:r>
      <w:proofErr w:type="spellEnd"/>
      <w:r w:rsidR="001374D6">
        <w:t xml:space="preserve"> methods</w:t>
      </w:r>
    </w:p>
    <w:p w14:paraId="3133E4C2" w14:textId="77982215" w:rsidR="0012202B" w:rsidRDefault="001374D6">
      <w:pPr>
        <w:pStyle w:val="FirstParagraph"/>
        <w:rPr>
          <w:ins w:id="341" w:author="Kamil Matuszelański" w:date="2021-08-06T22:25:00Z"/>
          <w:lang w:val="en-GB"/>
        </w:rPr>
      </w:pPr>
      <w:commentRangeStart w:id="342"/>
      <w:r w:rsidRPr="00C01659">
        <w:rPr>
          <w:lang w:val="en-GB"/>
        </w:rPr>
        <w:t xml:space="preserve">In this study, Logistic Regression and </w:t>
      </w:r>
      <w:del w:id="343" w:author="Kamil Matuszelański" w:date="2021-08-06T22:21:00Z">
        <w:r w:rsidRPr="00C01659" w:rsidDel="0023375B">
          <w:rPr>
            <w:lang w:val="en-GB"/>
          </w:rPr>
          <w:delText xml:space="preserve">XGBoost </w:delText>
        </w:r>
      </w:del>
      <w:ins w:id="344" w:author="Kamil Matuszelański" w:date="2021-08-06T22:21:00Z">
        <w:r w:rsidR="0023375B">
          <w:rPr>
            <w:lang w:val="en-GB"/>
          </w:rPr>
          <w:t>Extreme Grad</w:t>
        </w:r>
      </w:ins>
      <w:ins w:id="345" w:author="Kamil Matuszelański" w:date="2021-08-06T22:22:00Z">
        <w:r w:rsidR="0023375B">
          <w:rPr>
            <w:lang w:val="en-GB"/>
          </w:rPr>
          <w:t xml:space="preserve">ient Boosting </w:t>
        </w:r>
      </w:ins>
      <w:ins w:id="346" w:author="Kamil Matuszelański" w:date="2021-08-06T22:24:00Z">
        <w:r w:rsidR="0023375B" w:rsidRPr="00C01659">
          <w:rPr>
            <w:lang w:val="en-GB"/>
          </w:rPr>
          <w:t>(Chen et al.</w:t>
        </w:r>
        <w:r w:rsidR="0023375B">
          <w:rPr>
            <w:lang w:val="en-GB"/>
          </w:rPr>
          <w:t>,</w:t>
        </w:r>
        <w:r w:rsidR="0023375B" w:rsidRPr="00C01659">
          <w:rPr>
            <w:lang w:val="en-GB"/>
          </w:rPr>
          <w:t xml:space="preserve"> 2015)</w:t>
        </w:r>
      </w:ins>
      <w:ins w:id="347" w:author="Kamil Matuszelański" w:date="2021-08-06T22:21:00Z">
        <w:r w:rsidR="0023375B" w:rsidRPr="00C01659">
          <w:rPr>
            <w:lang w:val="en-GB"/>
          </w:rPr>
          <w:t xml:space="preserve"> </w:t>
        </w:r>
      </w:ins>
      <w:r w:rsidRPr="00C01659">
        <w:rPr>
          <w:lang w:val="en-GB"/>
        </w:rPr>
        <w:t>models</w:t>
      </w:r>
      <w:r w:rsidR="008C5D77">
        <w:rPr>
          <w:lang w:val="en-GB"/>
        </w:rPr>
        <w:t xml:space="preserve"> are </w:t>
      </w:r>
      <w:commentRangeStart w:id="348"/>
      <w:r w:rsidR="008C5D77" w:rsidRPr="00C01659">
        <w:rPr>
          <w:lang w:val="en-GB"/>
        </w:rPr>
        <w:t>compared</w:t>
      </w:r>
      <w:commentRangeEnd w:id="348"/>
      <w:r w:rsidR="008C5D77">
        <w:rPr>
          <w:rStyle w:val="Odwoaniedokomentarza"/>
          <w:rFonts w:eastAsiaTheme="minorHAnsi"/>
          <w:lang w:val="en-US" w:eastAsia="en-US"/>
        </w:rPr>
        <w:commentReference w:id="348"/>
      </w:r>
      <w:commentRangeEnd w:id="342"/>
      <w:r w:rsidR="00572E63">
        <w:rPr>
          <w:rStyle w:val="Odwoaniedokomentarza"/>
          <w:rFonts w:eastAsiaTheme="minorHAnsi"/>
          <w:lang w:val="en-US" w:eastAsia="en-US"/>
        </w:rPr>
        <w:commentReference w:id="342"/>
      </w:r>
      <w:r w:rsidRPr="00C01659">
        <w:rPr>
          <w:lang w:val="en-GB"/>
        </w:rPr>
        <w:t xml:space="preserve">. The reasons for the choice of these particular models are as follows. Logistic Regression is relatively simple and explainable and was used in the task of churn </w:t>
      </w:r>
      <w:proofErr w:type="spellStart"/>
      <w:r w:rsidRPr="00C01659">
        <w:rPr>
          <w:lang w:val="en-GB"/>
        </w:rPr>
        <w:t>modeling</w:t>
      </w:r>
      <w:proofErr w:type="spellEnd"/>
      <w:r w:rsidRPr="00C01659">
        <w:rPr>
          <w:lang w:val="en-GB"/>
        </w:rPr>
        <w:t xml:space="preserve"> in previous studies (</w:t>
      </w:r>
      <w:proofErr w:type="spellStart"/>
      <w:r w:rsidRPr="00C01659">
        <w:rPr>
          <w:lang w:val="en-GB"/>
        </w:rPr>
        <w:t>Nie</w:t>
      </w:r>
      <w:proofErr w:type="spellEnd"/>
      <w:r w:rsidRPr="00C01659">
        <w:rPr>
          <w:lang w:val="en-GB"/>
        </w:rPr>
        <w:t xml:space="preserve"> et al.</w:t>
      </w:r>
      <w:r w:rsidR="009E2B7B">
        <w:rPr>
          <w:lang w:val="en-GB"/>
        </w:rPr>
        <w:t>,</w:t>
      </w:r>
      <w:r w:rsidRPr="00C01659">
        <w:rPr>
          <w:lang w:val="en-GB"/>
        </w:rPr>
        <w:t xml:space="preserve"> 2011; Dalvi et al.</w:t>
      </w:r>
      <w:r w:rsidR="009E2B7B">
        <w:rPr>
          <w:lang w:val="en-GB"/>
        </w:rPr>
        <w:t>,</w:t>
      </w:r>
      <w:r w:rsidRPr="00C01659">
        <w:rPr>
          <w:lang w:val="en-GB"/>
        </w:rPr>
        <w:t xml:space="preserve"> 2016). On the other hand, the </w:t>
      </w:r>
      <w:proofErr w:type="spellStart"/>
      <w:r w:rsidRPr="00C01659">
        <w:rPr>
          <w:lang w:val="en-GB"/>
        </w:rPr>
        <w:t>XGBoost</w:t>
      </w:r>
      <w:proofErr w:type="spellEnd"/>
      <w:r w:rsidRPr="00C01659">
        <w:rPr>
          <w:lang w:val="en-GB"/>
        </w:rPr>
        <w:t xml:space="preserve"> model was shown to give superior performance in all kinds of mode</w:t>
      </w:r>
      <w:ins w:id="349" w:author="Kamil Matuszelański" w:date="2021-08-06T22:36:00Z">
        <w:r w:rsidR="00C10F8E">
          <w:rPr>
            <w:lang w:val="en-GB"/>
          </w:rPr>
          <w:t>l</w:t>
        </w:r>
      </w:ins>
      <w:r w:rsidRPr="00C01659">
        <w:rPr>
          <w:lang w:val="en-GB"/>
        </w:rPr>
        <w:t>ling using tabular data, also in the context of churn prediction (Gregory</w:t>
      </w:r>
      <w:r w:rsidR="009E2B7B">
        <w:rPr>
          <w:lang w:val="en-GB"/>
        </w:rPr>
        <w:t>,</w:t>
      </w:r>
      <w:r w:rsidRPr="00C01659">
        <w:rPr>
          <w:lang w:val="en-GB"/>
        </w:rPr>
        <w:t xml:space="preserve"> 2018). It can also learn non-linearities and interactions between the variables on its own, contrary to LR where such features should be introduced to the model manually.</w:t>
      </w:r>
    </w:p>
    <w:p w14:paraId="4D95C608" w14:textId="5BD9BE10" w:rsidR="008D4614" w:rsidRPr="008D4614" w:rsidRDefault="008D4614" w:rsidP="008D4614">
      <w:pPr>
        <w:pStyle w:val="Tekstpodstawowy"/>
        <w:rPr>
          <w:lang w:val="en-GB"/>
          <w:rPrChange w:id="350" w:author="Kamil Matuszelański" w:date="2021-08-06T22:25:00Z">
            <w:rPr>
              <w:lang w:val="en-GB"/>
            </w:rPr>
          </w:rPrChange>
        </w:rPr>
        <w:pPrChange w:id="351" w:author="Kamil Matuszelański" w:date="2021-08-06T22:25:00Z">
          <w:pPr>
            <w:pStyle w:val="FirstParagraph"/>
          </w:pPr>
        </w:pPrChange>
      </w:pPr>
      <w:proofErr w:type="spellStart"/>
      <w:ins w:id="352" w:author="Kamil Matuszelański" w:date="2021-08-06T22:25:00Z">
        <w:r>
          <w:rPr>
            <w:lang w:val="en-GB"/>
          </w:rPr>
          <w:t>XGBoost</w:t>
        </w:r>
        <w:proofErr w:type="spellEnd"/>
        <w:r>
          <w:rPr>
            <w:lang w:val="en-GB"/>
          </w:rPr>
          <w:t xml:space="preserve"> </w:t>
        </w:r>
      </w:ins>
      <w:ins w:id="353" w:author="Kamil Matuszelański" w:date="2021-08-06T22:26:00Z">
        <w:r>
          <w:rPr>
            <w:lang w:val="en-GB"/>
          </w:rPr>
          <w:t>is based on a principle of boosting</w:t>
        </w:r>
      </w:ins>
      <w:ins w:id="354" w:author="Kamil Matuszelański" w:date="2021-08-06T22:25:00Z">
        <w:r>
          <w:rPr>
            <w:lang w:val="en-GB"/>
          </w:rPr>
          <w:t xml:space="preserve">. </w:t>
        </w:r>
      </w:ins>
      <w:ins w:id="355" w:author="Kamil Matuszelański" w:date="2021-08-06T22:28:00Z">
        <w:r>
          <w:rPr>
            <w:lang w:val="en-GB"/>
          </w:rPr>
          <w:t>A</w:t>
        </w:r>
      </w:ins>
      <w:ins w:id="356" w:author="Kamil Matuszelański" w:date="2021-08-06T22:29:00Z">
        <w:r>
          <w:rPr>
            <w:lang w:val="en-GB"/>
          </w:rPr>
          <w:t xml:space="preserve"> general idea of the working of the algorithm is as follows. Firstly, a weak model (typically classification tree) is fitted to the data. </w:t>
        </w:r>
      </w:ins>
      <w:ins w:id="357" w:author="Kamil Matuszelański" w:date="2021-08-06T22:33:00Z">
        <w:r>
          <w:rPr>
            <w:lang w:val="en-GB"/>
          </w:rPr>
          <w:t xml:space="preserve">Then, predictions are made using this model, and residuals are obtained. </w:t>
        </w:r>
      </w:ins>
      <w:ins w:id="358" w:author="Kamil Matuszelański" w:date="2021-08-06T22:34:00Z">
        <w:r>
          <w:rPr>
            <w:lang w:val="en-GB"/>
          </w:rPr>
          <w:t>Next model is fitted with the original independent variables</w:t>
        </w:r>
      </w:ins>
      <w:ins w:id="359" w:author="Kamil Matuszelański" w:date="2021-08-06T22:35:00Z">
        <w:r w:rsidR="00B73CE5">
          <w:rPr>
            <w:lang w:val="en-GB"/>
          </w:rPr>
          <w:t xml:space="preserve">, but the dependent variable is the residuals obtained from the previous model. This is repeated for sufficiently many times, and the final output of the model is the prediction </w:t>
        </w:r>
      </w:ins>
      <w:ins w:id="360" w:author="Kamil Matuszelański" w:date="2021-08-06T22:36:00Z">
        <w:r w:rsidR="00B73CE5">
          <w:rPr>
            <w:lang w:val="en-GB"/>
          </w:rPr>
          <w:t>made by the last model.</w:t>
        </w:r>
      </w:ins>
    </w:p>
    <w:p w14:paraId="2EDBA1E5" w14:textId="4F60EBFA" w:rsidR="0012202B" w:rsidRPr="00C01659" w:rsidRDefault="001374D6">
      <w:pPr>
        <w:pStyle w:val="Tekstpodstawowy"/>
        <w:rPr>
          <w:lang w:val="en-GB"/>
        </w:rPr>
      </w:pPr>
      <w:r w:rsidRPr="00C01659">
        <w:rPr>
          <w:lang w:val="en-GB"/>
        </w:rPr>
        <w:t xml:space="preserve">Regarding </w:t>
      </w:r>
      <w:commentRangeStart w:id="361"/>
      <w:commentRangeStart w:id="362"/>
      <w:del w:id="363" w:author="Kamil Matuszelański" w:date="2021-08-04T11:58:00Z">
        <w:r w:rsidRPr="00C01659" w:rsidDel="00E96B03">
          <w:rPr>
            <w:lang w:val="en-GB"/>
          </w:rPr>
          <w:delText>cross-</w:delText>
        </w:r>
      </w:del>
      <w:r w:rsidRPr="00C01659">
        <w:rPr>
          <w:lang w:val="en-GB"/>
        </w:rPr>
        <w:t>validation</w:t>
      </w:r>
      <w:commentRangeEnd w:id="361"/>
      <w:r w:rsidR="009E2B7B">
        <w:rPr>
          <w:rStyle w:val="Odwoaniedokomentarza"/>
          <w:rFonts w:eastAsiaTheme="minorHAnsi"/>
          <w:lang w:val="en-US" w:eastAsia="en-US"/>
        </w:rPr>
        <w:commentReference w:id="361"/>
      </w:r>
      <w:commentRangeEnd w:id="362"/>
      <w:r w:rsidR="00E96B03">
        <w:rPr>
          <w:rStyle w:val="Odwoaniedokomentarza"/>
          <w:rFonts w:eastAsiaTheme="minorHAnsi"/>
          <w:lang w:val="en-US" w:eastAsia="en-US"/>
        </w:rPr>
        <w:commentReference w:id="362"/>
      </w:r>
      <w:ins w:id="364" w:author="Kamil Matuszelański" w:date="2021-08-04T11:58:00Z">
        <w:r w:rsidR="00E96B03">
          <w:rPr>
            <w:lang w:val="en-GB"/>
          </w:rPr>
          <w:t xml:space="preserve"> procedure</w:t>
        </w:r>
      </w:ins>
      <w:r w:rsidRPr="00C01659">
        <w:rPr>
          <w:lang w:val="en-GB"/>
        </w:rPr>
        <w:t>, a simple train-test split of the dataset</w:t>
      </w:r>
      <w:r w:rsidR="008C5D77">
        <w:rPr>
          <w:lang w:val="en-GB"/>
        </w:rPr>
        <w:t xml:space="preserve"> was used</w:t>
      </w:r>
      <w:r w:rsidRPr="00C01659">
        <w:rPr>
          <w:lang w:val="en-GB"/>
        </w:rPr>
        <w:t xml:space="preserve">, with 70% of the observations belonging to the training dataset. On the training dataset, optimal hyperparameters </w:t>
      </w:r>
      <w:r w:rsidR="008C5D77">
        <w:rPr>
          <w:lang w:val="en-GB"/>
        </w:rPr>
        <w:t xml:space="preserve">were chosen </w:t>
      </w:r>
      <w:r w:rsidRPr="00C01659">
        <w:rPr>
          <w:lang w:val="en-GB"/>
        </w:rPr>
        <w:t xml:space="preserve">using 2-fold cross-validation on the training dataset. </w:t>
      </w:r>
      <w:r w:rsidR="008C5D77">
        <w:rPr>
          <w:lang w:val="en-GB"/>
        </w:rPr>
        <w:t xml:space="preserve">The </w:t>
      </w:r>
      <w:r w:rsidRPr="00C01659">
        <w:rPr>
          <w:lang w:val="en-GB"/>
        </w:rPr>
        <w:t xml:space="preserve">search space </w:t>
      </w:r>
      <w:commentRangeStart w:id="365"/>
      <w:commentRangeStart w:id="366"/>
      <w:del w:id="367" w:author="Kamil Matuszelański" w:date="2021-08-04T11:59:00Z">
        <w:r w:rsidRPr="00C01659" w:rsidDel="00E96B03">
          <w:rPr>
            <w:lang w:val="en-GB"/>
          </w:rPr>
          <w:delText>simply</w:delText>
        </w:r>
        <w:commentRangeEnd w:id="365"/>
        <w:r w:rsidR="009E2B7B" w:rsidDel="00E96B03">
          <w:rPr>
            <w:rStyle w:val="Odwoaniedokomentarza"/>
            <w:rFonts w:eastAsiaTheme="minorHAnsi"/>
            <w:lang w:val="en-US" w:eastAsia="en-US"/>
          </w:rPr>
          <w:commentReference w:id="365"/>
        </w:r>
      </w:del>
      <w:commentRangeEnd w:id="366"/>
      <w:r w:rsidR="00761D4A">
        <w:rPr>
          <w:rStyle w:val="Odwoaniedokomentarza"/>
          <w:rFonts w:eastAsiaTheme="minorHAnsi"/>
          <w:lang w:val="en-US" w:eastAsia="en-US"/>
        </w:rPr>
        <w:commentReference w:id="366"/>
      </w:r>
      <w:del w:id="368" w:author="Kamil Matuszelański" w:date="2021-08-04T11:59:00Z">
        <w:r w:rsidRPr="00C01659" w:rsidDel="00E96B03">
          <w:rPr>
            <w:lang w:val="en-GB"/>
          </w:rPr>
          <w:delText xml:space="preserve"> </w:delText>
        </w:r>
      </w:del>
      <w:r w:rsidR="008C5D77">
        <w:rPr>
          <w:lang w:val="en-GB"/>
        </w:rPr>
        <w:t xml:space="preserve">is defined </w:t>
      </w:r>
      <w:r w:rsidRPr="00C01659">
        <w:rPr>
          <w:lang w:val="en-GB"/>
        </w:rPr>
        <w:t>as a grid of all possible combinations of the hyperparameters.</w:t>
      </w:r>
    </w:p>
    <w:p w14:paraId="5BAC9856" w14:textId="3205E342" w:rsidR="00901625" w:rsidRDefault="001374D6">
      <w:pPr>
        <w:pStyle w:val="Tekstpodstawowy"/>
        <w:rPr>
          <w:ins w:id="369" w:author="Kamil Matuszelański" w:date="2021-08-04T14:24:00Z"/>
          <w:lang w:val="en-GB"/>
        </w:rPr>
      </w:pPr>
      <w:r w:rsidRPr="00C01659">
        <w:rPr>
          <w:lang w:val="en-GB"/>
        </w:rPr>
        <w:lastRenderedPageBreak/>
        <w:t xml:space="preserve">One important problem with this dataset is its very high target classes imbalance. Only 3% of the customers have decided to buy for the second time. To handle this issue, </w:t>
      </w:r>
      <w:proofErr w:type="spellStart"/>
      <w:r w:rsidRPr="00C01659">
        <w:rPr>
          <w:lang w:val="en-GB"/>
        </w:rPr>
        <w:t>upsampling</w:t>
      </w:r>
      <w:proofErr w:type="spellEnd"/>
      <w:r w:rsidRPr="00C01659">
        <w:rPr>
          <w:lang w:val="en-GB"/>
        </w:rPr>
        <w:t xml:space="preserve"> of the minority class on the training dataset </w:t>
      </w:r>
      <w:r w:rsidR="008C5D77">
        <w:rPr>
          <w:lang w:val="en-GB"/>
        </w:rPr>
        <w:t xml:space="preserve">was used </w:t>
      </w:r>
      <w:r w:rsidRPr="00C01659">
        <w:rPr>
          <w:lang w:val="en-GB"/>
        </w:rPr>
        <w:t xml:space="preserve">to obtain equal class proportions. Also, the choice of an appropriate metric to optimize is very important in an imbalanced dataset, as some metrics (like accuracy) are very </w:t>
      </w:r>
      <w:commentRangeStart w:id="370"/>
      <w:commentRangeStart w:id="371"/>
      <w:r w:rsidRPr="00C01659">
        <w:rPr>
          <w:lang w:val="en-GB"/>
        </w:rPr>
        <w:t>biased</w:t>
      </w:r>
      <w:commentRangeEnd w:id="370"/>
      <w:r w:rsidR="009E2B7B">
        <w:rPr>
          <w:rStyle w:val="Odwoaniedokomentarza"/>
          <w:rFonts w:eastAsiaTheme="minorHAnsi"/>
          <w:lang w:val="en-US" w:eastAsia="en-US"/>
        </w:rPr>
        <w:commentReference w:id="370"/>
      </w:r>
      <w:commentRangeEnd w:id="371"/>
      <w:r w:rsidR="002855C3">
        <w:rPr>
          <w:rStyle w:val="Odwoaniedokomentarza"/>
          <w:rFonts w:eastAsiaTheme="minorHAnsi"/>
          <w:lang w:val="en-US" w:eastAsia="en-US"/>
        </w:rPr>
        <w:commentReference w:id="371"/>
      </w:r>
      <w:ins w:id="372" w:author="Kamil Matuszelański" w:date="2021-08-04T14:02:00Z">
        <w:r w:rsidR="009401B2">
          <w:rPr>
            <w:lang w:val="en-GB"/>
          </w:rPr>
          <w:t xml:space="preserve"> again</w:t>
        </w:r>
      </w:ins>
      <w:ins w:id="373" w:author="Kamil Matuszelański" w:date="2021-08-04T14:03:00Z">
        <w:r w:rsidR="009401B2">
          <w:rPr>
            <w:lang w:val="en-GB"/>
          </w:rPr>
          <w:t>st minority class</w:t>
        </w:r>
      </w:ins>
      <w:r w:rsidRPr="00C01659">
        <w:rPr>
          <w:lang w:val="en-GB"/>
        </w:rPr>
        <w:t xml:space="preserve"> in these cases.</w:t>
      </w:r>
      <w:ins w:id="374" w:author="Kamil Matuszelański" w:date="2021-08-04T14:01:00Z">
        <w:r w:rsidR="009401B2">
          <w:rPr>
            <w:lang w:val="en-GB"/>
          </w:rPr>
          <w:t xml:space="preserve"> For example, if the dataset contains 99% of observations from the majority class, one can simpl</w:t>
        </w:r>
      </w:ins>
      <w:ins w:id="375" w:author="Kamil Matuszelański" w:date="2021-08-04T14:02:00Z">
        <w:r w:rsidR="009401B2">
          <w:rPr>
            <w:lang w:val="en-GB"/>
          </w:rPr>
          <w:t>y use a classifier that always predicts the majority class and obtain 99% of accuracy</w:t>
        </w:r>
      </w:ins>
      <w:ins w:id="376" w:author="Kamil Matuszelański" w:date="2021-08-04T14:03:00Z">
        <w:r w:rsidR="009401B2">
          <w:rPr>
            <w:lang w:val="en-GB"/>
          </w:rPr>
          <w:t xml:space="preserve"> – although none of the observations from minority class was classified correctly</w:t>
        </w:r>
      </w:ins>
      <w:ins w:id="377" w:author="Kamil Matuszelański" w:date="2021-08-04T14:02:00Z">
        <w:r w:rsidR="009401B2">
          <w:rPr>
            <w:lang w:val="en-GB"/>
          </w:rPr>
          <w:t xml:space="preserve">. </w:t>
        </w:r>
      </w:ins>
      <w:del w:id="378" w:author="Kamil Matuszelański" w:date="2021-08-04T14:01:00Z">
        <w:r w:rsidRPr="00C01659" w:rsidDel="009401B2">
          <w:rPr>
            <w:lang w:val="en-GB"/>
          </w:rPr>
          <w:delText xml:space="preserve"> </w:delText>
        </w:r>
      </w:del>
      <w:r w:rsidRPr="00C01659">
        <w:rPr>
          <w:lang w:val="en-GB"/>
        </w:rPr>
        <w:t xml:space="preserve">That is why </w:t>
      </w:r>
      <w:del w:id="379" w:author="Kamil Matuszelański" w:date="2021-08-04T14:11:00Z">
        <w:r w:rsidRPr="00C01659" w:rsidDel="002855C3">
          <w:rPr>
            <w:lang w:val="en-GB"/>
          </w:rPr>
          <w:delText xml:space="preserve">I have decided to optimize </w:delText>
        </w:r>
      </w:del>
      <w:r w:rsidRPr="00C01659">
        <w:rPr>
          <w:lang w:val="en-GB"/>
        </w:rPr>
        <w:t>the Area-Under-Curve</w:t>
      </w:r>
      <w:ins w:id="380" w:author="Kamil Matuszelański" w:date="2021-08-04T14:06:00Z">
        <w:r w:rsidR="009401B2">
          <w:rPr>
            <w:lang w:val="en-GB"/>
          </w:rPr>
          <w:t xml:space="preserve"> (AUC)</w:t>
        </w:r>
      </w:ins>
      <w:r w:rsidRPr="00C01659">
        <w:rPr>
          <w:lang w:val="en-GB"/>
        </w:rPr>
        <w:t xml:space="preserve"> metric</w:t>
      </w:r>
      <w:ins w:id="381" w:author="Kamil Matuszelański" w:date="2021-08-04T14:11:00Z">
        <w:r w:rsidR="002855C3">
          <w:rPr>
            <w:lang w:val="en-GB"/>
          </w:rPr>
          <w:t xml:space="preserve"> was optimized</w:t>
        </w:r>
      </w:ins>
      <w:r w:rsidRPr="00C01659">
        <w:rPr>
          <w:lang w:val="en-GB"/>
        </w:rPr>
        <w:t xml:space="preserve">, as it </w:t>
      </w:r>
      <w:commentRangeStart w:id="382"/>
      <w:commentRangeStart w:id="383"/>
      <w:r w:rsidRPr="00C01659">
        <w:rPr>
          <w:lang w:val="en-GB"/>
        </w:rPr>
        <w:t>weights the performance of the minority and majority classes equally.</w:t>
      </w:r>
      <w:commentRangeEnd w:id="382"/>
      <w:r w:rsidR="009E2B7B">
        <w:rPr>
          <w:rStyle w:val="Odwoaniedokomentarza"/>
          <w:rFonts w:eastAsiaTheme="minorHAnsi"/>
          <w:lang w:val="en-US" w:eastAsia="en-US"/>
        </w:rPr>
        <w:commentReference w:id="382"/>
      </w:r>
      <w:commentRangeEnd w:id="383"/>
      <w:r w:rsidR="002855C3">
        <w:rPr>
          <w:rStyle w:val="Odwoaniedokomentarza"/>
          <w:rFonts w:eastAsiaTheme="minorHAnsi"/>
          <w:lang w:val="en-US" w:eastAsia="en-US"/>
        </w:rPr>
        <w:commentReference w:id="383"/>
      </w:r>
      <w:ins w:id="384" w:author="Kamil Matuszelański" w:date="2021-08-04T14:05:00Z">
        <w:r w:rsidR="009401B2">
          <w:rPr>
            <w:lang w:val="en-GB"/>
          </w:rPr>
          <w:t xml:space="preserve"> </w:t>
        </w:r>
      </w:ins>
    </w:p>
    <w:p w14:paraId="3D93D254" w14:textId="5F6B1037" w:rsidR="00901625" w:rsidRDefault="00901625">
      <w:pPr>
        <w:pStyle w:val="Tekstpodstawowy"/>
        <w:rPr>
          <w:ins w:id="385" w:author="Kamil Matuszelański" w:date="2021-08-04T14:24:00Z"/>
          <w:lang w:val="en-GB"/>
        </w:rPr>
      </w:pPr>
      <w:ins w:id="386" w:author="Kamil Matuszelański" w:date="2021-08-04T14:24:00Z">
        <w:r>
          <w:rPr>
            <w:lang w:val="en-GB"/>
          </w:rPr>
          <w:t>AUC</w:t>
        </w:r>
        <w:r w:rsidRPr="00901625">
          <w:rPr>
            <w:lang w:val="en-GB"/>
          </w:rPr>
          <w:t xml:space="preserve"> </w:t>
        </w:r>
        <w:r>
          <w:rPr>
            <w:lang w:val="en-GB"/>
          </w:rPr>
          <w:t>metric</w:t>
        </w:r>
        <w:r w:rsidRPr="00901625">
          <w:rPr>
            <w:lang w:val="en-GB"/>
          </w:rPr>
          <w:t xml:space="preserve"> is based on Receiver Operating Statistic (ROC) curve. This curve is created by plotting true positive rate against false positive rate for various cut</w:t>
        </w:r>
        <w:r>
          <w:rPr>
            <w:lang w:val="en-GB"/>
          </w:rPr>
          <w:t>-</w:t>
        </w:r>
        <w:r w:rsidRPr="00901625">
          <w:rPr>
            <w:lang w:val="en-GB"/>
          </w:rPr>
          <w:t>offs of the response variable. AUC metric is defined as area under curve of the ROC metric. It has its range between 0 and 1 (the more the better). Value of 0.5 means that the model is no better than random guessing - and thus has zero predictive power. Value of 1 is obtained by the model correctly classifying all observations.</w:t>
        </w:r>
      </w:ins>
    </w:p>
    <w:p w14:paraId="3ADEA99B" w14:textId="79EE1475" w:rsidR="0012202B" w:rsidRPr="00C01659" w:rsidRDefault="009401B2">
      <w:pPr>
        <w:pStyle w:val="Tekstpodstawowy"/>
        <w:rPr>
          <w:lang w:val="en-GB"/>
        </w:rPr>
      </w:pPr>
      <w:ins w:id="387" w:author="Kamil Matuszelański" w:date="2021-08-04T14:05:00Z">
        <w:r>
          <w:rPr>
            <w:lang w:val="en-GB"/>
          </w:rPr>
          <w:t>It is worth noticing</w:t>
        </w:r>
      </w:ins>
      <w:ins w:id="388" w:author="Kamil Matuszelański" w:date="2021-08-04T14:06:00Z">
        <w:r>
          <w:rPr>
            <w:lang w:val="en-GB"/>
          </w:rPr>
          <w:t xml:space="preserve"> that usage of imbalanced metric should not change the results in the case where the </w:t>
        </w:r>
      </w:ins>
      <w:ins w:id="389" w:author="Kamil Matuszelański" w:date="2021-08-04T14:07:00Z">
        <w:r w:rsidR="002855C3">
          <w:rPr>
            <w:lang w:val="en-GB"/>
          </w:rPr>
          <w:t xml:space="preserve">minority class is </w:t>
        </w:r>
        <w:proofErr w:type="spellStart"/>
        <w:r w:rsidR="002855C3">
          <w:rPr>
            <w:lang w:val="en-GB"/>
          </w:rPr>
          <w:t>upsampled</w:t>
        </w:r>
        <w:proofErr w:type="spellEnd"/>
        <w:r w:rsidR="002855C3">
          <w:rPr>
            <w:lang w:val="en-GB"/>
          </w:rPr>
          <w:t xml:space="preserve"> to obtain equal proportions. However, in the case of this study, </w:t>
        </w:r>
      </w:ins>
      <w:proofErr w:type="spellStart"/>
      <w:ins w:id="390" w:author="Kamil Matuszelański" w:date="2021-08-04T14:08:00Z">
        <w:r w:rsidR="002855C3">
          <w:rPr>
            <w:lang w:val="en-GB"/>
          </w:rPr>
          <w:t>upsampling</w:t>
        </w:r>
        <w:proofErr w:type="spellEnd"/>
        <w:r w:rsidR="002855C3">
          <w:rPr>
            <w:lang w:val="en-GB"/>
          </w:rPr>
          <w:t xml:space="preserve"> was applied only on the training set. Because of that, </w:t>
        </w:r>
      </w:ins>
      <w:ins w:id="391" w:author="Kamil Matuszelański" w:date="2021-08-04T14:09:00Z">
        <w:r w:rsidR="002855C3">
          <w:rPr>
            <w:lang w:val="en-GB"/>
          </w:rPr>
          <w:t xml:space="preserve">although the results judging by accuracy and AUC on the </w:t>
        </w:r>
      </w:ins>
      <w:ins w:id="392" w:author="Kamil Matuszelański" w:date="2021-08-04T14:10:00Z">
        <w:r w:rsidR="002855C3">
          <w:rPr>
            <w:lang w:val="en-GB"/>
          </w:rPr>
          <w:t>training</w:t>
        </w:r>
      </w:ins>
      <w:ins w:id="393" w:author="Kamil Matuszelański" w:date="2021-08-04T14:09:00Z">
        <w:r w:rsidR="002855C3">
          <w:rPr>
            <w:lang w:val="en-GB"/>
          </w:rPr>
          <w:t xml:space="preserve"> set should be similar, on the test set AUC </w:t>
        </w:r>
      </w:ins>
      <w:ins w:id="394" w:author="Kamil Matuszelański" w:date="2021-08-04T14:10:00Z">
        <w:r w:rsidR="002855C3">
          <w:rPr>
            <w:lang w:val="en-GB"/>
          </w:rPr>
          <w:t>is a better choice. AUC was used in both model training and evaluation on the test set to maintain con</w:t>
        </w:r>
      </w:ins>
      <w:ins w:id="395" w:author="Kamil Matuszelański" w:date="2021-08-04T14:11:00Z">
        <w:r w:rsidR="002855C3">
          <w:rPr>
            <w:lang w:val="en-GB"/>
          </w:rPr>
          <w:t>sistency.</w:t>
        </w:r>
      </w:ins>
    </w:p>
    <w:p w14:paraId="0B1D69DE" w14:textId="19919219" w:rsidR="0012202B" w:rsidRDefault="006C4FCC">
      <w:pPr>
        <w:pStyle w:val="Nagwek2"/>
      </w:pPr>
      <w:bookmarkStart w:id="396" w:name="features-preprocessing"/>
      <w:bookmarkEnd w:id="338"/>
      <w:r>
        <w:rPr>
          <w:rStyle w:val="SectionNumber"/>
        </w:rPr>
        <w:t>3</w:t>
      </w:r>
      <w:r w:rsidR="001374D6">
        <w:rPr>
          <w:rStyle w:val="SectionNumber"/>
        </w:rPr>
        <w:t>.2</w:t>
      </w:r>
      <w:r w:rsidR="001374D6">
        <w:tab/>
        <w:t xml:space="preserve">Features </w:t>
      </w:r>
      <w:proofErr w:type="spellStart"/>
      <w:r w:rsidR="001374D6">
        <w:t>preprocessing</w:t>
      </w:r>
      <w:proofErr w:type="spellEnd"/>
    </w:p>
    <w:p w14:paraId="027312DD" w14:textId="3FE4C2D0" w:rsidR="0012202B" w:rsidRPr="00C01659" w:rsidRDefault="001374D6">
      <w:pPr>
        <w:pStyle w:val="FirstParagraph"/>
        <w:rPr>
          <w:lang w:val="en-GB"/>
        </w:rPr>
      </w:pPr>
      <w:r w:rsidRPr="00C01659">
        <w:rPr>
          <w:lang w:val="en-GB"/>
        </w:rPr>
        <w:t xml:space="preserve">In this study 3 </w:t>
      </w:r>
      <w:r w:rsidR="008C5D77">
        <w:rPr>
          <w:lang w:val="en-GB"/>
        </w:rPr>
        <w:t xml:space="preserve">separate </w:t>
      </w:r>
      <w:r w:rsidRPr="00C01659">
        <w:rPr>
          <w:lang w:val="en-GB"/>
        </w:rPr>
        <w:t xml:space="preserve">groups of variables </w:t>
      </w:r>
      <w:r w:rsidR="008C5D77">
        <w:rPr>
          <w:lang w:val="en-GB"/>
        </w:rPr>
        <w:t xml:space="preserve">are </w:t>
      </w:r>
      <w:r w:rsidR="00213AE2">
        <w:rPr>
          <w:lang w:val="en-GB"/>
        </w:rPr>
        <w:t>analysed (with details described in following sections)</w:t>
      </w:r>
      <w:r w:rsidRPr="00C01659">
        <w:rPr>
          <w:lang w:val="en-GB"/>
        </w:rPr>
        <w:t>:</w:t>
      </w:r>
    </w:p>
    <w:p w14:paraId="13A75804" w14:textId="77777777" w:rsidR="0012202B" w:rsidRDefault="001374D6" w:rsidP="001374D6">
      <w:pPr>
        <w:pStyle w:val="Compact"/>
        <w:numPr>
          <w:ilvl w:val="0"/>
          <w:numId w:val="9"/>
        </w:numPr>
      </w:pPr>
      <w:proofErr w:type="spellStart"/>
      <w:r>
        <w:t>behavioral</w:t>
      </w:r>
      <w:proofErr w:type="spellEnd"/>
      <w:r>
        <w:t xml:space="preserve"> (first transaction) features</w:t>
      </w:r>
    </w:p>
    <w:p w14:paraId="15E85FFC" w14:textId="77777777" w:rsidR="0012202B" w:rsidRDefault="001374D6" w:rsidP="001374D6">
      <w:pPr>
        <w:pStyle w:val="Compact"/>
        <w:numPr>
          <w:ilvl w:val="0"/>
          <w:numId w:val="9"/>
        </w:numPr>
      </w:pPr>
      <w:r>
        <w:t>location features</w:t>
      </w:r>
    </w:p>
    <w:p w14:paraId="0EB6F874" w14:textId="77777777" w:rsidR="0012202B" w:rsidRDefault="001374D6" w:rsidP="001374D6">
      <w:pPr>
        <w:pStyle w:val="Compact"/>
        <w:numPr>
          <w:ilvl w:val="0"/>
          <w:numId w:val="9"/>
        </w:numPr>
      </w:pPr>
      <w:r>
        <w:t>perception features.</w:t>
      </w:r>
    </w:p>
    <w:p w14:paraId="1C662C92" w14:textId="6FDAEACA" w:rsidR="0012202B" w:rsidRDefault="001374D6">
      <w:pPr>
        <w:pStyle w:val="FirstParagraph"/>
        <w:rPr>
          <w:ins w:id="397" w:author="Kamil Matuszelański" w:date="2021-08-05T11:35:00Z"/>
          <w:lang w:val="en-GB"/>
        </w:rPr>
      </w:pPr>
      <w:r w:rsidRPr="00C01659">
        <w:rPr>
          <w:lang w:val="en-GB"/>
        </w:rPr>
        <w:t>On the diagram below</w:t>
      </w:r>
      <w:ins w:id="398" w:author="Katarzyna Kopczewska" w:date="2021-08-01T18:45:00Z">
        <w:r w:rsidR="001E0E09">
          <w:rPr>
            <w:lang w:val="en-GB"/>
          </w:rPr>
          <w:t xml:space="preserve"> (</w:t>
        </w:r>
        <w:del w:id="399" w:author="Kamil Matuszelański" w:date="2021-08-05T11:40:00Z">
          <w:r w:rsidR="001E0E09" w:rsidDel="00ED6BB7">
            <w:rPr>
              <w:lang w:val="en-GB"/>
            </w:rPr>
            <w:delText>Fig.X</w:delText>
          </w:r>
        </w:del>
      </w:ins>
      <w:ins w:id="400" w:author="Kamil Matuszelański" w:date="2021-08-05T11:40:00Z">
        <w:r w:rsidR="00ED6BB7">
          <w:rPr>
            <w:lang w:val="en-GB"/>
          </w:rPr>
          <w:t>Fig.7</w:t>
        </w:r>
      </w:ins>
      <w:ins w:id="401" w:author="Katarzyna Kopczewska" w:date="2021-08-01T18:45:00Z">
        <w:r w:rsidR="001E0E09">
          <w:rPr>
            <w:lang w:val="en-GB"/>
          </w:rPr>
          <w:t>)</w:t>
        </w:r>
      </w:ins>
      <w:r w:rsidRPr="00C01659">
        <w:rPr>
          <w:lang w:val="en-GB"/>
        </w:rPr>
        <w:t xml:space="preserve"> a summary of </w:t>
      </w:r>
      <w:proofErr w:type="spellStart"/>
      <w:r w:rsidRPr="00C01659">
        <w:rPr>
          <w:lang w:val="en-GB"/>
        </w:rPr>
        <w:t>preprocessing</w:t>
      </w:r>
      <w:proofErr w:type="spellEnd"/>
      <w:r w:rsidRPr="00C01659">
        <w:rPr>
          <w:lang w:val="en-GB"/>
        </w:rPr>
        <w:t xml:space="preserve"> applied to all the parts of the dataset is presented. </w:t>
      </w:r>
      <w:ins w:id="402" w:author="Kamil Matuszelański" w:date="2021-08-04T12:00:00Z">
        <w:r w:rsidR="00E96B03">
          <w:rPr>
            <w:lang w:val="en-GB"/>
          </w:rPr>
          <w:t xml:space="preserve">A detailed </w:t>
        </w:r>
      </w:ins>
      <w:ins w:id="403" w:author="Kamil Matuszelański" w:date="2021-08-04T12:01:00Z">
        <w:r w:rsidR="00E96B03">
          <w:rPr>
            <w:lang w:val="en-GB"/>
          </w:rPr>
          <w:t xml:space="preserve">description of the </w:t>
        </w:r>
        <w:proofErr w:type="spellStart"/>
        <w:r w:rsidR="00E96B03">
          <w:rPr>
            <w:lang w:val="en-GB"/>
          </w:rPr>
          <w:t>preprocessing</w:t>
        </w:r>
        <w:proofErr w:type="spellEnd"/>
        <w:r w:rsidR="00E96B03">
          <w:rPr>
            <w:lang w:val="en-GB"/>
          </w:rPr>
          <w:t xml:space="preserve"> is presented in the following </w:t>
        </w:r>
        <w:r w:rsidR="00E96B03">
          <w:rPr>
            <w:lang w:val="en-GB"/>
          </w:rPr>
          <w:lastRenderedPageBreak/>
          <w:t xml:space="preserve">subsections. </w:t>
        </w:r>
      </w:ins>
      <w:r w:rsidRPr="00C01659">
        <w:rPr>
          <w:lang w:val="en-GB"/>
        </w:rPr>
        <w:t xml:space="preserve">All the tables on the left-hand side are coming directly from Olist (4 tables) and Statistical Office sources (1 table - demographic data). The purple table is the primary one, the features from this table were combined with all the remaining sets of variables. The final tables after </w:t>
      </w:r>
      <w:proofErr w:type="spellStart"/>
      <w:r w:rsidRPr="00C01659">
        <w:rPr>
          <w:lang w:val="en-GB"/>
        </w:rPr>
        <w:t>preprocessing</w:t>
      </w:r>
      <w:proofErr w:type="spellEnd"/>
      <w:r w:rsidRPr="00C01659">
        <w:rPr>
          <w:lang w:val="en-GB"/>
        </w:rPr>
        <w:t xml:space="preserve"> each of the parts of the dataset are shown in </w:t>
      </w:r>
      <w:proofErr w:type="spellStart"/>
      <w:r w:rsidRPr="00C01659">
        <w:rPr>
          <w:lang w:val="en-GB"/>
        </w:rPr>
        <w:t>gray</w:t>
      </w:r>
      <w:proofErr w:type="spellEnd"/>
      <w:r w:rsidRPr="00C01659">
        <w:rPr>
          <w:lang w:val="en-GB"/>
        </w:rPr>
        <w:t xml:space="preserve">. In the </w:t>
      </w:r>
      <w:r w:rsidR="008C5D77" w:rsidRPr="00C01659">
        <w:rPr>
          <w:lang w:val="en-GB"/>
        </w:rPr>
        <w:t>modelling</w:t>
      </w:r>
      <w:r w:rsidRPr="00C01659">
        <w:rPr>
          <w:lang w:val="en-GB"/>
        </w:rPr>
        <w:t xml:space="preserve"> phase, a simple join of the basic table, and the remaining ones</w:t>
      </w:r>
      <w:r w:rsidR="008C5D77">
        <w:rPr>
          <w:lang w:val="en-GB"/>
        </w:rPr>
        <w:t xml:space="preserve"> was performed</w:t>
      </w:r>
      <w:r w:rsidRPr="00C01659">
        <w:rPr>
          <w:lang w:val="en-GB"/>
        </w:rPr>
        <w:t xml:space="preserve"> (basic information + order items, basic information + </w:t>
      </w:r>
      <w:commentRangeStart w:id="404"/>
      <w:commentRangeStart w:id="405"/>
      <w:r w:rsidRPr="00C01659">
        <w:rPr>
          <w:lang w:val="en-GB"/>
        </w:rPr>
        <w:t>DBSCAN</w:t>
      </w:r>
      <w:commentRangeEnd w:id="404"/>
      <w:r w:rsidR="001E0E09">
        <w:rPr>
          <w:rStyle w:val="Odwoaniedokomentarza"/>
          <w:rFonts w:eastAsiaTheme="minorHAnsi"/>
          <w:lang w:val="en-US" w:eastAsia="en-US"/>
        </w:rPr>
        <w:commentReference w:id="404"/>
      </w:r>
      <w:commentRangeEnd w:id="405"/>
      <w:r w:rsidR="00E96B03">
        <w:rPr>
          <w:rStyle w:val="Odwoaniedokomentarza"/>
          <w:rFonts w:eastAsiaTheme="minorHAnsi"/>
          <w:lang w:val="en-US" w:eastAsia="en-US"/>
        </w:rPr>
        <w:commentReference w:id="405"/>
      </w:r>
      <w:r w:rsidRPr="00C01659">
        <w:rPr>
          <w:lang w:val="en-GB"/>
        </w:rPr>
        <w:t xml:space="preserve"> cluster, etc.).</w:t>
      </w:r>
    </w:p>
    <w:p w14:paraId="738306B6" w14:textId="081DE7CF" w:rsidR="000F2161" w:rsidRPr="000F2161" w:rsidRDefault="000F2161">
      <w:pPr>
        <w:pStyle w:val="ImageCaption"/>
        <w:rPr>
          <w:lang w:val="en-GB"/>
        </w:rPr>
        <w:pPrChange w:id="406" w:author="Kamil Matuszelański" w:date="2021-08-05T11:36:00Z">
          <w:pPr>
            <w:pStyle w:val="FirstParagraph"/>
          </w:pPr>
        </w:pPrChange>
      </w:pPr>
      <w:ins w:id="407" w:author="Kamil Matuszelański" w:date="2021-08-05T11:35:00Z">
        <w:r w:rsidRPr="000F2161">
          <w:rPr>
            <w:lang w:val="en-GB"/>
            <w:rPrChange w:id="408" w:author="Kamil Matuszelański" w:date="2021-08-05T11:36:00Z">
              <w:rPr>
                <w:b/>
              </w:rPr>
            </w:rPrChange>
          </w:rPr>
          <w:t xml:space="preserve">Figure </w:t>
        </w:r>
      </w:ins>
      <w:ins w:id="409" w:author="Kamil Matuszelański" w:date="2021-08-05T11:40:00Z">
        <w:r w:rsidR="00ED6BB7">
          <w:rPr>
            <w:lang w:val="en-GB"/>
          </w:rPr>
          <w:t>7</w:t>
        </w:r>
      </w:ins>
      <w:ins w:id="410" w:author="Kamil Matuszelański" w:date="2021-08-05T11:35:00Z">
        <w:r w:rsidRPr="000F2161">
          <w:rPr>
            <w:lang w:val="en-GB"/>
            <w:rPrChange w:id="411" w:author="Kamil Matuszelański" w:date="2021-08-05T11:36:00Z">
              <w:rPr>
                <w:b/>
              </w:rPr>
            </w:rPrChange>
          </w:rPr>
          <w:t xml:space="preserve">: </w:t>
        </w:r>
      </w:ins>
      <w:ins w:id="412" w:author="Kamil Matuszelański" w:date="2021-08-05T11:36:00Z">
        <w:r w:rsidRPr="000F2161">
          <w:rPr>
            <w:lang w:val="en-GB"/>
            <w:rPrChange w:id="413" w:author="Kamil Matuszelański" w:date="2021-08-05T11:36:00Z">
              <w:rPr>
                <w:b/>
              </w:rPr>
            </w:rPrChange>
          </w:rPr>
          <w:t xml:space="preserve">Diagram depicting transformations on </w:t>
        </w:r>
        <w:r>
          <w:rPr>
            <w:lang w:val="en-GB"/>
          </w:rPr>
          <w:t>the source tables applied to obtain the dataset suitable for modelling purposes</w:t>
        </w:r>
      </w:ins>
    </w:p>
    <w:p w14:paraId="572225CB" w14:textId="77777777" w:rsidR="000F2161" w:rsidRDefault="001374D6">
      <w:pPr>
        <w:pStyle w:val="Tekstpodstawowy"/>
        <w:rPr>
          <w:ins w:id="414" w:author="Kamil Matuszelański" w:date="2021-08-05T11:37:00Z"/>
        </w:rPr>
      </w:pPr>
      <w:commentRangeStart w:id="415"/>
      <w:r>
        <w:rPr>
          <w:noProof/>
        </w:rPr>
        <w:drawing>
          <wp:inline distT="0" distB="0" distL="0" distR="0" wp14:anchorId="4D635DAB" wp14:editId="780D4534">
            <wp:extent cx="5135271" cy="4242816"/>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resources/data_processing_diagram.png"/>
                    <pic:cNvPicPr>
                      <a:picLocks noChangeAspect="1" noChangeArrowheads="1"/>
                    </pic:cNvPicPr>
                  </pic:nvPicPr>
                  <pic:blipFill>
                    <a:blip r:embed="rId18"/>
                    <a:stretch>
                      <a:fillRect/>
                    </a:stretch>
                  </pic:blipFill>
                  <pic:spPr bwMode="auto">
                    <a:xfrm>
                      <a:off x="0" y="0"/>
                      <a:ext cx="5149989" cy="4254976"/>
                    </a:xfrm>
                    <a:prstGeom prst="rect">
                      <a:avLst/>
                    </a:prstGeom>
                    <a:noFill/>
                    <a:ln w="9525">
                      <a:noFill/>
                      <a:headEnd/>
                      <a:tailEnd/>
                    </a:ln>
                  </pic:spPr>
                </pic:pic>
              </a:graphicData>
            </a:graphic>
          </wp:inline>
        </w:drawing>
      </w:r>
      <w:commentRangeEnd w:id="415"/>
    </w:p>
    <w:p w14:paraId="16C899E2" w14:textId="4F0B963A" w:rsidR="0012202B" w:rsidRPr="00ED6BB7" w:rsidRDefault="00213AE2">
      <w:pPr>
        <w:pStyle w:val="sources"/>
        <w:pPrChange w:id="416" w:author="Kamil Matuszelański" w:date="2021-08-05T11:38:00Z">
          <w:pPr>
            <w:pStyle w:val="Tekstpodstawowy"/>
          </w:pPr>
        </w:pPrChange>
      </w:pPr>
      <w:r>
        <w:rPr>
          <w:rStyle w:val="Odwoaniedokomentarza"/>
          <w:rFonts w:eastAsiaTheme="minorHAnsi"/>
          <w:lang w:val="en-US" w:eastAsia="en-US"/>
        </w:rPr>
        <w:commentReference w:id="415"/>
      </w:r>
      <w:ins w:id="417" w:author="Kamil Matuszelański" w:date="2021-08-05T11:37:00Z">
        <w:r w:rsidR="000F2161" w:rsidRPr="000F2161">
          <w:t xml:space="preserve"> </w:t>
        </w:r>
        <w:r w:rsidR="000F2161" w:rsidRPr="004B55B2">
          <w:rPr>
            <w:rStyle w:val="sourcesZnak"/>
          </w:rPr>
          <w:t xml:space="preserve">Source: Own </w:t>
        </w:r>
        <w:r w:rsidR="000F2161">
          <w:rPr>
            <w:rStyle w:val="sourcesZnak"/>
          </w:rPr>
          <w:t xml:space="preserve">work, </w:t>
        </w:r>
      </w:ins>
      <w:ins w:id="418" w:author="Kamil Matuszelański" w:date="2021-08-05T11:55:00Z">
        <w:r w:rsidR="00E15755">
          <w:rPr>
            <w:rStyle w:val="sourcesZnak"/>
          </w:rPr>
          <w:t xml:space="preserve">diagram was </w:t>
        </w:r>
      </w:ins>
      <w:ins w:id="419" w:author="Kamil Matuszelański" w:date="2021-08-05T11:37:00Z">
        <w:r w:rsidR="000F2161">
          <w:rPr>
            <w:rStyle w:val="sourcesZnak"/>
          </w:rPr>
          <w:t>created using draw.io software</w:t>
        </w:r>
      </w:ins>
    </w:p>
    <w:p w14:paraId="28C43976" w14:textId="3EE0222A" w:rsidR="0012202B" w:rsidRDefault="006C4FCC">
      <w:pPr>
        <w:pStyle w:val="Nagwek3"/>
      </w:pPr>
      <w:bookmarkStart w:id="420" w:name="behavioral-features"/>
      <w:ins w:id="421" w:author="Kamil Matuszelański" w:date="2021-08-06T14:32:00Z">
        <w:r>
          <w:rPr>
            <w:rStyle w:val="SectionNumber"/>
          </w:rPr>
          <w:t>3</w:t>
        </w:r>
      </w:ins>
      <w:del w:id="422" w:author="Kamil Matuszelański" w:date="2021-08-06T14:32:00Z">
        <w:r w:rsidR="001374D6" w:rsidDel="006C4FCC">
          <w:rPr>
            <w:rStyle w:val="SectionNumber"/>
          </w:rPr>
          <w:delText>4</w:delText>
        </w:r>
      </w:del>
      <w:r w:rsidR="001374D6">
        <w:rPr>
          <w:rStyle w:val="SectionNumber"/>
        </w:rPr>
        <w:t>.2.1</w:t>
      </w:r>
      <w:r w:rsidR="001374D6">
        <w:tab/>
      </w:r>
      <w:proofErr w:type="spellStart"/>
      <w:r w:rsidR="001374D6">
        <w:t>Behavioral</w:t>
      </w:r>
      <w:proofErr w:type="spellEnd"/>
      <w:r w:rsidR="001374D6">
        <w:t xml:space="preserve"> features</w:t>
      </w:r>
    </w:p>
    <w:p w14:paraId="0ADD2CDA" w14:textId="2683B5FD" w:rsidR="0012202B" w:rsidRPr="00C01659" w:rsidRDefault="001374D6">
      <w:pPr>
        <w:pStyle w:val="FirstParagraph"/>
        <w:rPr>
          <w:lang w:val="en-GB"/>
        </w:rPr>
      </w:pPr>
      <w:proofErr w:type="spellStart"/>
      <w:r w:rsidRPr="00C01659">
        <w:rPr>
          <w:lang w:val="en-GB"/>
        </w:rPr>
        <w:t>Behavioral</w:t>
      </w:r>
      <w:proofErr w:type="spellEnd"/>
      <w:r w:rsidRPr="00C01659">
        <w:rPr>
          <w:lang w:val="en-GB"/>
        </w:rPr>
        <w:t xml:space="preserve"> predictors can be defined as the variables quantifying previous actions of the customer. In most cases, this narrows down to the data about previous transactions and previous interactions with the company. </w:t>
      </w:r>
      <w:proofErr w:type="spellStart"/>
      <w:r w:rsidRPr="00C01659">
        <w:rPr>
          <w:lang w:val="en-GB"/>
        </w:rPr>
        <w:t>Behavioral</w:t>
      </w:r>
      <w:proofErr w:type="spellEnd"/>
      <w:r w:rsidRPr="00C01659">
        <w:rPr>
          <w:lang w:val="en-GB"/>
        </w:rPr>
        <w:t xml:space="preserve"> information about customer’s interactions with the </w:t>
      </w:r>
      <w:r w:rsidRPr="00C01659">
        <w:rPr>
          <w:lang w:val="en-GB"/>
        </w:rPr>
        <w:lastRenderedPageBreak/>
        <w:t xml:space="preserve">company was shown to be an important predictor in churn prediction (for an overview see </w:t>
      </w:r>
      <w:proofErr w:type="spellStart"/>
      <w:r w:rsidRPr="00C01659">
        <w:rPr>
          <w:lang w:val="en-GB"/>
        </w:rPr>
        <w:t>Schmittlein</w:t>
      </w:r>
      <w:proofErr w:type="spellEnd"/>
      <w:r w:rsidRPr="00C01659">
        <w:rPr>
          <w:lang w:val="en-GB"/>
        </w:rPr>
        <w:t xml:space="preserve"> and Peterson</w:t>
      </w:r>
      <w:r w:rsidR="008A684B">
        <w:rPr>
          <w:lang w:val="en-GB"/>
        </w:rPr>
        <w:t>,</w:t>
      </w:r>
      <w:r w:rsidRPr="00C01659">
        <w:rPr>
          <w:lang w:val="en-GB"/>
        </w:rPr>
        <w:t xml:space="preserve"> 1994).</w:t>
      </w:r>
    </w:p>
    <w:p w14:paraId="620E5786" w14:textId="0A125160" w:rsidR="0012202B" w:rsidRPr="00C01659" w:rsidRDefault="001374D6">
      <w:pPr>
        <w:pStyle w:val="Tekstpodstawowy"/>
        <w:rPr>
          <w:lang w:val="en-GB"/>
        </w:rPr>
      </w:pPr>
      <w:r w:rsidRPr="00C01659">
        <w:rPr>
          <w:lang w:val="en-GB"/>
        </w:rPr>
        <w:t xml:space="preserve">The widest range of </w:t>
      </w:r>
      <w:proofErr w:type="spellStart"/>
      <w:r w:rsidRPr="00C01659">
        <w:rPr>
          <w:lang w:val="en-GB"/>
        </w:rPr>
        <w:t>behavioral</w:t>
      </w:r>
      <w:proofErr w:type="spellEnd"/>
      <w:r w:rsidRPr="00C01659">
        <w:rPr>
          <w:lang w:val="en-GB"/>
        </w:rPr>
        <w:t xml:space="preserve"> variables up in churn prediction setting up to date was used by </w:t>
      </w:r>
      <w:proofErr w:type="spellStart"/>
      <w:r w:rsidRPr="00C01659">
        <w:rPr>
          <w:lang w:val="en-GB"/>
        </w:rPr>
        <w:t>Buckinx</w:t>
      </w:r>
      <w:proofErr w:type="spellEnd"/>
      <w:r w:rsidRPr="00C01659">
        <w:rPr>
          <w:lang w:val="en-GB"/>
        </w:rPr>
        <w:t xml:space="preserve"> and Poel (2005). Besides </w:t>
      </w:r>
      <w:r w:rsidR="008A684B">
        <w:rPr>
          <w:lang w:val="en-GB"/>
        </w:rPr>
        <w:t>seven</w:t>
      </w:r>
      <w:r w:rsidRPr="00C01659">
        <w:rPr>
          <w:lang w:val="en-GB"/>
        </w:rPr>
        <w:t xml:space="preserve"> variables meant for encompassing frequency and monetary value, they also included variables indicating total spending divided by categories of the products available in an e-commerce shop. They found that all </w:t>
      </w:r>
      <w:r w:rsidR="008A684B">
        <w:rPr>
          <w:lang w:val="en-GB"/>
        </w:rPr>
        <w:t>three</w:t>
      </w:r>
      <w:r w:rsidRPr="00C01659">
        <w:rPr>
          <w:lang w:val="en-GB"/>
        </w:rPr>
        <w:t xml:space="preserve"> categories of variables are statistically significant and bring improvement to the model’s predictions. In particular, they found that bigger customer spending leads to the customer’s desire to keep being a company’s customer. Besides that, the categories that the customer has been buying in the previous purchases also have been shown to influence the customer’s decision to stay. This is in line with findings from the previous studies (</w:t>
      </w:r>
      <w:proofErr w:type="spellStart"/>
      <w:r w:rsidRPr="00C01659">
        <w:rPr>
          <w:lang w:val="en-GB"/>
        </w:rPr>
        <w:t>Athanassopoulos</w:t>
      </w:r>
      <w:proofErr w:type="spellEnd"/>
      <w:r w:rsidR="008A684B">
        <w:rPr>
          <w:lang w:val="en-GB"/>
        </w:rPr>
        <w:t>,</w:t>
      </w:r>
      <w:r w:rsidRPr="00C01659">
        <w:rPr>
          <w:lang w:val="en-GB"/>
        </w:rPr>
        <w:t xml:space="preserve"> 2000; </w:t>
      </w:r>
      <w:proofErr w:type="spellStart"/>
      <w:r w:rsidRPr="00C01659">
        <w:rPr>
          <w:lang w:val="en-GB"/>
        </w:rPr>
        <w:t>Mozer</w:t>
      </w:r>
      <w:proofErr w:type="spellEnd"/>
      <w:r w:rsidRPr="00C01659">
        <w:rPr>
          <w:lang w:val="en-GB"/>
        </w:rPr>
        <w:t xml:space="preserve"> et al.</w:t>
      </w:r>
      <w:r w:rsidR="008A684B">
        <w:rPr>
          <w:lang w:val="en-GB"/>
        </w:rPr>
        <w:t>,</w:t>
      </w:r>
      <w:r w:rsidRPr="00C01659">
        <w:rPr>
          <w:lang w:val="en-GB"/>
        </w:rPr>
        <w:t xml:space="preserve"> 2000). One possible explanation of churning based on categories bought suggested by </w:t>
      </w:r>
      <w:proofErr w:type="spellStart"/>
      <w:r w:rsidRPr="00C01659">
        <w:rPr>
          <w:lang w:val="en-GB"/>
        </w:rPr>
        <w:t>Mozer</w:t>
      </w:r>
      <w:proofErr w:type="spellEnd"/>
      <w:r w:rsidRPr="00C01659">
        <w:rPr>
          <w:lang w:val="en-GB"/>
        </w:rPr>
        <w:t xml:space="preserve"> et al. (2000) is that the satisfaction of purchasing a particular category is low - no matter if because of the high price or the low quality of the product bought.</w:t>
      </w:r>
    </w:p>
    <w:p w14:paraId="5B408F96" w14:textId="46C0245A" w:rsidR="0012202B" w:rsidRPr="00C01659" w:rsidRDefault="001374D6">
      <w:pPr>
        <w:pStyle w:val="Tekstpodstawowy"/>
        <w:rPr>
          <w:lang w:val="en-GB"/>
        </w:rPr>
      </w:pPr>
      <w:r w:rsidRPr="00C01659">
        <w:rPr>
          <w:lang w:val="en-GB"/>
        </w:rPr>
        <w:t xml:space="preserve">In this study, from the category of </w:t>
      </w:r>
      <w:proofErr w:type="spellStart"/>
      <w:r w:rsidRPr="00C01659">
        <w:rPr>
          <w:lang w:val="en-GB"/>
        </w:rPr>
        <w:t>behavioral</w:t>
      </w:r>
      <w:proofErr w:type="spellEnd"/>
      <w:r w:rsidRPr="00C01659">
        <w:rPr>
          <w:lang w:val="en-GB"/>
        </w:rPr>
        <w:t xml:space="preserve"> variables, information about the monetary value of the first purchase, delivery cost, number of items bought and categories of items that the customer bought</w:t>
      </w:r>
      <w:r w:rsidR="00CD0BCF">
        <w:rPr>
          <w:lang w:val="en-GB"/>
        </w:rPr>
        <w:t xml:space="preserve"> are included</w:t>
      </w:r>
      <w:r w:rsidRPr="00C01659">
        <w:rPr>
          <w:lang w:val="en-GB"/>
        </w:rPr>
        <w:t xml:space="preserve">. The specification of the </w:t>
      </w:r>
      <w:proofErr w:type="spellStart"/>
      <w:r w:rsidRPr="00C01659">
        <w:rPr>
          <w:lang w:val="en-GB"/>
        </w:rPr>
        <w:t>behavioral</w:t>
      </w:r>
      <w:proofErr w:type="spellEnd"/>
      <w:r w:rsidRPr="00C01659">
        <w:rPr>
          <w:lang w:val="en-GB"/>
        </w:rPr>
        <w:t xml:space="preserve"> variables used is slightly different from previous studies. Namely, Recency and Frequency </w:t>
      </w:r>
      <w:r w:rsidR="00CD0BCF">
        <w:rPr>
          <w:lang w:val="en-GB"/>
        </w:rPr>
        <w:t xml:space="preserve">have been excluded </w:t>
      </w:r>
      <w:r w:rsidRPr="00C01659">
        <w:rPr>
          <w:lang w:val="en-GB"/>
        </w:rPr>
        <w:t>from the set of predictors. The reason is that in this study I am interested in predicting customer loyalty just after the first purchase. Because of that, these variables require some time to pass since the purchase and can’t be calculated or used.</w:t>
      </w:r>
    </w:p>
    <w:p w14:paraId="56D15A83" w14:textId="4F4AA123" w:rsidR="0012202B" w:rsidRPr="00C01659" w:rsidRDefault="001374D6">
      <w:pPr>
        <w:pStyle w:val="Tekstpodstawowy"/>
        <w:rPr>
          <w:lang w:val="en-GB"/>
        </w:rPr>
      </w:pPr>
      <w:r w:rsidRPr="00C01659">
        <w:rPr>
          <w:lang w:val="en-GB"/>
        </w:rPr>
        <w:t xml:space="preserve">In the case of the company </w:t>
      </w:r>
      <w:proofErr w:type="spellStart"/>
      <w:r w:rsidRPr="00C01659">
        <w:rPr>
          <w:lang w:val="en-GB"/>
        </w:rPr>
        <w:t>analyzed</w:t>
      </w:r>
      <w:proofErr w:type="spellEnd"/>
      <w:r w:rsidRPr="00C01659">
        <w:rPr>
          <w:lang w:val="en-GB"/>
        </w:rPr>
        <w:t xml:space="preserve"> in this study, the products sold belong to 74 distinct categories. At the same time, the top 15 categories account for 80% of all purchases. Because of potential problems with generalization and slower model training, the least popular ones </w:t>
      </w:r>
      <w:r w:rsidR="00CD0BCF">
        <w:rPr>
          <w:lang w:val="en-GB"/>
        </w:rPr>
        <w:t xml:space="preserve">were </w:t>
      </w:r>
      <w:r w:rsidR="00CD0BCF">
        <w:rPr>
          <w:lang w:val="en-GB"/>
        </w:rPr>
        <w:lastRenderedPageBreak/>
        <w:t xml:space="preserve">binned </w:t>
      </w:r>
      <w:r w:rsidRPr="00C01659">
        <w:rPr>
          <w:lang w:val="en-GB"/>
        </w:rPr>
        <w:t xml:space="preserve">as a new category “other.” Then, the one-hot-encoding approach </w:t>
      </w:r>
      <w:r w:rsidR="00CD0BCF">
        <w:rPr>
          <w:lang w:val="en-GB"/>
        </w:rPr>
        <w:t xml:space="preserve">was utilized </w:t>
      </w:r>
      <w:r w:rsidRPr="00C01659">
        <w:rPr>
          <w:lang w:val="en-GB"/>
        </w:rPr>
        <w:t>to create a numeric representation, with the “other” category set as a base level.</w:t>
      </w:r>
      <w:r>
        <w:rPr>
          <w:rStyle w:val="Odwoanieprzypisudolnego"/>
        </w:rPr>
        <w:footnoteReference w:id="4"/>
      </w:r>
    </w:p>
    <w:p w14:paraId="388A3872" w14:textId="5FF81DAC" w:rsidR="0012202B" w:rsidRPr="00C01659" w:rsidRDefault="001374D6">
      <w:pPr>
        <w:pStyle w:val="Tekstpodstawowy"/>
        <w:rPr>
          <w:lang w:val="en-GB"/>
        </w:rPr>
      </w:pPr>
      <w:r w:rsidRPr="00C01659">
        <w:rPr>
          <w:lang w:val="en-GB"/>
        </w:rPr>
        <w:t xml:space="preserve">To assess the validity of previous studies’ findings regarding the </w:t>
      </w:r>
      <w:proofErr w:type="spellStart"/>
      <w:r w:rsidRPr="00C01659">
        <w:rPr>
          <w:lang w:val="en-GB"/>
        </w:rPr>
        <w:t>behavioral</w:t>
      </w:r>
      <w:proofErr w:type="spellEnd"/>
      <w:r w:rsidRPr="00C01659">
        <w:rPr>
          <w:lang w:val="en-GB"/>
        </w:rPr>
        <w:t xml:space="preserve"> variables in an e-commerce retail context, </w:t>
      </w:r>
      <w:r w:rsidR="00CD0BCF" w:rsidRPr="00C01659">
        <w:rPr>
          <w:lang w:val="en-GB"/>
        </w:rPr>
        <w:t>2 hypotheses</w:t>
      </w:r>
      <w:r w:rsidR="00CD0BCF">
        <w:rPr>
          <w:lang w:val="en-GB"/>
        </w:rPr>
        <w:t xml:space="preserve"> were </w:t>
      </w:r>
      <w:r w:rsidRPr="00C01659">
        <w:rPr>
          <w:lang w:val="en-GB"/>
        </w:rPr>
        <w:t xml:space="preserve">tested. (1) </w:t>
      </w:r>
      <w:r w:rsidRPr="00C01659">
        <w:rPr>
          <w:b/>
          <w:lang w:val="en-GB"/>
        </w:rPr>
        <w:t>The amount of money spent on the first purchase positively influences the customer’s probability of buying for the second time.</w:t>
      </w:r>
      <w:r w:rsidRPr="00C01659">
        <w:rPr>
          <w:lang w:val="en-GB"/>
        </w:rPr>
        <w:t xml:space="preserve"> (2) </w:t>
      </w:r>
      <w:r w:rsidRPr="00C01659">
        <w:rPr>
          <w:b/>
          <w:lang w:val="en-GB"/>
        </w:rPr>
        <w:t>Categories of products bought by the customer can influence the customer’s probability to stay with the company.</w:t>
      </w:r>
    </w:p>
    <w:p w14:paraId="29A433A0" w14:textId="0ACA2749" w:rsidR="0012202B" w:rsidRDefault="006C4FCC">
      <w:pPr>
        <w:pStyle w:val="Nagwek3"/>
      </w:pPr>
      <w:bookmarkStart w:id="424" w:name="location-features"/>
      <w:bookmarkEnd w:id="420"/>
      <w:ins w:id="425" w:author="Kamil Matuszelański" w:date="2021-08-06T14:32:00Z">
        <w:r>
          <w:rPr>
            <w:rStyle w:val="SectionNumber"/>
          </w:rPr>
          <w:t>3</w:t>
        </w:r>
      </w:ins>
      <w:del w:id="426" w:author="Kamil Matuszelański" w:date="2021-08-06T14:32:00Z">
        <w:r w:rsidR="001374D6" w:rsidDel="006C4FCC">
          <w:rPr>
            <w:rStyle w:val="SectionNumber"/>
          </w:rPr>
          <w:delText>4</w:delText>
        </w:r>
      </w:del>
      <w:r w:rsidR="001374D6">
        <w:rPr>
          <w:rStyle w:val="SectionNumber"/>
        </w:rPr>
        <w:t>.2.2</w:t>
      </w:r>
      <w:r w:rsidR="001374D6">
        <w:tab/>
        <w:t>Location features</w:t>
      </w:r>
    </w:p>
    <w:p w14:paraId="1B5D3C2C" w14:textId="77777777" w:rsidR="0012202B" w:rsidRPr="00C01659" w:rsidRDefault="001374D6">
      <w:pPr>
        <w:pStyle w:val="FirstParagraph"/>
        <w:rPr>
          <w:lang w:val="en-GB"/>
        </w:rPr>
      </w:pPr>
      <w:r w:rsidRPr="00C01659">
        <w:rPr>
          <w:lang w:val="en-GB"/>
        </w:rPr>
        <w:t xml:space="preserve">Lee and Bell (2013) argue that customer location and its </w:t>
      </w:r>
      <w:proofErr w:type="spellStart"/>
      <w:r w:rsidRPr="00C01659">
        <w:rPr>
          <w:lang w:val="en-GB"/>
        </w:rPr>
        <w:t>neighborhood</w:t>
      </w:r>
      <w:proofErr w:type="spellEnd"/>
      <w:r w:rsidRPr="00C01659">
        <w:rPr>
          <w:lang w:val="en-GB"/>
        </w:rPr>
        <w:t xml:space="preserve"> is an important factor to consider in CRM analyses, even in e-commerce settings.</w:t>
      </w:r>
    </w:p>
    <w:p w14:paraId="62DA1C8E" w14:textId="2A2F0846" w:rsidR="0012202B" w:rsidRPr="00C01659" w:rsidRDefault="001374D6">
      <w:pPr>
        <w:pStyle w:val="Tekstpodstawowy"/>
        <w:rPr>
          <w:lang w:val="en-GB"/>
        </w:rPr>
      </w:pPr>
      <w:r w:rsidRPr="00C01659">
        <w:rPr>
          <w:lang w:val="en-GB"/>
        </w:rPr>
        <w:t xml:space="preserve">There are multiple ways to include spatial dimension in </w:t>
      </w:r>
      <w:proofErr w:type="spellStart"/>
      <w:r w:rsidRPr="00C01659">
        <w:rPr>
          <w:lang w:val="en-GB"/>
        </w:rPr>
        <w:t>modeling</w:t>
      </w:r>
      <w:proofErr w:type="spellEnd"/>
      <w:r w:rsidRPr="00C01659">
        <w:rPr>
          <w:lang w:val="en-GB"/>
        </w:rPr>
        <w:t>. In this study, 3 broad approaches that were used in previous studies</w:t>
      </w:r>
      <w:r w:rsidR="00CD0BCF">
        <w:rPr>
          <w:lang w:val="en-GB"/>
        </w:rPr>
        <w:t xml:space="preserve"> are </w:t>
      </w:r>
      <w:proofErr w:type="spellStart"/>
      <w:r w:rsidR="00CD0BCF" w:rsidRPr="00C01659">
        <w:rPr>
          <w:lang w:val="en-GB"/>
        </w:rPr>
        <w:t>analyzed</w:t>
      </w:r>
      <w:proofErr w:type="spellEnd"/>
      <w:r w:rsidRPr="00C01659">
        <w:rPr>
          <w:lang w:val="en-GB"/>
        </w:rPr>
        <w:t>:</w:t>
      </w:r>
    </w:p>
    <w:p w14:paraId="648652BE" w14:textId="77777777" w:rsidR="0012202B" w:rsidRDefault="001374D6" w:rsidP="001374D6">
      <w:pPr>
        <w:pStyle w:val="Compact"/>
        <w:numPr>
          <w:ilvl w:val="0"/>
          <w:numId w:val="10"/>
        </w:numPr>
      </w:pPr>
      <w:r>
        <w:t>directly including location variables (geographical coordinates, zip code, region indicator dummies, etc.)</w:t>
      </w:r>
    </w:p>
    <w:p w14:paraId="10213717" w14:textId="77777777" w:rsidR="0012202B" w:rsidRDefault="001374D6" w:rsidP="001374D6">
      <w:pPr>
        <w:pStyle w:val="Compact"/>
        <w:numPr>
          <w:ilvl w:val="0"/>
          <w:numId w:val="10"/>
        </w:numPr>
      </w:pPr>
      <w:proofErr w:type="spellStart"/>
      <w:r>
        <w:t>analyzing</w:t>
      </w:r>
      <w:proofErr w:type="spellEnd"/>
      <w:r>
        <w:t xml:space="preserve"> </w:t>
      </w:r>
      <w:proofErr w:type="spellStart"/>
      <w:r>
        <w:t>neighborhood</w:t>
      </w:r>
      <w:proofErr w:type="spellEnd"/>
      <w:r>
        <w:t xml:space="preserve"> that the customer resides in (demographical statistics about the region)</w:t>
      </w:r>
    </w:p>
    <w:p w14:paraId="654B2EB1" w14:textId="77777777" w:rsidR="0012202B" w:rsidRDefault="001374D6" w:rsidP="001374D6">
      <w:pPr>
        <w:pStyle w:val="Compact"/>
        <w:numPr>
          <w:ilvl w:val="0"/>
          <w:numId w:val="10"/>
        </w:numPr>
      </w:pPr>
      <w:r>
        <w:t>classifying customers by living in an urban or rural area</w:t>
      </w:r>
    </w:p>
    <w:p w14:paraId="104B2521" w14:textId="77777777" w:rsidR="0012202B" w:rsidRDefault="001374D6">
      <w:pPr>
        <w:pStyle w:val="Nagwek4"/>
      </w:pPr>
      <w:bookmarkStart w:id="427" w:name="direct-inclusion-of-spatial-variables"/>
      <w:r>
        <w:t>Direct inclusion of spatial variables</w:t>
      </w:r>
    </w:p>
    <w:p w14:paraId="2DDC1AE3" w14:textId="77777777" w:rsidR="0012202B" w:rsidRPr="00C01659" w:rsidRDefault="001374D6">
      <w:pPr>
        <w:pStyle w:val="FirstParagraph"/>
        <w:rPr>
          <w:lang w:val="en-GB"/>
        </w:rPr>
      </w:pPr>
      <w:r w:rsidRPr="00C01659">
        <w:rPr>
          <w:lang w:val="en-GB"/>
        </w:rPr>
        <w:t>To the best of the author’s knowledge, no studies on churn prediction conducted before included raw geographic coordinates in the model formulation. Rather, usually dummy variables indicating the administrative regions were used. There is no consensus on whether such data can improve the predictions. Verbeke et al. (2012) argued that “</w:t>
      </w:r>
      <w:r w:rsidRPr="00E96B03">
        <w:rPr>
          <w:i/>
          <w:lang w:val="en-GB"/>
        </w:rPr>
        <w:t xml:space="preserve">the number of times a customer called the help desk will most probably be a better predictor of churn </w:t>
      </w:r>
      <w:proofErr w:type="spellStart"/>
      <w:r w:rsidRPr="00E96B03">
        <w:rPr>
          <w:i/>
          <w:lang w:val="en-GB"/>
        </w:rPr>
        <w:t>behavior</w:t>
      </w:r>
      <w:proofErr w:type="spellEnd"/>
      <w:r w:rsidRPr="00E96B03">
        <w:rPr>
          <w:i/>
          <w:lang w:val="en-GB"/>
        </w:rPr>
        <w:t xml:space="preserve"> than the zip code.</w:t>
      </w:r>
      <w:r w:rsidRPr="00C01659">
        <w:rPr>
          <w:lang w:val="en-GB"/>
        </w:rPr>
        <w:t xml:space="preserve">” On the other hand, </w:t>
      </w:r>
      <w:proofErr w:type="spellStart"/>
      <w:r w:rsidRPr="00C01659">
        <w:rPr>
          <w:lang w:val="en-GB"/>
        </w:rPr>
        <w:t>Buckinx</w:t>
      </w:r>
      <w:proofErr w:type="spellEnd"/>
      <w:r w:rsidRPr="00C01659">
        <w:rPr>
          <w:lang w:val="en-GB"/>
        </w:rPr>
        <w:t xml:space="preserve"> and Poel (2005) showed that such dummies were significant in the case of the Neural Network model, but not in Random Forest. Also, Long et al. (2019) found that these </w:t>
      </w:r>
      <w:r w:rsidRPr="00C01659">
        <w:rPr>
          <w:lang w:val="en-GB"/>
        </w:rPr>
        <w:lastRenderedPageBreak/>
        <w:t xml:space="preserve">dummies are significant. However, in that case, a different spatial extent was </w:t>
      </w:r>
      <w:proofErr w:type="spellStart"/>
      <w:r w:rsidRPr="00C01659">
        <w:rPr>
          <w:lang w:val="en-GB"/>
        </w:rPr>
        <w:t>analyzed</w:t>
      </w:r>
      <w:proofErr w:type="spellEnd"/>
      <w:r w:rsidRPr="00C01659">
        <w:rPr>
          <w:lang w:val="en-GB"/>
        </w:rPr>
        <w:t xml:space="preserve"> - the region variables indicated countries rather than postcodes.</w:t>
      </w:r>
    </w:p>
    <w:p w14:paraId="70003D45" w14:textId="77777777" w:rsidR="0012202B" w:rsidRPr="00C01659" w:rsidRDefault="001374D6">
      <w:pPr>
        <w:pStyle w:val="Tekstpodstawowy"/>
        <w:rPr>
          <w:lang w:val="en-GB"/>
        </w:rPr>
      </w:pPr>
      <w:proofErr w:type="spellStart"/>
      <w:r w:rsidRPr="00C01659">
        <w:rPr>
          <w:lang w:val="en-GB"/>
        </w:rPr>
        <w:t>Llave</w:t>
      </w:r>
      <w:proofErr w:type="spellEnd"/>
      <w:r w:rsidRPr="00C01659">
        <w:rPr>
          <w:lang w:val="en-GB"/>
        </w:rPr>
        <w:t>, López, and Angulo (2019) used geolocation data in the context of churn prediction for an insurance company. They took a different approach to operationalizing customer location. Instead of including dummies indicating the customer’s region, they calculated the distance between the customer and the closest insurance agent. Such variable was significant.</w:t>
      </w:r>
    </w:p>
    <w:p w14:paraId="543B72DB" w14:textId="77777777" w:rsidR="0012202B" w:rsidRPr="00C01659" w:rsidRDefault="001374D6">
      <w:pPr>
        <w:pStyle w:val="Tekstpodstawowy"/>
        <w:rPr>
          <w:lang w:val="en-GB"/>
        </w:rPr>
      </w:pPr>
      <w:r w:rsidRPr="00C01659">
        <w:rPr>
          <w:lang w:val="en-GB"/>
        </w:rPr>
        <w:t xml:space="preserve">In this study, I have simply included longitude/latitude data about each customer directly to the model formulation. This is to assess </w:t>
      </w:r>
      <w:r w:rsidRPr="00C01659">
        <w:rPr>
          <w:b/>
          <w:lang w:val="en-GB"/>
        </w:rPr>
        <w:t>if the propensity to churn can be explained by customer location</w:t>
      </w:r>
      <w:r w:rsidRPr="00C01659">
        <w:rPr>
          <w:lang w:val="en-GB"/>
        </w:rPr>
        <w:t>.</w:t>
      </w:r>
    </w:p>
    <w:p w14:paraId="07B21FE4" w14:textId="77777777" w:rsidR="0012202B" w:rsidRDefault="001374D6">
      <w:pPr>
        <w:pStyle w:val="Nagwek4"/>
      </w:pPr>
      <w:bookmarkStart w:id="428" w:name="geodemographics"/>
      <w:bookmarkEnd w:id="427"/>
      <w:r>
        <w:t>Geodemographics</w:t>
      </w:r>
    </w:p>
    <w:p w14:paraId="577E299F" w14:textId="3A9FE806" w:rsidR="0012202B" w:rsidRPr="00C01659" w:rsidRDefault="001374D6">
      <w:pPr>
        <w:pStyle w:val="FirstParagraph"/>
        <w:rPr>
          <w:lang w:val="en-GB"/>
        </w:rPr>
      </w:pPr>
      <w:r w:rsidRPr="00C01659">
        <w:rPr>
          <w:lang w:val="en-GB"/>
        </w:rPr>
        <w:t>Geodemographics is the “analysis of people by where they live” (Harris, Sleight, and Webber</w:t>
      </w:r>
      <w:r w:rsidR="008A684B">
        <w:rPr>
          <w:lang w:val="en-GB"/>
        </w:rPr>
        <w:t>,</w:t>
      </w:r>
      <w:r w:rsidRPr="00C01659">
        <w:rPr>
          <w:lang w:val="en-GB"/>
        </w:rPr>
        <w:t xml:space="preserve"> 2005). In this paradigm, it is assumed that people living in the same area share similar characteristics, like their social status, income, etc.</w:t>
      </w:r>
    </w:p>
    <w:p w14:paraId="1E0F90A8" w14:textId="371BD033" w:rsidR="0012202B" w:rsidRPr="00C01659" w:rsidRDefault="001374D6">
      <w:pPr>
        <w:pStyle w:val="Tekstpodstawowy"/>
        <w:rPr>
          <w:lang w:val="en-GB"/>
        </w:rPr>
      </w:pPr>
      <w:r w:rsidRPr="00C01659">
        <w:rPr>
          <w:lang w:val="en-GB"/>
        </w:rPr>
        <w:t>As pointed by Singleton and Spielman (2014), geodemographic features were mostly used in the studies regarding public sector areas, mainly public health and law enforcement. Publicly available research in the usage of geodemographics in the context of marketing, or specifically churn prediction is almost non-existent. This has its reasons in the confidential nature of research done in individual companies (Webber</w:t>
      </w:r>
      <w:r w:rsidR="008A684B">
        <w:rPr>
          <w:lang w:val="en-GB"/>
        </w:rPr>
        <w:t>,</w:t>
      </w:r>
      <w:r w:rsidRPr="00C01659">
        <w:rPr>
          <w:lang w:val="en-GB"/>
        </w:rPr>
        <w:t xml:space="preserve"> 2004). The only publicly available study was conducted by Yu Zhao et al. (2005). They found that geodemographic features were significant in the churn prediction model.</w:t>
      </w:r>
    </w:p>
    <w:p w14:paraId="562D32FB" w14:textId="77777777" w:rsidR="0012202B" w:rsidRPr="00C01659" w:rsidRDefault="001374D6">
      <w:pPr>
        <w:pStyle w:val="Tekstpodstawowy"/>
        <w:rPr>
          <w:lang w:val="en-GB"/>
        </w:rPr>
      </w:pPr>
      <w:r w:rsidRPr="00C01659">
        <w:rPr>
          <w:lang w:val="en-GB"/>
        </w:rPr>
        <w:t xml:space="preserve">A hypothesis I would like to check is </w:t>
      </w:r>
      <w:r w:rsidRPr="00C01659">
        <w:rPr>
          <w:b/>
          <w:lang w:val="en-GB"/>
        </w:rPr>
        <w:t>if the social structure of the customer’s environment can serve as a valuable predictor of churn tendency.</w:t>
      </w:r>
    </w:p>
    <w:p w14:paraId="1F0998A2" w14:textId="77777777" w:rsidR="0012202B" w:rsidRPr="00C01659" w:rsidRDefault="001374D6">
      <w:pPr>
        <w:pStyle w:val="Tekstpodstawowy"/>
        <w:rPr>
          <w:lang w:val="en-GB"/>
        </w:rPr>
      </w:pPr>
      <w:r w:rsidRPr="00C01659">
        <w:rPr>
          <w:lang w:val="en-GB"/>
        </w:rPr>
        <w:lastRenderedPageBreak/>
        <w:t>In total, I have included 35 demographic features for the microregion from which the customer is - age structure, percentage of the population in an urban area, income structure, number of immigrants. These features were obtained from the Brazilian statistical office</w:t>
      </w:r>
      <w:r>
        <w:rPr>
          <w:rStyle w:val="Odwoanieprzypisudolnego"/>
        </w:rPr>
        <w:footnoteReference w:id="5"/>
      </w:r>
      <w:r w:rsidRPr="00C01659">
        <w:rPr>
          <w:lang w:val="en-GB"/>
        </w:rPr>
        <w:t>.</w:t>
      </w:r>
    </w:p>
    <w:p w14:paraId="4E314356" w14:textId="3F54DB02" w:rsidR="0012202B" w:rsidRPr="00C01659" w:rsidRDefault="001374D6">
      <w:pPr>
        <w:pStyle w:val="Tekstpodstawowy"/>
        <w:rPr>
          <w:lang w:val="en-GB"/>
        </w:rPr>
      </w:pPr>
      <w:r w:rsidRPr="00C01659">
        <w:rPr>
          <w:lang w:val="en-GB"/>
        </w:rPr>
        <w:t xml:space="preserve">Geodemographic dimension in this study is relatively high dimensional. At the same time, one would expect that the information can be somehow compressed because lots of the variables represent very similar concepts (for example there are 20 variables encoding only age structure). Because of that, I have decided to process this part of the dataset using Principal Components Analysis. This can potentially bring some improvements in the process of Machine Learning </w:t>
      </w:r>
      <w:proofErr w:type="spellStart"/>
      <w:r w:rsidRPr="00C01659">
        <w:rPr>
          <w:lang w:val="en-GB"/>
        </w:rPr>
        <w:t>modeling</w:t>
      </w:r>
      <w:proofErr w:type="spellEnd"/>
      <w:r w:rsidRPr="00C01659">
        <w:rPr>
          <w:lang w:val="en-GB"/>
        </w:rPr>
        <w:t xml:space="preserve">, as training the model on a smaller, compressed dataset is more resource-efficient and at the same time was shown to improve the </w:t>
      </w:r>
      <w:proofErr w:type="spellStart"/>
      <w:r w:rsidRPr="00C01659">
        <w:rPr>
          <w:lang w:val="en-GB"/>
        </w:rPr>
        <w:t>modeling</w:t>
      </w:r>
      <w:proofErr w:type="spellEnd"/>
      <w:r w:rsidRPr="00C01659">
        <w:rPr>
          <w:lang w:val="en-GB"/>
        </w:rPr>
        <w:t xml:space="preserve"> results in some cases (Howley et al.</w:t>
      </w:r>
      <w:r w:rsidR="008A684B">
        <w:rPr>
          <w:lang w:val="en-GB"/>
        </w:rPr>
        <w:t>,</w:t>
      </w:r>
      <w:r w:rsidRPr="00C01659">
        <w:rPr>
          <w:lang w:val="en-GB"/>
        </w:rPr>
        <w:t xml:space="preserve"> 2005).</w:t>
      </w:r>
    </w:p>
    <w:p w14:paraId="52F114D4" w14:textId="77777777" w:rsidR="0012202B" w:rsidRPr="00C01659" w:rsidRDefault="001374D6">
      <w:pPr>
        <w:pStyle w:val="Tekstpodstawowy"/>
        <w:rPr>
          <w:lang w:val="en-GB"/>
        </w:rPr>
      </w:pPr>
      <w:r w:rsidRPr="00C01659">
        <w:rPr>
          <w:lang w:val="en-GB"/>
        </w:rPr>
        <w:t xml:space="preserve">One decision regarding PCA transformation is whether to use a standard version or the one with rotated loadings (Corner 2009). The trade-off between these two methods is that the rotated loadings version allows for an interpretation of the loadings but is less optimal in a sense that the variance along each loading is not maximized. I have decided that a standard one would be more suitable in the case of this study because the explainability of the input variables to the model is not as important as correctly representing the features in lower-dimensional space and thus preserving as much valuable information as possible for the </w:t>
      </w:r>
      <w:proofErr w:type="spellStart"/>
      <w:r w:rsidRPr="00C01659">
        <w:rPr>
          <w:lang w:val="en-GB"/>
        </w:rPr>
        <w:t>modeling</w:t>
      </w:r>
      <w:proofErr w:type="spellEnd"/>
      <w:r w:rsidRPr="00C01659">
        <w:rPr>
          <w:lang w:val="en-GB"/>
        </w:rPr>
        <w:t xml:space="preserve"> phase.</w:t>
      </w:r>
    </w:p>
    <w:p w14:paraId="05B8FA03" w14:textId="77777777" w:rsidR="0012202B" w:rsidRDefault="001374D6">
      <w:pPr>
        <w:pStyle w:val="Nagwek4"/>
      </w:pPr>
      <w:bookmarkStart w:id="430" w:name="rural-vs.-urban-customer-location"/>
      <w:bookmarkEnd w:id="428"/>
      <w:r>
        <w:t>Rural vs. urban customer location</w:t>
      </w:r>
    </w:p>
    <w:p w14:paraId="245BF545" w14:textId="13EAA20A" w:rsidR="0012202B" w:rsidRPr="00C01659" w:rsidRDefault="001374D6">
      <w:pPr>
        <w:pStyle w:val="FirstParagraph"/>
        <w:rPr>
          <w:lang w:val="en-GB"/>
        </w:rPr>
      </w:pPr>
      <w:r w:rsidRPr="00C01659">
        <w:rPr>
          <w:lang w:val="en-GB"/>
        </w:rPr>
        <w:t xml:space="preserve">Generally, there is a consensus among researchers that there is a difference in customer </w:t>
      </w:r>
      <w:proofErr w:type="spellStart"/>
      <w:r w:rsidRPr="00C01659">
        <w:rPr>
          <w:lang w:val="en-GB"/>
        </w:rPr>
        <w:t>behaviors</w:t>
      </w:r>
      <w:proofErr w:type="spellEnd"/>
      <w:r w:rsidRPr="00C01659">
        <w:rPr>
          <w:lang w:val="en-GB"/>
        </w:rPr>
        <w:t xml:space="preserve"> between rural and urban areas (Sun and Wu</w:t>
      </w:r>
      <w:r w:rsidR="008A684B">
        <w:rPr>
          <w:lang w:val="en-GB"/>
        </w:rPr>
        <w:t>,</w:t>
      </w:r>
      <w:r w:rsidRPr="00C01659">
        <w:rPr>
          <w:lang w:val="en-GB"/>
        </w:rPr>
        <w:t xml:space="preserve"> 2004). In particular, a couple of studies in the FMCG sector have found that rural customers tend to be more loyal to the previously chosen company (Jha</w:t>
      </w:r>
      <w:r w:rsidR="008A684B">
        <w:rPr>
          <w:lang w:val="en-GB"/>
        </w:rPr>
        <w:t>,</w:t>
      </w:r>
      <w:r w:rsidRPr="00C01659">
        <w:rPr>
          <w:lang w:val="en-GB"/>
        </w:rPr>
        <w:t xml:space="preserve"> 2003; Sharma and Singh</w:t>
      </w:r>
      <w:r w:rsidR="008A684B">
        <w:rPr>
          <w:lang w:val="en-GB"/>
        </w:rPr>
        <w:t>,</w:t>
      </w:r>
      <w:r w:rsidRPr="00C01659">
        <w:rPr>
          <w:lang w:val="en-GB"/>
        </w:rPr>
        <w:t xml:space="preserve"> 2021). The potential reason for such finding provided by the authors is a smaller choice of other options in the rural shops compared to urban ones. However, up to date, there were no studies that were meant to assess the differences between customer loyalty in urban and rural areas but aimed at the e-commerce sector. The findings from the FMCG sector </w:t>
      </w:r>
      <w:r w:rsidRPr="00C01659">
        <w:rPr>
          <w:lang w:val="en-GB"/>
        </w:rPr>
        <w:lastRenderedPageBreak/>
        <w:t>do not have to translate directly, as in an online setting the customers are generally not limited by the availability of the brand in their area.</w:t>
      </w:r>
    </w:p>
    <w:p w14:paraId="76DD2A09" w14:textId="77777777" w:rsidR="0012202B" w:rsidRPr="00C01659" w:rsidRDefault="001374D6">
      <w:pPr>
        <w:pStyle w:val="Tekstpodstawowy"/>
        <w:rPr>
          <w:lang w:val="en-GB"/>
        </w:rPr>
      </w:pPr>
      <w:r w:rsidRPr="00C01659">
        <w:rPr>
          <w:lang w:val="en-GB"/>
        </w:rPr>
        <w:t xml:space="preserve">A hypothesis worth checking is </w:t>
      </w:r>
      <w:r w:rsidRPr="00C01659">
        <w:rPr>
          <w:b/>
          <w:lang w:val="en-GB"/>
        </w:rPr>
        <w:t>if the tendency to churn is dependent on whether the customer is living in a densely populated area.</w:t>
      </w:r>
    </w:p>
    <w:p w14:paraId="1DA29089" w14:textId="77777777" w:rsidR="0012202B" w:rsidRPr="00C01659" w:rsidRDefault="001374D6">
      <w:pPr>
        <w:pStyle w:val="Tekstpodstawowy"/>
        <w:rPr>
          <w:lang w:val="en-GB"/>
        </w:rPr>
      </w:pPr>
      <w:r w:rsidRPr="00C01659">
        <w:rPr>
          <w:lang w:val="en-GB"/>
        </w:rPr>
        <w:t>There are 2 possible ways to conclude if a particular customer is living in an urban or rural area. One is simply checking if the customer’s coordinates are inside the city’s administrative boundaries. Such an approach does not guarantee that this customer is really living in a densely populated area - because of the fact that administrative boundaries do not have to reflect actual boundaries (for example, because of fast suburbanization spilling to previously village areas).</w:t>
      </w:r>
    </w:p>
    <w:p w14:paraId="008F9597" w14:textId="77777777" w:rsidR="0012202B" w:rsidRPr="00C01659" w:rsidRDefault="001374D6">
      <w:pPr>
        <w:pStyle w:val="Tekstpodstawowy"/>
        <w:rPr>
          <w:lang w:val="en-GB"/>
        </w:rPr>
      </w:pPr>
      <w:r w:rsidRPr="00C01659">
        <w:rPr>
          <w:lang w:val="en-GB"/>
        </w:rPr>
        <w:t>Another way is inferring the population density in the area from empirical data. This way, one gets more reality-reflecting densely populated areas classifications. As was shown before in the dataset review, the number of customers per microregion highly correlates with population density in this area. Because of that, it can be argued that also in a smaller scale of analysis than microregions such correlation will be also evident. This leads to a conclusion that the company’s customers’ locations can be used as a proxy for population density, so it can be used for classifying densely and sparsely populated areas.</w:t>
      </w:r>
    </w:p>
    <w:p w14:paraId="1F6A6FB7" w14:textId="77777777" w:rsidR="0012202B" w:rsidRPr="00C01659" w:rsidRDefault="001374D6">
      <w:pPr>
        <w:pStyle w:val="Tekstpodstawowy"/>
        <w:rPr>
          <w:lang w:val="en-GB"/>
        </w:rPr>
      </w:pPr>
      <w:r w:rsidRPr="00C01659">
        <w:rPr>
          <w:lang w:val="en-GB"/>
        </w:rPr>
        <w:t>In this study, I have used the Density-Based Spatial Clustering with Noise (DBSCAN) algorithm for the task of rural vs. urban areas classification. This clustering algorithm besides assignment to a particular cluster can also detect noise points. Because of that, the assignments have a natural interpretation. When the point belongs to any cluster it means that this customer is living in a densely populated area, while the points decoded by DBSCAN as noise are the customers living in more isolated places.</w:t>
      </w:r>
    </w:p>
    <w:p w14:paraId="514C7940" w14:textId="77777777" w:rsidR="0012202B" w:rsidRPr="00C01659" w:rsidRDefault="001374D6">
      <w:pPr>
        <w:pStyle w:val="Tekstpodstawowy"/>
        <w:rPr>
          <w:lang w:val="en-GB"/>
        </w:rPr>
      </w:pPr>
      <w:r w:rsidRPr="00C01659">
        <w:rPr>
          <w:lang w:val="en-GB"/>
        </w:rPr>
        <w:t>DBSCAN has 2 parameters to be decided before running the algorithm. These are the minimal number of points lying close to each other that are needed to constitute a cluster (</w:t>
      </w:r>
      <w:r w:rsidRPr="00C01659">
        <w:rPr>
          <w:i/>
          <w:lang w:val="en-GB"/>
        </w:rPr>
        <w:t>k</w:t>
      </w:r>
      <w:r w:rsidRPr="00C01659">
        <w:rPr>
          <w:lang w:val="en-GB"/>
        </w:rPr>
        <w:t>), and maximal distance, at which one considers the points to lay close to each other (</w:t>
      </w:r>
      <w:r w:rsidRPr="00C01659">
        <w:rPr>
          <w:i/>
          <w:lang w:val="en-GB"/>
        </w:rPr>
        <w:t>epsilon</w:t>
      </w:r>
      <w:r w:rsidRPr="00C01659">
        <w:rPr>
          <w:lang w:val="en-GB"/>
        </w:rPr>
        <w:t>). A typical rule-of-thumb for deciding k and epsilon parameters is to first set k, and then plot k-nearest-</w:t>
      </w:r>
      <w:proofErr w:type="spellStart"/>
      <w:r w:rsidRPr="00C01659">
        <w:rPr>
          <w:lang w:val="en-GB"/>
        </w:rPr>
        <w:t>neighbors’</w:t>
      </w:r>
      <w:proofErr w:type="spellEnd"/>
      <w:r w:rsidRPr="00C01659">
        <w:rPr>
          <w:lang w:val="en-GB"/>
        </w:rPr>
        <w:t xml:space="preserve"> distances. Epsilon should be then decided based on </w:t>
      </w:r>
      <w:r w:rsidRPr="00C01659">
        <w:rPr>
          <w:i/>
          <w:lang w:val="en-GB"/>
        </w:rPr>
        <w:t>elbow point</w:t>
      </w:r>
      <w:r w:rsidRPr="00C01659">
        <w:rPr>
          <w:lang w:val="en-GB"/>
        </w:rPr>
        <w:t xml:space="preserve">, where the line is bending. However, when the features are geographical coordinates, epsilon is actually a physical </w:t>
      </w:r>
      <w:r w:rsidRPr="00C01659">
        <w:rPr>
          <w:lang w:val="en-GB"/>
        </w:rPr>
        <w:lastRenderedPageBreak/>
        <w:t>distance between two locations. That is why one can set what should be more reasonable criteria for constituting clusters.</w:t>
      </w:r>
    </w:p>
    <w:p w14:paraId="7DD4734F" w14:textId="77777777" w:rsidR="0012202B" w:rsidRPr="00C01659" w:rsidRDefault="001374D6">
      <w:pPr>
        <w:pStyle w:val="Tekstpodstawowy"/>
        <w:rPr>
          <w:lang w:val="en-GB"/>
        </w:rPr>
      </w:pPr>
      <w:r w:rsidRPr="00C01659">
        <w:rPr>
          <w:lang w:val="en-GB"/>
        </w:rPr>
        <w:t xml:space="preserve">In my work, I have decided that the minimal number of customers in the cluster is 100, and the maximum distance between the customers in one cluster is 50 </w:t>
      </w:r>
      <w:proofErr w:type="spellStart"/>
      <w:r w:rsidRPr="00C01659">
        <w:rPr>
          <w:lang w:val="en-GB"/>
        </w:rPr>
        <w:t>kilometers</w:t>
      </w:r>
      <w:proofErr w:type="spellEnd"/>
      <w:r w:rsidRPr="00C01659">
        <w:rPr>
          <w:lang w:val="en-GB"/>
        </w:rPr>
        <w:t xml:space="preserve">. For the location of Brazil on the </w:t>
      </w:r>
      <w:proofErr w:type="spellStart"/>
      <w:r w:rsidRPr="00C01659">
        <w:rPr>
          <w:lang w:val="en-GB"/>
        </w:rPr>
        <w:t>geoide</w:t>
      </w:r>
      <w:proofErr w:type="spellEnd"/>
      <w:r w:rsidRPr="00C01659">
        <w:rPr>
          <w:lang w:val="en-GB"/>
        </w:rPr>
        <w:t>, this transfers roughly to epsilon=0.2.</w:t>
      </w:r>
    </w:p>
    <w:p w14:paraId="5A58AB2A" w14:textId="7176AF28" w:rsidR="0012202B" w:rsidRDefault="006C4FCC">
      <w:pPr>
        <w:pStyle w:val="Nagwek3"/>
      </w:pPr>
      <w:bookmarkStart w:id="431" w:name="perception-features"/>
      <w:bookmarkEnd w:id="424"/>
      <w:bookmarkEnd w:id="430"/>
      <w:r>
        <w:rPr>
          <w:rStyle w:val="SectionNumber"/>
        </w:rPr>
        <w:t>3</w:t>
      </w:r>
      <w:r w:rsidR="001374D6">
        <w:rPr>
          <w:rStyle w:val="SectionNumber"/>
        </w:rPr>
        <w:t>.2.3</w:t>
      </w:r>
      <w:r w:rsidR="001374D6">
        <w:tab/>
        <w:t>Perception features</w:t>
      </w:r>
    </w:p>
    <w:p w14:paraId="16AB41B4" w14:textId="55FC6A06" w:rsidR="0012202B" w:rsidRPr="00C01659" w:rsidRDefault="001374D6">
      <w:pPr>
        <w:pStyle w:val="FirstParagraph"/>
        <w:rPr>
          <w:lang w:val="en-GB"/>
        </w:rPr>
      </w:pPr>
      <w:r w:rsidRPr="00C01659">
        <w:rPr>
          <w:lang w:val="en-GB"/>
        </w:rPr>
        <w:t>Customer perception of the company is considered an important factor driving customer loyalty (</w:t>
      </w:r>
      <w:proofErr w:type="spellStart"/>
      <w:r w:rsidRPr="00C01659">
        <w:rPr>
          <w:lang w:val="en-GB"/>
        </w:rPr>
        <w:t>Kracklauer</w:t>
      </w:r>
      <w:proofErr w:type="spellEnd"/>
      <w:r w:rsidRPr="00C01659">
        <w:rPr>
          <w:lang w:val="en-GB"/>
        </w:rPr>
        <w:t xml:space="preserve">, </w:t>
      </w:r>
      <w:proofErr w:type="spellStart"/>
      <w:r w:rsidRPr="00C01659">
        <w:rPr>
          <w:lang w:val="en-GB"/>
        </w:rPr>
        <w:t>Passenheim</w:t>
      </w:r>
      <w:proofErr w:type="spellEnd"/>
      <w:r w:rsidRPr="00C01659">
        <w:rPr>
          <w:lang w:val="en-GB"/>
        </w:rPr>
        <w:t xml:space="preserve"> and Seifert</w:t>
      </w:r>
      <w:r w:rsidR="008A684B">
        <w:rPr>
          <w:lang w:val="en-GB"/>
        </w:rPr>
        <w:t>,</w:t>
      </w:r>
      <w:r w:rsidRPr="00C01659">
        <w:rPr>
          <w:lang w:val="en-GB"/>
        </w:rPr>
        <w:t xml:space="preserve"> 2001). Unfortunately, customer satisfaction is an immeasurable variable. Different proxies can be however included in the model, and usually gathering such data requires conducting customer surveys. Oliveira (2012) specifies possible dimensions of such survey: “</w:t>
      </w:r>
      <w:r w:rsidRPr="00E96B03">
        <w:rPr>
          <w:i/>
          <w:lang w:val="en-GB"/>
        </w:rPr>
        <w:t>overall satisfaction, quality of service, locational convenience and reputation of the company</w:t>
      </w:r>
      <w:r w:rsidRPr="00C01659">
        <w:rPr>
          <w:lang w:val="en-GB"/>
        </w:rPr>
        <w:t>”</w:t>
      </w:r>
      <w:r w:rsidR="008A684B">
        <w:rPr>
          <w:lang w:val="en-GB"/>
        </w:rPr>
        <w:t>.</w:t>
      </w:r>
    </w:p>
    <w:p w14:paraId="430448E4" w14:textId="4F7C3CA0" w:rsidR="0012202B" w:rsidRPr="00C01659" w:rsidRDefault="001374D6">
      <w:pPr>
        <w:pStyle w:val="Tekstpodstawowy"/>
        <w:rPr>
          <w:lang w:val="en-GB"/>
        </w:rPr>
      </w:pPr>
      <w:r w:rsidRPr="00C01659">
        <w:rPr>
          <w:lang w:val="en-GB"/>
        </w:rPr>
        <w:t>In e-commerce settings, an industry-standard is to provide a way for the customers to express their opinions about the purchase (</w:t>
      </w:r>
      <w:proofErr w:type="spellStart"/>
      <w:r w:rsidRPr="00C01659">
        <w:rPr>
          <w:lang w:val="en-GB"/>
        </w:rPr>
        <w:t>Lucini</w:t>
      </w:r>
      <w:proofErr w:type="spellEnd"/>
      <w:r w:rsidRPr="00C01659">
        <w:rPr>
          <w:lang w:val="en-GB"/>
        </w:rPr>
        <w:t xml:space="preserve"> et al.</w:t>
      </w:r>
      <w:r w:rsidR="008A684B">
        <w:rPr>
          <w:lang w:val="en-GB"/>
        </w:rPr>
        <w:t>,</w:t>
      </w:r>
      <w:r w:rsidRPr="00C01659">
        <w:rPr>
          <w:lang w:val="en-GB"/>
        </w:rPr>
        <w:t xml:space="preserve"> 2020). The company has to decide, in how structured way it would like to collect them. Text reviews can provide way richer information about the customer experience, as they are not limited to describing the experience in predefined dimensions. On the other hand, extracting meaningful information from sometimes millions of text reviews is a very challenging task to which no universally acclaimed solutions exist (</w:t>
      </w:r>
      <w:proofErr w:type="spellStart"/>
      <w:r w:rsidRPr="00C01659">
        <w:rPr>
          <w:lang w:val="en-GB"/>
        </w:rPr>
        <w:t>Felbermayr</w:t>
      </w:r>
      <w:proofErr w:type="spellEnd"/>
      <w:r w:rsidRPr="00C01659">
        <w:rPr>
          <w:lang w:val="en-GB"/>
        </w:rPr>
        <w:t xml:space="preserve"> and </w:t>
      </w:r>
      <w:proofErr w:type="spellStart"/>
      <w:r w:rsidRPr="00C01659">
        <w:rPr>
          <w:lang w:val="en-GB"/>
        </w:rPr>
        <w:t>Nanopoulos</w:t>
      </w:r>
      <w:proofErr w:type="spellEnd"/>
      <w:r w:rsidR="008A684B">
        <w:rPr>
          <w:lang w:val="en-GB"/>
        </w:rPr>
        <w:t>,</w:t>
      </w:r>
      <w:r w:rsidRPr="00C01659">
        <w:rPr>
          <w:lang w:val="en-GB"/>
        </w:rPr>
        <w:t xml:space="preserve"> 2016; </w:t>
      </w:r>
      <w:proofErr w:type="spellStart"/>
      <w:r w:rsidRPr="00C01659">
        <w:rPr>
          <w:lang w:val="en-GB"/>
        </w:rPr>
        <w:t>Yabing</w:t>
      </w:r>
      <w:proofErr w:type="spellEnd"/>
      <w:r w:rsidRPr="00C01659">
        <w:rPr>
          <w:lang w:val="en-GB"/>
        </w:rPr>
        <w:t xml:space="preserve"> Zhao, Xu and Wang</w:t>
      </w:r>
      <w:r w:rsidR="008A684B">
        <w:rPr>
          <w:lang w:val="en-GB"/>
        </w:rPr>
        <w:t>,</w:t>
      </w:r>
      <w:r w:rsidRPr="00C01659">
        <w:rPr>
          <w:lang w:val="en-GB"/>
        </w:rPr>
        <w:t xml:space="preserve"> 2019).</w:t>
      </w:r>
    </w:p>
    <w:p w14:paraId="166D3D01" w14:textId="6C2E94CC" w:rsidR="0012202B" w:rsidRPr="00C01659" w:rsidRDefault="001374D6">
      <w:pPr>
        <w:pStyle w:val="Tekstpodstawowy"/>
        <w:rPr>
          <w:lang w:val="en-GB"/>
        </w:rPr>
      </w:pPr>
      <w:r w:rsidRPr="00C01659">
        <w:rPr>
          <w:lang w:val="en-GB"/>
        </w:rPr>
        <w:t xml:space="preserve">In the case of the dataset </w:t>
      </w:r>
      <w:proofErr w:type="spellStart"/>
      <w:r w:rsidRPr="00C01659">
        <w:rPr>
          <w:lang w:val="en-GB"/>
        </w:rPr>
        <w:t>analyzed</w:t>
      </w:r>
      <w:proofErr w:type="spellEnd"/>
      <w:r w:rsidRPr="00C01659">
        <w:rPr>
          <w:lang w:val="en-GB"/>
        </w:rPr>
        <w:t xml:space="preserve"> in this study, there are </w:t>
      </w:r>
      <w:r w:rsidR="008A684B">
        <w:rPr>
          <w:lang w:val="en-GB"/>
        </w:rPr>
        <w:t>two</w:t>
      </w:r>
      <w:r w:rsidRPr="00C01659">
        <w:rPr>
          <w:lang w:val="en-GB"/>
        </w:rPr>
        <w:t xml:space="preserve"> proxies of customer perception available. One is a customer review on a scale from 1 to 5. The other is a textual review of the purchase. Using numeric review in the </w:t>
      </w:r>
      <w:proofErr w:type="spellStart"/>
      <w:r w:rsidRPr="00C01659">
        <w:rPr>
          <w:lang w:val="en-GB"/>
        </w:rPr>
        <w:t>modeling</w:t>
      </w:r>
      <w:proofErr w:type="spellEnd"/>
      <w:r w:rsidRPr="00C01659">
        <w:rPr>
          <w:lang w:val="en-GB"/>
        </w:rPr>
        <w:t xml:space="preserve"> is straightforward and doesn’t require further explanation. In the next sections, I have described the </w:t>
      </w:r>
      <w:proofErr w:type="spellStart"/>
      <w:r w:rsidRPr="00C01659">
        <w:rPr>
          <w:lang w:val="en-GB"/>
        </w:rPr>
        <w:t>preprocessing</w:t>
      </w:r>
      <w:proofErr w:type="spellEnd"/>
      <w:r w:rsidRPr="00C01659">
        <w:rPr>
          <w:lang w:val="en-GB"/>
        </w:rPr>
        <w:t xml:space="preserve"> of textual reviews in greater detail.</w:t>
      </w:r>
    </w:p>
    <w:p w14:paraId="77CA1199" w14:textId="77777777" w:rsidR="0012202B" w:rsidRDefault="001374D6">
      <w:pPr>
        <w:pStyle w:val="Nagwek4"/>
      </w:pPr>
      <w:bookmarkStart w:id="432" w:name="ways-of-analyzing-textual-reviews"/>
      <w:r>
        <w:t xml:space="preserve">Ways of </w:t>
      </w:r>
      <w:proofErr w:type="spellStart"/>
      <w:r>
        <w:t>analyzing</w:t>
      </w:r>
      <w:proofErr w:type="spellEnd"/>
      <w:r>
        <w:t xml:space="preserve"> textual reviews</w:t>
      </w:r>
    </w:p>
    <w:p w14:paraId="1E120A4D" w14:textId="520F4BAC" w:rsidR="0012202B" w:rsidRPr="00C01659" w:rsidRDefault="001374D6">
      <w:pPr>
        <w:pStyle w:val="FirstParagraph"/>
        <w:rPr>
          <w:lang w:val="en-GB"/>
        </w:rPr>
      </w:pPr>
      <w:r w:rsidRPr="00C01659">
        <w:rPr>
          <w:lang w:val="en-GB"/>
        </w:rPr>
        <w:t xml:space="preserve">As stated before, text reviews can potentially serve as a rich source of information about customer satisfaction. Although text mining for customer reviews in general is an active field of research, usage of such information in the context of churn prediction is way less covered. To the </w:t>
      </w:r>
      <w:r w:rsidRPr="00C01659">
        <w:rPr>
          <w:lang w:val="en-GB"/>
        </w:rPr>
        <w:lastRenderedPageBreak/>
        <w:t xml:space="preserve">best of the author’s knowledge, only </w:t>
      </w:r>
      <w:r w:rsidR="008A684B">
        <w:rPr>
          <w:lang w:val="en-GB"/>
        </w:rPr>
        <w:t>two</w:t>
      </w:r>
      <w:r w:rsidRPr="00C01659">
        <w:rPr>
          <w:lang w:val="en-GB"/>
        </w:rPr>
        <w:t xml:space="preserve"> studies used the data from textual reviews for churn prediction. De </w:t>
      </w:r>
      <w:proofErr w:type="spellStart"/>
      <w:r w:rsidRPr="00C01659">
        <w:rPr>
          <w:lang w:val="en-GB"/>
        </w:rPr>
        <w:t>Caigny</w:t>
      </w:r>
      <w:proofErr w:type="spellEnd"/>
      <w:r w:rsidRPr="00C01659">
        <w:rPr>
          <w:lang w:val="en-GB"/>
        </w:rPr>
        <w:t xml:space="preserve"> et al. (2020) have used text embedding approach, while </w:t>
      </w:r>
      <w:proofErr w:type="spellStart"/>
      <w:r w:rsidRPr="00C01659">
        <w:rPr>
          <w:lang w:val="en-GB"/>
        </w:rPr>
        <w:t>Suryadi</w:t>
      </w:r>
      <w:proofErr w:type="spellEnd"/>
      <w:r w:rsidRPr="00C01659">
        <w:rPr>
          <w:lang w:val="en-GB"/>
        </w:rPr>
        <w:t xml:space="preserve"> (2020) - simple </w:t>
      </w:r>
      <w:proofErr w:type="spellStart"/>
      <w:r w:rsidRPr="00C01659">
        <w:rPr>
          <w:lang w:val="en-GB"/>
        </w:rPr>
        <w:t>tf-idf</w:t>
      </w:r>
      <w:proofErr w:type="spellEnd"/>
      <w:r w:rsidRPr="00C01659">
        <w:rPr>
          <w:lang w:val="en-GB"/>
        </w:rPr>
        <w:t xml:space="preserve"> technique.</w:t>
      </w:r>
    </w:p>
    <w:p w14:paraId="3521FF38" w14:textId="2FD6DF2D" w:rsidR="0012202B" w:rsidRPr="00C01659" w:rsidRDefault="001374D6">
      <w:pPr>
        <w:pStyle w:val="Tekstpodstawowy"/>
        <w:rPr>
          <w:lang w:val="en-GB"/>
        </w:rPr>
      </w:pPr>
      <w:proofErr w:type="spellStart"/>
      <w:r w:rsidRPr="00C01659">
        <w:rPr>
          <w:lang w:val="en-GB"/>
        </w:rPr>
        <w:t>Lucini</w:t>
      </w:r>
      <w:proofErr w:type="spellEnd"/>
      <w:r w:rsidRPr="00C01659">
        <w:rPr>
          <w:lang w:val="en-GB"/>
        </w:rPr>
        <w:t xml:space="preserve"> et al. (2020) specifies </w:t>
      </w:r>
      <w:r w:rsidR="008A684B">
        <w:rPr>
          <w:lang w:val="en-GB"/>
        </w:rPr>
        <w:t>two</w:t>
      </w:r>
      <w:r w:rsidRPr="00C01659">
        <w:rPr>
          <w:lang w:val="en-GB"/>
        </w:rPr>
        <w:t xml:space="preserve"> natural language processing areas that can be used to extract insights from customer reviews, namely topic </w:t>
      </w:r>
      <w:proofErr w:type="spellStart"/>
      <w:r w:rsidRPr="00C01659">
        <w:rPr>
          <w:lang w:val="en-GB"/>
        </w:rPr>
        <w:t>modeling</w:t>
      </w:r>
      <w:proofErr w:type="spellEnd"/>
      <w:r w:rsidRPr="00C01659">
        <w:rPr>
          <w:lang w:val="en-GB"/>
        </w:rPr>
        <w:t xml:space="preserve"> and sentiment analysis. The first one is meant to answer the question “what the review is about?” while the second - “what is the perception contained in this review?” A combination of these two dimensions can help answer the question, which areas of customer experience are rated positively, and which need improvement.</w:t>
      </w:r>
    </w:p>
    <w:p w14:paraId="7448D99D" w14:textId="77777777" w:rsidR="0012202B" w:rsidRPr="00C01659" w:rsidRDefault="001374D6">
      <w:pPr>
        <w:pStyle w:val="Tekstpodstawowy"/>
        <w:rPr>
          <w:lang w:val="en-GB"/>
        </w:rPr>
      </w:pPr>
      <w:r w:rsidRPr="00C01659">
        <w:rPr>
          <w:lang w:val="en-GB"/>
        </w:rPr>
        <w:t xml:space="preserve">In the case of this study, I have focused only on extracting the topic from the review. The reason is that information about whether the experience of the customer was positive is already contained in a numeric review. </w:t>
      </w:r>
      <w:r w:rsidRPr="00C01659">
        <w:rPr>
          <w:b/>
          <w:lang w:val="en-GB"/>
        </w:rPr>
        <w:t>My hypothesis is that both the numeric review, as well as topic of the textual review can be useful predictors of customer loyalty.</w:t>
      </w:r>
    </w:p>
    <w:p w14:paraId="29D146CF" w14:textId="77777777" w:rsidR="0012202B" w:rsidRDefault="001374D6">
      <w:pPr>
        <w:pStyle w:val="Nagwek4"/>
      </w:pPr>
      <w:bookmarkStart w:id="433" w:name="previous-research-in-topic-modeling"/>
      <w:bookmarkEnd w:id="432"/>
      <w:r>
        <w:t xml:space="preserve">Previous research in topic </w:t>
      </w:r>
      <w:proofErr w:type="spellStart"/>
      <w:r>
        <w:t>modeling</w:t>
      </w:r>
      <w:proofErr w:type="spellEnd"/>
    </w:p>
    <w:p w14:paraId="5C9646E5" w14:textId="44569053" w:rsidR="0012202B" w:rsidRPr="00C01659" w:rsidRDefault="001374D6">
      <w:pPr>
        <w:pStyle w:val="FirstParagraph"/>
        <w:rPr>
          <w:lang w:val="en-GB"/>
        </w:rPr>
      </w:pPr>
      <w:r w:rsidRPr="00C01659">
        <w:rPr>
          <w:lang w:val="en-GB"/>
        </w:rPr>
        <w:t>Undoubtedly the most popular model for inferring the topic of a text is Latent Dirichlet Allocation (</w:t>
      </w:r>
      <w:proofErr w:type="spellStart"/>
      <w:r w:rsidRPr="00C01659">
        <w:rPr>
          <w:lang w:val="en-GB"/>
        </w:rPr>
        <w:t>Blei</w:t>
      </w:r>
      <w:proofErr w:type="spellEnd"/>
      <w:r w:rsidRPr="00C01659">
        <w:rPr>
          <w:lang w:val="en-GB"/>
        </w:rPr>
        <w:t>, Ng, and Jordan</w:t>
      </w:r>
      <w:r w:rsidR="008A684B">
        <w:rPr>
          <w:lang w:val="en-GB"/>
        </w:rPr>
        <w:t>,</w:t>
      </w:r>
      <w:r w:rsidRPr="00C01659">
        <w:rPr>
          <w:lang w:val="en-GB"/>
        </w:rPr>
        <w:t xml:space="preserve"> 2003). The method is based on assumption that each document is a mixture of a small number of topics. At the same time, each topic can be characterized by a distribution of words frequency.</w:t>
      </w:r>
    </w:p>
    <w:p w14:paraId="0C2A94EA" w14:textId="77777777" w:rsidR="0012202B" w:rsidRPr="00C01659" w:rsidRDefault="001374D6">
      <w:pPr>
        <w:pStyle w:val="Tekstpodstawowy"/>
        <w:rPr>
          <w:lang w:val="en-GB"/>
        </w:rPr>
      </w:pPr>
      <w:r w:rsidRPr="00C01659">
        <w:rPr>
          <w:lang w:val="en-GB"/>
        </w:rPr>
        <w:t>Hong and Davison (2010) argue that short texts (as in the case of customer reviews) comprise of a very small amount of topics, usually only one. Because of that, LDA should not be used in such settings as its assumptions are violated. This claim is supported by an empirical study of short texts from Tweeter, in which LDA has failed to find informative topics.</w:t>
      </w:r>
    </w:p>
    <w:p w14:paraId="589F80B1" w14:textId="77777777" w:rsidR="0012202B" w:rsidRPr="00C01659" w:rsidRDefault="001374D6">
      <w:pPr>
        <w:pStyle w:val="Tekstpodstawowy"/>
        <w:rPr>
          <w:lang w:val="en-GB"/>
        </w:rPr>
      </w:pPr>
      <w:r w:rsidRPr="00C01659">
        <w:rPr>
          <w:lang w:val="en-GB"/>
        </w:rPr>
        <w:t>The drawbacks of LDA in the setting of short texts were addressed by Yin and Wang (2014) . They used the Gibbs Sampling algorithm for the Dirichlet Multinomial Mixture model, which is an improvement over typical LDA. The main difference compared to the basic algorithm is an introduction of assumption, that each text comprises only one topic. The authors show that this algorithm provides superior performance compared to the basic LDA technique in the context of short texts.</w:t>
      </w:r>
    </w:p>
    <w:p w14:paraId="7A18DC2A" w14:textId="77777777" w:rsidR="0012202B" w:rsidRPr="00C01659" w:rsidRDefault="001374D6">
      <w:pPr>
        <w:pStyle w:val="Tekstpodstawowy"/>
        <w:rPr>
          <w:lang w:val="en-GB"/>
        </w:rPr>
      </w:pPr>
      <w:r w:rsidRPr="00C01659">
        <w:rPr>
          <w:lang w:val="en-GB"/>
        </w:rPr>
        <w:lastRenderedPageBreak/>
        <w:t xml:space="preserve">More modern approaches to topic </w:t>
      </w:r>
      <w:proofErr w:type="spellStart"/>
      <w:r w:rsidRPr="00C01659">
        <w:rPr>
          <w:lang w:val="en-GB"/>
        </w:rPr>
        <w:t>modeling</w:t>
      </w:r>
      <w:proofErr w:type="spellEnd"/>
      <w:r w:rsidRPr="00C01659">
        <w:rPr>
          <w:lang w:val="en-GB"/>
        </w:rPr>
        <w:t xml:space="preserve"> were also developed recently. A milestone in the whole NLP field was inventing an efficient way to embed words in a vector space while preserving their meaning, namely </w:t>
      </w:r>
      <w:r w:rsidRPr="00E96B03">
        <w:rPr>
          <w:i/>
          <w:lang w:val="en-GB"/>
        </w:rPr>
        <w:t>word2vec</w:t>
      </w:r>
      <w:r w:rsidRPr="00C01659">
        <w:rPr>
          <w:lang w:val="en-GB"/>
        </w:rPr>
        <w:t xml:space="preserve"> (</w:t>
      </w:r>
      <w:proofErr w:type="spellStart"/>
      <w:r w:rsidRPr="00C01659">
        <w:rPr>
          <w:lang w:val="en-GB"/>
        </w:rPr>
        <w:t>Mikolov</w:t>
      </w:r>
      <w:proofErr w:type="spellEnd"/>
      <w:r w:rsidRPr="00C01659">
        <w:rPr>
          <w:lang w:val="en-GB"/>
        </w:rPr>
        <w:t xml:space="preserve"> et al. 2013). On a basis of this method, He et al. (2017) presented an Attention-based Aspect Extraction</w:t>
      </w:r>
      <w:r>
        <w:rPr>
          <w:rStyle w:val="Odwoanieprzypisudolnego"/>
        </w:rPr>
        <w:footnoteReference w:id="6"/>
      </w:r>
      <w:r w:rsidRPr="00C01659">
        <w:rPr>
          <w:lang w:val="en-GB"/>
        </w:rPr>
        <w:t xml:space="preserve"> model. At first, words embedding using the Word2Vec model is created. After that, for each text in the corpus, attention weight for each word is computed using a neural network with an attention layer. Then, an embedding of the whole sentence is created by computing an average for all words embedding. The words are weighted by their attention weights. The last step of the procedure is creating an encoder-decoder model for learning sentence aspect embedding. The reconstruction of the sentence is the linear combination of aspect embeddings, and aspect embeddings are learned by mapping sentence embedding to a lower-dimensional space.</w:t>
      </w:r>
    </w:p>
    <w:p w14:paraId="26C33D9B" w14:textId="77777777" w:rsidR="0012202B" w:rsidRPr="00C01659" w:rsidRDefault="001374D6">
      <w:pPr>
        <w:pStyle w:val="Tekstpodstawowy"/>
        <w:rPr>
          <w:lang w:val="en-GB"/>
        </w:rPr>
      </w:pPr>
      <w:r w:rsidRPr="00C01659">
        <w:rPr>
          <w:lang w:val="en-GB"/>
        </w:rPr>
        <w:t xml:space="preserve">Other studies using the embedding technique were conducted by </w:t>
      </w:r>
      <w:proofErr w:type="spellStart"/>
      <w:r w:rsidRPr="00C01659">
        <w:rPr>
          <w:lang w:val="en-GB"/>
        </w:rPr>
        <w:t>Tulkens</w:t>
      </w:r>
      <w:proofErr w:type="spellEnd"/>
      <w:r w:rsidRPr="00C01659">
        <w:rPr>
          <w:lang w:val="en-GB"/>
        </w:rPr>
        <w:t xml:space="preserve"> and </w:t>
      </w:r>
      <w:proofErr w:type="spellStart"/>
      <w:r w:rsidRPr="00C01659">
        <w:rPr>
          <w:lang w:val="en-GB"/>
        </w:rPr>
        <w:t>Cranenburgh</w:t>
      </w:r>
      <w:proofErr w:type="spellEnd"/>
      <w:r w:rsidRPr="00C01659">
        <w:rPr>
          <w:lang w:val="en-GB"/>
        </w:rPr>
        <w:t xml:space="preserve"> (2020) and Luo et al. (2019). In both studies, the algorithms presented outperformed the LDA method in the task of short text topic </w:t>
      </w:r>
      <w:proofErr w:type="spellStart"/>
      <w:r w:rsidRPr="00C01659">
        <w:rPr>
          <w:lang w:val="en-GB"/>
        </w:rPr>
        <w:t>modeling</w:t>
      </w:r>
      <w:proofErr w:type="spellEnd"/>
      <w:r w:rsidRPr="00C01659">
        <w:rPr>
          <w:lang w:val="en-GB"/>
        </w:rPr>
        <w:t>.</w:t>
      </w:r>
    </w:p>
    <w:p w14:paraId="2B1F3103" w14:textId="77777777" w:rsidR="0012202B" w:rsidRDefault="001374D6">
      <w:pPr>
        <w:pStyle w:val="Nagwek4"/>
      </w:pPr>
      <w:bookmarkStart w:id="435" w:name="text-reviews-preprocessing-in-this-study"/>
      <w:bookmarkEnd w:id="433"/>
      <w:r>
        <w:t xml:space="preserve">Text reviews </w:t>
      </w:r>
      <w:proofErr w:type="spellStart"/>
      <w:r>
        <w:t>preprocessing</w:t>
      </w:r>
      <w:proofErr w:type="spellEnd"/>
      <w:r>
        <w:t xml:space="preserve"> in this study</w:t>
      </w:r>
    </w:p>
    <w:p w14:paraId="66A8016D" w14:textId="78206527" w:rsidR="0012202B" w:rsidRPr="0053722F" w:rsidRDefault="001374D6">
      <w:pPr>
        <w:pStyle w:val="Compact"/>
        <w:pPrChange w:id="436" w:author="Kamil Matuszelański" w:date="2021-08-04T14:32:00Z">
          <w:pPr>
            <w:pStyle w:val="FirstParagraph"/>
          </w:pPr>
        </w:pPrChange>
      </w:pPr>
      <w:r w:rsidRPr="00C01659">
        <w:t>In this study</w:t>
      </w:r>
      <w:commentRangeStart w:id="437"/>
      <w:r w:rsidRPr="00C01659">
        <w:t xml:space="preserve">, </w:t>
      </w:r>
      <w:ins w:id="438" w:author="Kamil Matuszelański" w:date="2021-08-04T14:33:00Z">
        <w:r w:rsidR="0053722F">
          <w:t>three</w:t>
        </w:r>
        <w:r w:rsidR="0053722F" w:rsidRPr="00C01659">
          <w:t xml:space="preserve"> algorithms </w:t>
        </w:r>
      </w:ins>
      <w:commentRangeEnd w:id="437"/>
      <w:ins w:id="439" w:author="Kamil Matuszelański" w:date="2021-08-04T14:34:00Z">
        <w:r w:rsidR="0053722F">
          <w:rPr>
            <w:rStyle w:val="Odwoaniedokomentarza"/>
            <w:rFonts w:eastAsiaTheme="minorHAnsi"/>
            <w:lang w:val="en-US" w:eastAsia="en-US"/>
          </w:rPr>
          <w:commentReference w:id="437"/>
        </w:r>
      </w:ins>
      <w:ins w:id="440" w:author="Kamil Matuszelański" w:date="2021-08-04T14:33:00Z">
        <w:r w:rsidR="0053722F" w:rsidRPr="00C01659">
          <w:t xml:space="preserve">for topic </w:t>
        </w:r>
        <w:r w:rsidR="0053722F">
          <w:t xml:space="preserve">modelling were </w:t>
        </w:r>
      </w:ins>
      <w:del w:id="441" w:author="Kamil Matuszelański" w:date="2021-08-04T14:33:00Z">
        <w:r w:rsidRPr="00C01659" w:rsidDel="0053722F">
          <w:delText xml:space="preserve">I have </w:delText>
        </w:r>
      </w:del>
      <w:r w:rsidRPr="00C01659">
        <w:t>tried and evaluated</w:t>
      </w:r>
      <w:ins w:id="442" w:author="Kamil Matuszelański" w:date="2021-08-04T14:33:00Z">
        <w:r w:rsidR="0053722F">
          <w:t xml:space="preserve">. </w:t>
        </w:r>
      </w:ins>
      <w:del w:id="443" w:author="Kamil Matuszelański" w:date="2021-08-04T14:33:00Z">
        <w:r w:rsidRPr="00C01659" w:rsidDel="0053722F">
          <w:delText xml:space="preserve"> </w:delText>
        </w:r>
        <w:r w:rsidR="008A684B" w:rsidDel="0053722F">
          <w:delText>three</w:delText>
        </w:r>
        <w:r w:rsidRPr="00C01659" w:rsidDel="0053722F">
          <w:delText xml:space="preserve"> algorithms for topic </w:delText>
        </w:r>
      </w:del>
      <w:del w:id="444" w:author="Kamil Matuszelański" w:date="2021-08-04T14:32:00Z">
        <w:r w:rsidRPr="00C01659" w:rsidDel="0053722F">
          <w:delText>modeling:</w:delText>
        </w:r>
      </w:del>
      <w:ins w:id="445" w:author="Kamil Matuszelański" w:date="2021-08-04T14:32:00Z">
        <w:r w:rsidR="0053722F" w:rsidRPr="0053722F">
          <w:t>After applying each of these methods, one obtains assignments of each of the reviews to one of the topics. Such assignment can then be one-hot-encoded and included in the model specification.</w:t>
        </w:r>
        <w:r w:rsidR="0053722F">
          <w:t xml:space="preserve"> The mo</w:t>
        </w:r>
      </w:ins>
      <w:ins w:id="446" w:author="Kamil Matuszelański" w:date="2021-08-04T14:33:00Z">
        <w:r w:rsidR="0053722F">
          <w:t>dels tested are as follows:</w:t>
        </w:r>
      </w:ins>
    </w:p>
    <w:p w14:paraId="564B9B6C" w14:textId="77777777" w:rsidR="0012202B" w:rsidRDefault="001374D6" w:rsidP="001374D6">
      <w:pPr>
        <w:pStyle w:val="Compact"/>
        <w:numPr>
          <w:ilvl w:val="0"/>
          <w:numId w:val="11"/>
        </w:numPr>
      </w:pPr>
      <w:r>
        <w:t>Latent Dirichlet Allocation (</w:t>
      </w:r>
      <w:proofErr w:type="spellStart"/>
      <w:r>
        <w:t>Blei</w:t>
      </w:r>
      <w:proofErr w:type="spellEnd"/>
      <w:r>
        <w:t>, Ng, and Jordan 2003) - because it is a go-to standard for topic recognition.</w:t>
      </w:r>
    </w:p>
    <w:p w14:paraId="2D965C7F" w14:textId="77777777" w:rsidR="0012202B" w:rsidRDefault="001374D6" w:rsidP="001374D6">
      <w:pPr>
        <w:pStyle w:val="Compact"/>
        <w:numPr>
          <w:ilvl w:val="0"/>
          <w:numId w:val="11"/>
        </w:numPr>
      </w:pPr>
      <w:r>
        <w:t>Gibbs Sampling algorithm for the Dirichlet Multinomial Mixture (Yin and Wang 2014) - as this method is an improvement over LDA, meant especially for short texts. This is true in this case, as most of the reviews are just a couple of words long.</w:t>
      </w:r>
    </w:p>
    <w:p w14:paraId="7C673AF1" w14:textId="77777777" w:rsidR="0012202B" w:rsidRDefault="001374D6" w:rsidP="001374D6">
      <w:pPr>
        <w:pStyle w:val="Compact"/>
        <w:numPr>
          <w:ilvl w:val="0"/>
          <w:numId w:val="11"/>
        </w:numPr>
      </w:pPr>
      <w:r>
        <w:t>Attention-Based Aspect Extraction (He et al. 2017) - this method is also meant for short texts, and at the same time, it uses the most modern, state-of-the-art NLP techniques. Besides that, in the original paper, the authors worked in a similar domain of internet text reviews.</w:t>
      </w:r>
    </w:p>
    <w:p w14:paraId="1FE7F8D7" w14:textId="522FB434" w:rsidR="0053722F" w:rsidRDefault="0053722F" w:rsidP="0053722F">
      <w:pPr>
        <w:pStyle w:val="Compact"/>
        <w:numPr>
          <w:ilvl w:val="0"/>
          <w:numId w:val="0"/>
        </w:numPr>
        <w:tabs>
          <w:tab w:val="clear" w:pos="360"/>
        </w:tabs>
        <w:ind w:left="360" w:hanging="360"/>
      </w:pPr>
    </w:p>
    <w:p w14:paraId="30737DFB" w14:textId="69CA5842" w:rsidR="0012202B" w:rsidRPr="00C01659" w:rsidRDefault="001374D6">
      <w:pPr>
        <w:pStyle w:val="FirstParagraph"/>
        <w:rPr>
          <w:lang w:val="en-GB"/>
        </w:rPr>
      </w:pPr>
      <w:r w:rsidRPr="00C01659">
        <w:rPr>
          <w:lang w:val="en-GB"/>
        </w:rPr>
        <w:t xml:space="preserve">Various </w:t>
      </w:r>
      <w:proofErr w:type="spellStart"/>
      <w:r w:rsidRPr="00C01659">
        <w:rPr>
          <w:lang w:val="en-GB"/>
        </w:rPr>
        <w:t>preprocessing</w:t>
      </w:r>
      <w:proofErr w:type="spellEnd"/>
      <w:r w:rsidRPr="00C01659">
        <w:rPr>
          <w:lang w:val="en-GB"/>
        </w:rPr>
        <w:t xml:space="preserve"> steps were needed to apply all </w:t>
      </w:r>
      <w:r w:rsidR="008A684B">
        <w:rPr>
          <w:lang w:val="en-GB"/>
        </w:rPr>
        <w:t>three</w:t>
      </w:r>
      <w:r w:rsidRPr="00C01659">
        <w:rPr>
          <w:lang w:val="en-GB"/>
        </w:rPr>
        <w:t xml:space="preserve"> aforementioned algorithms:</w:t>
      </w:r>
    </w:p>
    <w:p w14:paraId="59B4DE39" w14:textId="77777777" w:rsidR="0012202B" w:rsidRDefault="001374D6" w:rsidP="001374D6">
      <w:pPr>
        <w:pStyle w:val="Compact"/>
        <w:numPr>
          <w:ilvl w:val="0"/>
          <w:numId w:val="12"/>
        </w:numPr>
      </w:pPr>
      <w:r>
        <w:rPr>
          <w:b/>
        </w:rPr>
        <w:t>Translation of the reviews from Portuguese to English.</w:t>
      </w:r>
      <w:r>
        <w:t xml:space="preserve"> Olist e-commerce store is operating only in Brazil. That is why most of the reviews are written in Portuguese. I have used Google Translate API to change their language to English. This is to facilitate not only understanding the reviews, but also the NLP tools available for the English language are more advanced than for other languages.</w:t>
      </w:r>
    </w:p>
    <w:p w14:paraId="0ABE1AF5" w14:textId="77777777" w:rsidR="0012202B" w:rsidRDefault="001374D6" w:rsidP="001374D6">
      <w:pPr>
        <w:pStyle w:val="Compact"/>
        <w:numPr>
          <w:ilvl w:val="0"/>
          <w:numId w:val="12"/>
        </w:numPr>
      </w:pPr>
      <w:r>
        <w:rPr>
          <w:b/>
        </w:rPr>
        <w:t xml:space="preserve">Removal of </w:t>
      </w:r>
      <w:proofErr w:type="spellStart"/>
      <w:r>
        <w:rPr>
          <w:b/>
        </w:rPr>
        <w:t>stopwords</w:t>
      </w:r>
      <w:proofErr w:type="spellEnd"/>
      <w:r>
        <w:rPr>
          <w:b/>
        </w:rPr>
        <w:t xml:space="preserve"> and punctuation.</w:t>
      </w:r>
    </w:p>
    <w:p w14:paraId="3A1CF236" w14:textId="77777777" w:rsidR="0012202B" w:rsidRDefault="001374D6" w:rsidP="001374D6">
      <w:pPr>
        <w:pStyle w:val="Compact"/>
        <w:numPr>
          <w:ilvl w:val="0"/>
          <w:numId w:val="12"/>
        </w:numPr>
      </w:pPr>
      <w:r>
        <w:rPr>
          <w:b/>
        </w:rPr>
        <w:t>Lemmatization</w:t>
      </w:r>
      <w:r>
        <w:t xml:space="preserve"> using WordNet </w:t>
      </w:r>
      <w:proofErr w:type="spellStart"/>
      <w:r>
        <w:t>lemmatizer</w:t>
      </w:r>
      <w:proofErr w:type="spellEnd"/>
      <w:r>
        <w:t xml:space="preserve"> (</w:t>
      </w:r>
      <w:proofErr w:type="spellStart"/>
      <w:r>
        <w:t>Fellbaum</w:t>
      </w:r>
      <w:proofErr w:type="spellEnd"/>
      <w:r>
        <w:t xml:space="preserve"> 1998) combined with Part-of-Speech tagger. This step is needed to limit the number of words in the vocabulary. Thanks to the Part-of-speech tagger, the </w:t>
      </w:r>
      <w:proofErr w:type="spellStart"/>
      <w:r>
        <w:t>lemmatizer</w:t>
      </w:r>
      <w:proofErr w:type="spellEnd"/>
      <w:r>
        <w:t xml:space="preserve"> can change the form of the word on a more informed basis, and thus apply correct lemmatization to more words.</w:t>
      </w:r>
    </w:p>
    <w:p w14:paraId="0384C6DB" w14:textId="77777777" w:rsidR="0012202B" w:rsidRPr="00C01659" w:rsidRDefault="001374D6">
      <w:pPr>
        <w:pStyle w:val="FirstParagraph"/>
        <w:rPr>
          <w:lang w:val="en-GB"/>
        </w:rPr>
      </w:pPr>
      <w:r w:rsidRPr="00C01659">
        <w:rPr>
          <w:lang w:val="en-GB"/>
        </w:rPr>
        <w:t xml:space="preserve">Later steps of the </w:t>
      </w:r>
      <w:proofErr w:type="spellStart"/>
      <w:r w:rsidRPr="00C01659">
        <w:rPr>
          <w:lang w:val="en-GB"/>
        </w:rPr>
        <w:t>preprocessing</w:t>
      </w:r>
      <w:proofErr w:type="spellEnd"/>
      <w:r w:rsidRPr="00C01659">
        <w:rPr>
          <w:lang w:val="en-GB"/>
        </w:rPr>
        <w:t xml:space="preserve"> were different for each of the algorithms.</w:t>
      </w:r>
    </w:p>
    <w:p w14:paraId="17CD6CBE" w14:textId="77777777" w:rsidR="0012202B" w:rsidRPr="00C01659" w:rsidRDefault="001374D6">
      <w:pPr>
        <w:pStyle w:val="Tekstpodstawowy"/>
        <w:rPr>
          <w:lang w:val="en-GB"/>
        </w:rPr>
      </w:pPr>
      <w:r w:rsidRPr="00C01659">
        <w:rPr>
          <w:lang w:val="en-GB"/>
        </w:rPr>
        <w:t xml:space="preserve">For LDA and Gibbs Sampling, only </w:t>
      </w:r>
      <w:r w:rsidRPr="00C01659">
        <w:rPr>
          <w:b/>
          <w:lang w:val="en-GB"/>
        </w:rPr>
        <w:t>converting lemmatized reviews into vector format</w:t>
      </w:r>
      <w:r w:rsidRPr="00C01659">
        <w:rPr>
          <w:lang w:val="en-GB"/>
        </w:rPr>
        <w:t xml:space="preserve"> was needed. In the case of LDA, the count-vectorizing approach was applied, with removing of words that appeared in less than 0.1% of reviews. In the case of Gibbs Sampling, the same </w:t>
      </w:r>
      <w:proofErr w:type="spellStart"/>
      <w:r w:rsidRPr="00C01659">
        <w:rPr>
          <w:lang w:val="en-GB"/>
        </w:rPr>
        <w:t>preprocessing</w:t>
      </w:r>
      <w:proofErr w:type="spellEnd"/>
      <w:r w:rsidRPr="00C01659">
        <w:rPr>
          <w:lang w:val="en-GB"/>
        </w:rPr>
        <w:t xml:space="preserve"> is done internally by the training function from the package. In both of these cases after vectorization, one should obtain a matrix with n rows and k columns, where n is the number of observations in the original dataset, while k - the size of the vocabulary.</w:t>
      </w:r>
    </w:p>
    <w:p w14:paraId="3ED17CCE" w14:textId="77777777" w:rsidR="0012202B" w:rsidRPr="00C01659" w:rsidRDefault="001374D6">
      <w:pPr>
        <w:pStyle w:val="Tekstpodstawowy"/>
        <w:rPr>
          <w:lang w:val="en-GB"/>
        </w:rPr>
      </w:pPr>
      <w:r w:rsidRPr="00C01659">
        <w:rPr>
          <w:lang w:val="en-GB"/>
        </w:rPr>
        <w:t xml:space="preserve">Very different </w:t>
      </w:r>
      <w:proofErr w:type="spellStart"/>
      <w:r w:rsidRPr="00C01659">
        <w:rPr>
          <w:lang w:val="en-GB"/>
        </w:rPr>
        <w:t>preprocessing</w:t>
      </w:r>
      <w:proofErr w:type="spellEnd"/>
      <w:r w:rsidRPr="00C01659">
        <w:rPr>
          <w:lang w:val="en-GB"/>
        </w:rPr>
        <w:t xml:space="preserve"> was required in the case of Attention-Based Aspect Extraction. The neural network architecture proposed by the authors requires simply lemmatized reviews in a textual format as the output. Then, one of the layers of the network is meant to embed the currently </w:t>
      </w:r>
      <w:proofErr w:type="spellStart"/>
      <w:r w:rsidRPr="00C01659">
        <w:rPr>
          <w:lang w:val="en-GB"/>
        </w:rPr>
        <w:t>preprocessed</w:t>
      </w:r>
      <w:proofErr w:type="spellEnd"/>
      <w:r w:rsidRPr="00C01659">
        <w:rPr>
          <w:lang w:val="en-GB"/>
        </w:rPr>
        <w:t xml:space="preserve"> word. These embeddings are not learned during the network training, they should be trained beforehand instead. The authors of the paper propose the Word2vec technique (</w:t>
      </w:r>
      <w:proofErr w:type="spellStart"/>
      <w:r w:rsidRPr="00C01659">
        <w:rPr>
          <w:lang w:val="en-GB"/>
        </w:rPr>
        <w:t>Mikolov</w:t>
      </w:r>
      <w:proofErr w:type="spellEnd"/>
      <w:r w:rsidRPr="00C01659">
        <w:rPr>
          <w:lang w:val="en-GB"/>
        </w:rPr>
        <w:t xml:space="preserve"> et al. 2013) for learning embeddings. Following their guidelines, I have used this method, setting the dimensionality of the vector space to 200. I have also applied the word window of 10. After applying word2vec on this dataset, I have obtained the matrix with m rows and 200 columns, where m stands for the number of words in the dataset, and 200 is the dimensionality of the vector space chosen as a hyperparameter.</w:t>
      </w:r>
    </w:p>
    <w:p w14:paraId="05ADC521" w14:textId="77777777" w:rsidR="0012202B" w:rsidRPr="00C01659" w:rsidRDefault="001374D6">
      <w:pPr>
        <w:pStyle w:val="Tekstpodstawowy"/>
        <w:rPr>
          <w:lang w:val="en-GB"/>
        </w:rPr>
      </w:pPr>
      <w:r w:rsidRPr="00C01659">
        <w:rPr>
          <w:lang w:val="en-GB"/>
        </w:rPr>
        <w:lastRenderedPageBreak/>
        <w:t>Concerning topic models training, I have searched for optimal hyperparameters for all 3 models based on grid search. For LDA, I have tested a varying number of topics that the model has to learn (3, 5, 10, and 15). For GSDMM, 2 parameters influence topics coherency in each “cluster.” I have run the algorithm for all 16 combinations of both parameters chosen from the values 0.01, 0.1, 0.5, and 0.9. For Attention-Based Aspect Extraction, I have manipulated the number of topics to learn, from the values 10, 15. Unfortunately, as this last model takes a very long time to run (around 3 hours per one set of hyperparameters), I have limited the number of hyperparameters checked compared to the LDA model.</w:t>
      </w:r>
    </w:p>
    <w:p w14:paraId="767031BE" w14:textId="44335A95" w:rsidR="0012202B" w:rsidRPr="00C01659" w:rsidRDefault="001374D6">
      <w:pPr>
        <w:pStyle w:val="Tekstpodstawowy"/>
        <w:rPr>
          <w:lang w:val="en-GB"/>
        </w:rPr>
      </w:pPr>
      <w:r w:rsidRPr="00C01659">
        <w:rPr>
          <w:lang w:val="en-GB"/>
        </w:rPr>
        <w:t xml:space="preserve">The evaluation of topic extraction is a hard task, as no model-agnostic metrics that can be compared between different models exist. The only reasonable method is human inspection. That is why after running every model I have verified the obtained topic for coherency (whether reviews inside one topic are similar) and distinctiveness (whether there are visible differences between </w:t>
      </w:r>
      <w:proofErr w:type="spellStart"/>
      <w:r w:rsidRPr="00C01659">
        <w:rPr>
          <w:lang w:val="en-GB"/>
        </w:rPr>
        <w:t>modeled</w:t>
      </w:r>
      <w:proofErr w:type="spellEnd"/>
      <w:r w:rsidRPr="00C01659">
        <w:rPr>
          <w:lang w:val="en-GB"/>
        </w:rPr>
        <w:t xml:space="preserve"> topics).</w:t>
      </w:r>
      <w:ins w:id="447" w:author="Kamil Matuszelański" w:date="2021-08-04T14:31:00Z">
        <w:r w:rsidR="0053722F">
          <w:rPr>
            <w:lang w:val="en-GB"/>
          </w:rPr>
          <w:t xml:space="preserve"> To the modelling phase, only the one-hot-encoded topics obtained from the best model were used.</w:t>
        </w:r>
      </w:ins>
    </w:p>
    <w:p w14:paraId="49312D0D" w14:textId="06AD4780" w:rsidR="0012202B" w:rsidRDefault="006C4FCC">
      <w:pPr>
        <w:pStyle w:val="Nagwek2"/>
      </w:pPr>
      <w:bookmarkStart w:id="448" w:name="variables-selection-methods"/>
      <w:bookmarkEnd w:id="396"/>
      <w:bookmarkEnd w:id="431"/>
      <w:bookmarkEnd w:id="435"/>
      <w:r>
        <w:rPr>
          <w:rStyle w:val="SectionNumber"/>
        </w:rPr>
        <w:t>3</w:t>
      </w:r>
      <w:r w:rsidR="001374D6">
        <w:rPr>
          <w:rStyle w:val="SectionNumber"/>
        </w:rPr>
        <w:t>.3</w:t>
      </w:r>
      <w:r w:rsidR="001374D6">
        <w:tab/>
        <w:t>Variables selection methods</w:t>
      </w:r>
    </w:p>
    <w:p w14:paraId="7E9A1C44" w14:textId="12A8CFD2" w:rsidR="0012202B" w:rsidRPr="00C01659" w:rsidRDefault="001374D6">
      <w:pPr>
        <w:pStyle w:val="FirstParagraph"/>
        <w:rPr>
          <w:lang w:val="en-GB"/>
        </w:rPr>
      </w:pPr>
      <w:r w:rsidRPr="00C01659">
        <w:rPr>
          <w:lang w:val="en-GB"/>
        </w:rPr>
        <w:t xml:space="preserve">To summarize, from variable </w:t>
      </w:r>
      <w:proofErr w:type="spellStart"/>
      <w:r w:rsidRPr="00C01659">
        <w:rPr>
          <w:lang w:val="en-GB"/>
        </w:rPr>
        <w:t>preprocessing</w:t>
      </w:r>
      <w:proofErr w:type="spellEnd"/>
      <w:r w:rsidRPr="00C01659">
        <w:rPr>
          <w:lang w:val="en-GB"/>
        </w:rPr>
        <w:t xml:space="preserve"> I have obtained these </w:t>
      </w:r>
      <w:r w:rsidR="008A684B">
        <w:rPr>
          <w:lang w:val="en-GB"/>
        </w:rPr>
        <w:t>six</w:t>
      </w:r>
      <w:r w:rsidRPr="00C01659">
        <w:rPr>
          <w:lang w:val="en-GB"/>
        </w:rPr>
        <w:t xml:space="preserve"> sets of features:</w:t>
      </w:r>
    </w:p>
    <w:p w14:paraId="793B6705" w14:textId="77777777" w:rsidR="0012202B" w:rsidRDefault="001374D6" w:rsidP="001374D6">
      <w:pPr>
        <w:pStyle w:val="Compact"/>
        <w:numPr>
          <w:ilvl w:val="0"/>
          <w:numId w:val="13"/>
        </w:numPr>
      </w:pPr>
      <w:r>
        <w:t xml:space="preserve">basic information - the value of the purchase, geolocation in raw format </w:t>
      </w:r>
      <w:proofErr w:type="spellStart"/>
      <w:r>
        <w:t>lat</w:t>
      </w:r>
      <w:proofErr w:type="spellEnd"/>
      <w:r>
        <w:t>/</w:t>
      </w:r>
      <w:proofErr w:type="spellStart"/>
      <w:r>
        <w:t>lng</w:t>
      </w:r>
      <w:proofErr w:type="spellEnd"/>
      <w:r>
        <w:t>, the value of the package, number of items in the package, review score (6 variables)</w:t>
      </w:r>
    </w:p>
    <w:p w14:paraId="76EC10A4" w14:textId="77777777" w:rsidR="0012202B" w:rsidRDefault="001374D6" w:rsidP="001374D6">
      <w:pPr>
        <w:pStyle w:val="Compact"/>
        <w:numPr>
          <w:ilvl w:val="0"/>
          <w:numId w:val="13"/>
        </w:numPr>
      </w:pPr>
      <w:r>
        <w:t>geodemographic features for the region from which the customer is - age structure, percentage of the population in an urban area, income structure, number of immigrants (35 variables)</w:t>
      </w:r>
    </w:p>
    <w:p w14:paraId="59475E16" w14:textId="77777777" w:rsidR="0012202B" w:rsidRDefault="001374D6" w:rsidP="001374D6">
      <w:pPr>
        <w:pStyle w:val="Compact"/>
        <w:numPr>
          <w:ilvl w:val="0"/>
          <w:numId w:val="13"/>
        </w:numPr>
      </w:pPr>
      <w:r>
        <w:t>geodemographic features transformed using PCA - (10 variables/components)</w:t>
      </w:r>
    </w:p>
    <w:p w14:paraId="21F14B3C" w14:textId="77777777" w:rsidR="0012202B" w:rsidRDefault="001374D6" w:rsidP="001374D6">
      <w:pPr>
        <w:pStyle w:val="Compact"/>
        <w:numPr>
          <w:ilvl w:val="0"/>
          <w:numId w:val="13"/>
        </w:numPr>
      </w:pPr>
      <w:r>
        <w:t>indicator whether the customer is in an agglomeration area obtained from DBSCAN on location data (1 variable)</w:t>
      </w:r>
    </w:p>
    <w:p w14:paraId="40DFFD16" w14:textId="77777777" w:rsidR="0012202B" w:rsidRDefault="001374D6" w:rsidP="001374D6">
      <w:pPr>
        <w:pStyle w:val="Compact"/>
        <w:numPr>
          <w:ilvl w:val="0"/>
          <w:numId w:val="13"/>
        </w:numPr>
      </w:pPr>
      <w:r>
        <w:t>product categories that the customer has bought in the purchase (15 dummy variables)</w:t>
      </w:r>
    </w:p>
    <w:p w14:paraId="6BFD08FC" w14:textId="77777777" w:rsidR="0012202B" w:rsidRDefault="001374D6" w:rsidP="001374D6">
      <w:pPr>
        <w:pStyle w:val="Compact"/>
        <w:numPr>
          <w:ilvl w:val="0"/>
          <w:numId w:val="13"/>
        </w:numPr>
      </w:pPr>
      <w:r>
        <w:t>main topic that the customer has mentioned in the review (15 dummy variables).</w:t>
      </w:r>
    </w:p>
    <w:p w14:paraId="654E9D23" w14:textId="3FE72308" w:rsidR="0012202B" w:rsidRDefault="001374D6">
      <w:pPr>
        <w:pStyle w:val="FirstParagraph"/>
      </w:pPr>
      <w:r w:rsidRPr="00C01659">
        <w:rPr>
          <w:lang w:val="en-GB"/>
        </w:rPr>
        <w:t xml:space="preserve">An approach used by Oliveira (2012) for an assessment of the new feature previously untested in the churn prediction was to compare </w:t>
      </w:r>
      <w:r w:rsidR="008A684B">
        <w:rPr>
          <w:lang w:val="en-GB"/>
        </w:rPr>
        <w:t>two</w:t>
      </w:r>
      <w:r w:rsidRPr="00C01659">
        <w:rPr>
          <w:lang w:val="en-GB"/>
        </w:rPr>
        <w:t xml:space="preserve"> models, one containing only basic RFM features, and the other RFM features and also this new feature. I have used a similar approach. Namely, first I have included basic features that didn’t require any </w:t>
      </w:r>
      <w:proofErr w:type="spellStart"/>
      <w:r w:rsidRPr="00C01659">
        <w:rPr>
          <w:lang w:val="en-GB"/>
        </w:rPr>
        <w:t>preprocessing</w:t>
      </w:r>
      <w:proofErr w:type="spellEnd"/>
      <w:r w:rsidRPr="00C01659">
        <w:rPr>
          <w:lang w:val="en-GB"/>
        </w:rPr>
        <w:t xml:space="preserve">. This model </w:t>
      </w:r>
      <w:r w:rsidRPr="00C01659">
        <w:rPr>
          <w:lang w:val="en-GB"/>
        </w:rPr>
        <w:lastRenderedPageBreak/>
        <w:t xml:space="preserve">served as a baseline. Then, for each of the sets of features that I have computed, I have estimated a model containing these features + basic features. Lastly, I have created one model containing all the variables. </w:t>
      </w:r>
      <w:proofErr w:type="spellStart"/>
      <w:r>
        <w:t>This</w:t>
      </w:r>
      <w:proofErr w:type="spellEnd"/>
      <w:r>
        <w:t xml:space="preserve"> </w:t>
      </w:r>
      <w:proofErr w:type="spellStart"/>
      <w:r>
        <w:t>resulted</w:t>
      </w:r>
      <w:proofErr w:type="spellEnd"/>
      <w:r>
        <w:t xml:space="preserve"> in the </w:t>
      </w:r>
      <w:proofErr w:type="spellStart"/>
      <w:r>
        <w:t>following</w:t>
      </w:r>
      <w:proofErr w:type="spellEnd"/>
      <w:r>
        <w:t xml:space="preserve"> </w:t>
      </w:r>
      <w:proofErr w:type="spellStart"/>
      <w:r w:rsidR="008A684B">
        <w:t>seven</w:t>
      </w:r>
      <w:proofErr w:type="spellEnd"/>
      <w:r>
        <w:t xml:space="preserve"> </w:t>
      </w:r>
      <w:proofErr w:type="spellStart"/>
      <w:r>
        <w:t>feature</w:t>
      </w:r>
      <w:proofErr w:type="spellEnd"/>
      <w:r>
        <w:t xml:space="preserve"> </w:t>
      </w:r>
      <w:proofErr w:type="spellStart"/>
      <w:r>
        <w:t>sets</w:t>
      </w:r>
      <w:proofErr w:type="spellEnd"/>
      <w:r>
        <w:t xml:space="preserve"> </w:t>
      </w:r>
      <w:proofErr w:type="spellStart"/>
      <w:r>
        <w:t>tested</w:t>
      </w:r>
      <w:proofErr w:type="spellEnd"/>
      <w:r>
        <w:t>:</w:t>
      </w:r>
    </w:p>
    <w:p w14:paraId="13EF2FA5" w14:textId="77777777" w:rsidR="0012202B" w:rsidRDefault="001374D6" w:rsidP="001374D6">
      <w:pPr>
        <w:pStyle w:val="Compact"/>
        <w:numPr>
          <w:ilvl w:val="0"/>
          <w:numId w:val="14"/>
        </w:numPr>
      </w:pPr>
      <w:r>
        <w:t>basic features</w:t>
      </w:r>
    </w:p>
    <w:p w14:paraId="5A037DF1" w14:textId="77777777" w:rsidR="0012202B" w:rsidRDefault="001374D6" w:rsidP="001374D6">
      <w:pPr>
        <w:pStyle w:val="Compact"/>
        <w:numPr>
          <w:ilvl w:val="0"/>
          <w:numId w:val="14"/>
        </w:numPr>
      </w:pPr>
      <w:r>
        <w:t>geodemographic + basic features</w:t>
      </w:r>
    </w:p>
    <w:p w14:paraId="53037ECF" w14:textId="77777777" w:rsidR="0012202B" w:rsidRDefault="001374D6" w:rsidP="001374D6">
      <w:pPr>
        <w:pStyle w:val="Compact"/>
        <w:numPr>
          <w:ilvl w:val="0"/>
          <w:numId w:val="14"/>
        </w:numPr>
      </w:pPr>
      <w:r>
        <w:t>geodemographic with PCA + basic features</w:t>
      </w:r>
    </w:p>
    <w:p w14:paraId="4824B97E" w14:textId="77777777" w:rsidR="0012202B" w:rsidRDefault="001374D6" w:rsidP="001374D6">
      <w:pPr>
        <w:pStyle w:val="Compact"/>
        <w:numPr>
          <w:ilvl w:val="0"/>
          <w:numId w:val="14"/>
        </w:numPr>
      </w:pPr>
      <w:r>
        <w:t>agglomeration + basic features</w:t>
      </w:r>
    </w:p>
    <w:p w14:paraId="43ECFF00" w14:textId="77777777" w:rsidR="0012202B" w:rsidRDefault="001374D6" w:rsidP="001374D6">
      <w:pPr>
        <w:pStyle w:val="Compact"/>
        <w:numPr>
          <w:ilvl w:val="0"/>
          <w:numId w:val="14"/>
        </w:numPr>
      </w:pPr>
      <w:r>
        <w:t>product categories + basic features</w:t>
      </w:r>
    </w:p>
    <w:p w14:paraId="75FF6FE0" w14:textId="77777777" w:rsidR="0012202B" w:rsidRDefault="001374D6" w:rsidP="001374D6">
      <w:pPr>
        <w:pStyle w:val="Compact"/>
        <w:numPr>
          <w:ilvl w:val="0"/>
          <w:numId w:val="14"/>
        </w:numPr>
      </w:pPr>
      <w:r>
        <w:t>review topic + basic features</w:t>
      </w:r>
    </w:p>
    <w:p w14:paraId="6373CC26" w14:textId="77777777" w:rsidR="0012202B" w:rsidRDefault="001374D6" w:rsidP="001374D6">
      <w:pPr>
        <w:pStyle w:val="Compact"/>
        <w:numPr>
          <w:ilvl w:val="0"/>
          <w:numId w:val="14"/>
        </w:numPr>
      </w:pPr>
      <w:r>
        <w:t>all variables - (with geodemographic features transformed with PCA)</w:t>
      </w:r>
      <w:r>
        <w:rPr>
          <w:rStyle w:val="Odwoanieprzypisudolnego"/>
        </w:rPr>
        <w:footnoteReference w:id="7"/>
      </w:r>
    </w:p>
    <w:p w14:paraId="6C6BBDAC" w14:textId="77777777" w:rsidR="0012202B" w:rsidRDefault="001374D6">
      <w:pPr>
        <w:pStyle w:val="Nagwek3"/>
      </w:pPr>
      <w:bookmarkStart w:id="450" w:name="Xc1a3d08001612e57f0691c6eb410014c95045b4"/>
      <w:r>
        <w:t>Automatic feature selection - Boruta algorithm</w:t>
      </w:r>
    </w:p>
    <w:p w14:paraId="7C585097" w14:textId="77777777" w:rsidR="0012202B" w:rsidRPr="00C01659" w:rsidRDefault="001374D6">
      <w:pPr>
        <w:pStyle w:val="FirstParagraph"/>
        <w:rPr>
          <w:lang w:val="en-GB"/>
        </w:rPr>
      </w:pPr>
      <w:r w:rsidRPr="00C01659">
        <w:rPr>
          <w:lang w:val="en-GB"/>
        </w:rPr>
        <w:t>To test if the approach with including whole sets of features to the training set is an optimal one, I have also tested one method of automatic feature selection, namely a Boruta algorithm (</w:t>
      </w:r>
      <w:proofErr w:type="spellStart"/>
      <w:r w:rsidRPr="00C01659">
        <w:rPr>
          <w:lang w:val="en-GB"/>
        </w:rPr>
        <w:t>Kursa</w:t>
      </w:r>
      <w:proofErr w:type="spellEnd"/>
      <w:r w:rsidRPr="00C01659">
        <w:rPr>
          <w:lang w:val="en-GB"/>
        </w:rPr>
        <w:t xml:space="preserve">, </w:t>
      </w:r>
      <w:proofErr w:type="spellStart"/>
      <w:r w:rsidRPr="00C01659">
        <w:rPr>
          <w:lang w:val="en-GB"/>
        </w:rPr>
        <w:t>Rudnicki</w:t>
      </w:r>
      <w:proofErr w:type="spellEnd"/>
      <w:r w:rsidRPr="00C01659">
        <w:rPr>
          <w:lang w:val="en-GB"/>
        </w:rPr>
        <w:t>, and others 2010). It is widely popular among machine learning practitioners (Kumar and Shaikh 2017). The algorithm belongs to the category of wrapper feature selection algorithms, and a Random Forest algorithm is usually used as a machine learning method. It works as follows. At first, all features from the original dataset are randomly permuted. This way, one obtains a dataset with close-to-zero predictive power. Then, the resulting features are added to the original dataset and the Random Forest model is trained.</w:t>
      </w:r>
    </w:p>
    <w:p w14:paraId="63189A47" w14:textId="77777777" w:rsidR="0012202B" w:rsidRPr="00C01659" w:rsidRDefault="001374D6">
      <w:pPr>
        <w:pStyle w:val="Tekstpodstawowy"/>
        <w:rPr>
          <w:lang w:val="en-GB"/>
        </w:rPr>
      </w:pPr>
      <w:r w:rsidRPr="00C01659">
        <w:rPr>
          <w:lang w:val="en-GB"/>
        </w:rPr>
        <w:t>This model has a built-in feature importance measure, which is usually Mean Decrease Impurity (MDI). After running the model, for each of the original features, MDI is compared against all MDI scores for shadow features. If for any original variable the score is less than the one from any of the shadow features, the variable gets a “hit.”</w:t>
      </w:r>
    </w:p>
    <w:p w14:paraId="41E38583" w14:textId="77777777" w:rsidR="0012202B" w:rsidRPr="00C01659" w:rsidRDefault="001374D6">
      <w:pPr>
        <w:pStyle w:val="Tekstpodstawowy"/>
        <w:rPr>
          <w:lang w:val="en-GB"/>
        </w:rPr>
      </w:pPr>
      <w:r w:rsidRPr="00C01659">
        <w:rPr>
          <w:lang w:val="en-GB"/>
        </w:rPr>
        <w:lastRenderedPageBreak/>
        <w:t>The above procedure is repeated for a preassigned number of iterations. Finally, important features that should make it to the final model are the ones that obtain fewer hits than preassigned value.</w:t>
      </w:r>
    </w:p>
    <w:p w14:paraId="5085C5C2" w14:textId="77777777" w:rsidR="0012202B" w:rsidRPr="00C01659" w:rsidRDefault="001374D6">
      <w:pPr>
        <w:pStyle w:val="Tekstpodstawowy"/>
        <w:rPr>
          <w:lang w:val="en-GB"/>
        </w:rPr>
      </w:pPr>
      <w:r w:rsidRPr="00C01659">
        <w:rPr>
          <w:lang w:val="en-GB"/>
        </w:rPr>
        <w:t xml:space="preserve">After gaining knowledge about the variables that should make it to the model, I have trained the </w:t>
      </w:r>
      <w:proofErr w:type="spellStart"/>
      <w:r w:rsidRPr="00C01659">
        <w:rPr>
          <w:lang w:val="en-GB"/>
        </w:rPr>
        <w:t>XGBoost</w:t>
      </w:r>
      <w:proofErr w:type="spellEnd"/>
      <w:r w:rsidRPr="00C01659">
        <w:rPr>
          <w:lang w:val="en-GB"/>
        </w:rPr>
        <w:t xml:space="preserve"> classifier using these features. The rest of the fitting procedure (cross-validation, up-sampling, hyper-parameters, etc.) stayed the same as in the rest of the approaches.</w:t>
      </w:r>
    </w:p>
    <w:p w14:paraId="37009525" w14:textId="77777777" w:rsidR="0012202B" w:rsidRPr="00C01659" w:rsidRDefault="001374D6">
      <w:pPr>
        <w:pStyle w:val="Tekstpodstawowy"/>
        <w:rPr>
          <w:lang w:val="en-GB"/>
        </w:rPr>
      </w:pPr>
      <w:r w:rsidRPr="00C01659">
        <w:rPr>
          <w:lang w:val="en-GB"/>
        </w:rPr>
        <w:t>One should have in mind that the Boruta algorithm is very time-consuming. The minimal number of runs recommended by the method authors is 100, and one run consists of fitting a Random Forest model to the whole dataset with doubled number of features (because of added shadow features). In the case of this analysis, model computation took about 12 hours on a modern laptop. Although other wrapper algorithms also require an iterative fitting of the model, they usually start with fitting the model to one variable, in the next iteration to 2, and so on up to k features. On the other hand, the Boruta algorithm in each iteration fits the model to 2*k features (original and shadow features).</w:t>
      </w:r>
    </w:p>
    <w:p w14:paraId="2C6674F9" w14:textId="6EB23CE3" w:rsidR="0012202B" w:rsidRPr="00240038" w:rsidRDefault="008A684B">
      <w:pPr>
        <w:pStyle w:val="Tekstpodstawowy"/>
        <w:ind w:firstLine="0"/>
        <w:jc w:val="center"/>
        <w:rPr>
          <w:rPrChange w:id="451" w:author="Kamil Matuszelański" w:date="2021-08-04T11:36:00Z">
            <w:rPr>
              <w:lang w:val="en-GB"/>
            </w:rPr>
          </w:rPrChange>
        </w:rPr>
        <w:pPrChange w:id="452" w:author="Katarzyna Kopczewska" w:date="2021-08-01T20:06:00Z">
          <w:pPr>
            <w:pStyle w:val="Tekstpodstawowy"/>
          </w:pPr>
        </w:pPrChange>
      </w:pPr>
      <w:ins w:id="453" w:author="Katarzyna Kopczewska" w:date="2021-08-01T20:06:00Z">
        <w:r w:rsidRPr="00240038">
          <w:rPr>
            <w:rPrChange w:id="454" w:author="Kamil Matuszelański" w:date="2021-08-04T11:36:00Z">
              <w:rPr>
                <w:lang w:val="en-GB"/>
              </w:rPr>
            </w:rPrChange>
          </w:rPr>
          <w:t>* * *</w:t>
        </w:r>
      </w:ins>
    </w:p>
    <w:p w14:paraId="71A247B3" w14:textId="7ABC50EC" w:rsidR="0012202B" w:rsidRPr="00240038" w:rsidRDefault="008A684B">
      <w:pPr>
        <w:rPr>
          <w:lang w:val="pl-PL"/>
          <w:rPrChange w:id="455" w:author="Kamil Matuszelański" w:date="2021-08-04T11:36:00Z">
            <w:rPr/>
          </w:rPrChange>
        </w:rPr>
      </w:pPr>
      <w:ins w:id="456" w:author="Katarzyna Kopczewska" w:date="2021-08-01T20:06:00Z">
        <w:r w:rsidRPr="00240038">
          <w:rPr>
            <w:lang w:val="pl-PL"/>
            <w:rPrChange w:id="457" w:author="Kamil Matuszelański" w:date="2021-08-04T11:36:00Z">
              <w:rPr/>
            </w:rPrChange>
          </w:rPr>
          <w:t>Konieczne podsumowanie rozdziału</w:t>
        </w:r>
      </w:ins>
      <w:r w:rsidR="001374D6" w:rsidRPr="00240038">
        <w:rPr>
          <w:lang w:val="pl-PL"/>
          <w:rPrChange w:id="458" w:author="Kamil Matuszelański" w:date="2021-08-04T11:36:00Z">
            <w:rPr/>
          </w:rPrChange>
        </w:rPr>
        <w:br w:type="page"/>
      </w:r>
    </w:p>
    <w:p w14:paraId="79A596A9" w14:textId="5DE90C49" w:rsidR="0012202B" w:rsidRPr="009C35BA" w:rsidRDefault="001374D6">
      <w:pPr>
        <w:pStyle w:val="chapters"/>
        <w:rPr>
          <w:lang w:val="pl-PL"/>
        </w:rPr>
      </w:pPr>
      <w:r w:rsidRPr="00240038">
        <w:rPr>
          <w:lang w:val="pl-PL"/>
          <w:rPrChange w:id="459" w:author="Kamil Matuszelański" w:date="2021-08-04T11:36:00Z">
            <w:rPr/>
          </w:rPrChange>
        </w:rPr>
        <w:lastRenderedPageBreak/>
        <w:t xml:space="preserve">chapter </w:t>
      </w:r>
      <w:r w:rsidR="009C35BA">
        <w:rPr>
          <w:lang w:val="pl-PL"/>
        </w:rPr>
        <w:t>I</w:t>
      </w:r>
      <w:r w:rsidRPr="009C35BA">
        <w:rPr>
          <w:lang w:val="pl-PL"/>
        </w:rPr>
        <w:t>V</w:t>
      </w:r>
    </w:p>
    <w:p w14:paraId="6091BC51" w14:textId="77777777" w:rsidR="0012202B" w:rsidRPr="009C35BA" w:rsidRDefault="001374D6">
      <w:pPr>
        <w:pStyle w:val="Nagwek1"/>
        <w:rPr>
          <w:lang w:val="pl-PL"/>
        </w:rPr>
      </w:pPr>
      <w:bookmarkStart w:id="460" w:name="results"/>
      <w:bookmarkEnd w:id="335"/>
      <w:bookmarkEnd w:id="448"/>
      <w:bookmarkEnd w:id="450"/>
      <w:proofErr w:type="spellStart"/>
      <w:r w:rsidRPr="009C35BA">
        <w:rPr>
          <w:lang w:val="pl-PL"/>
        </w:rPr>
        <w:t>Results</w:t>
      </w:r>
      <w:proofErr w:type="spellEnd"/>
    </w:p>
    <w:p w14:paraId="581C79ED" w14:textId="77777777" w:rsidR="0012202B" w:rsidRPr="00C01659" w:rsidRDefault="001374D6">
      <w:pPr>
        <w:pStyle w:val="FirstParagraph"/>
        <w:rPr>
          <w:lang w:val="en-GB"/>
        </w:rPr>
      </w:pPr>
      <w:bookmarkStart w:id="461" w:name="introduction-5"/>
      <w:r w:rsidRPr="00C01659">
        <w:rPr>
          <w:lang w:val="en-GB"/>
        </w:rPr>
        <w:t xml:space="preserve">In this chapter the results of the analyses conducted in this study are presented. First section covers the outcome of the methods that were used for the dataset </w:t>
      </w:r>
      <w:proofErr w:type="spellStart"/>
      <w:r w:rsidRPr="00C01659">
        <w:rPr>
          <w:lang w:val="en-GB"/>
        </w:rPr>
        <w:t>preprocessing</w:t>
      </w:r>
      <w:proofErr w:type="spellEnd"/>
      <w:r w:rsidRPr="00C01659">
        <w:rPr>
          <w:lang w:val="en-GB"/>
        </w:rPr>
        <w:t xml:space="preserve">. In the second section the performance of the churn prediction models tested in this study is presented and </w:t>
      </w:r>
      <w:proofErr w:type="spellStart"/>
      <w:r w:rsidRPr="00C01659">
        <w:rPr>
          <w:lang w:val="en-GB"/>
        </w:rPr>
        <w:t>analyzed</w:t>
      </w:r>
      <w:proofErr w:type="spellEnd"/>
      <w:r w:rsidRPr="00C01659">
        <w:rPr>
          <w:lang w:val="en-GB"/>
        </w:rPr>
        <w:t xml:space="preserve"> in a greater depth. In the last section the models are </w:t>
      </w:r>
      <w:proofErr w:type="spellStart"/>
      <w:r w:rsidRPr="00C01659">
        <w:rPr>
          <w:lang w:val="en-GB"/>
        </w:rPr>
        <w:t>analyzed</w:t>
      </w:r>
      <w:proofErr w:type="spellEnd"/>
      <w:r w:rsidRPr="00C01659">
        <w:rPr>
          <w:lang w:val="en-GB"/>
        </w:rPr>
        <w:t xml:space="preserve"> to verify the hypotheses about the direction of the influence of predictors on the customer churn.</w:t>
      </w:r>
    </w:p>
    <w:p w14:paraId="577E4BE4" w14:textId="5F41FBE6" w:rsidR="0012202B" w:rsidRDefault="006C4FCC">
      <w:pPr>
        <w:pStyle w:val="Nagwek2"/>
      </w:pPr>
      <w:bookmarkStart w:id="462" w:name="results-of-the-pre-modeling-phase"/>
      <w:bookmarkEnd w:id="461"/>
      <w:r>
        <w:rPr>
          <w:rStyle w:val="SectionNumber"/>
        </w:rPr>
        <w:t>4</w:t>
      </w:r>
      <w:r w:rsidR="001374D6">
        <w:rPr>
          <w:rStyle w:val="SectionNumber"/>
        </w:rPr>
        <w:t>.1</w:t>
      </w:r>
      <w:r w:rsidR="001374D6">
        <w:tab/>
        <w:t xml:space="preserve">Results of the </w:t>
      </w:r>
      <w:commentRangeStart w:id="463"/>
      <w:r w:rsidR="001374D6">
        <w:t>pre</w:t>
      </w:r>
      <w:commentRangeEnd w:id="463"/>
      <w:r w:rsidR="00080706">
        <w:rPr>
          <w:rStyle w:val="Odwoaniedokomentarza"/>
          <w:rFonts w:eastAsiaTheme="minorHAnsi"/>
          <w:b w:val="0"/>
          <w:lang w:val="en-US" w:eastAsia="en-US"/>
        </w:rPr>
        <w:commentReference w:id="463"/>
      </w:r>
      <w:r w:rsidR="001374D6">
        <w:t>-</w:t>
      </w:r>
      <w:proofErr w:type="spellStart"/>
      <w:r w:rsidR="001374D6">
        <w:t>modeling</w:t>
      </w:r>
      <w:proofErr w:type="spellEnd"/>
      <w:r w:rsidR="001374D6">
        <w:t xml:space="preserve"> phase</w:t>
      </w:r>
    </w:p>
    <w:p w14:paraId="23325F05" w14:textId="77777777" w:rsidR="0012202B" w:rsidRDefault="001374D6">
      <w:pPr>
        <w:pStyle w:val="Nagwek3"/>
      </w:pPr>
      <w:bookmarkStart w:id="464" w:name="topic-modeling"/>
      <w:r>
        <w:t xml:space="preserve">Topic </w:t>
      </w:r>
      <w:proofErr w:type="spellStart"/>
      <w:r>
        <w:t>modeling</w:t>
      </w:r>
      <w:proofErr w:type="spellEnd"/>
    </w:p>
    <w:p w14:paraId="5E73F996" w14:textId="28BF0A78" w:rsidR="0012202B" w:rsidRPr="00B17683" w:rsidRDefault="001374D6" w:rsidP="000F2161">
      <w:pPr>
        <w:spacing w:before="40" w:after="40"/>
        <w:ind w:left="100" w:right="100" w:firstLine="0"/>
        <w:rPr>
          <w:rPrChange w:id="465" w:author="Kamil Matuszelański" w:date="2021-08-04T14:40:00Z">
            <w:rPr>
              <w:lang w:val="en-GB"/>
            </w:rPr>
          </w:rPrChange>
        </w:rPr>
      </w:pPr>
      <w:commentRangeStart w:id="466"/>
      <w:commentRangeStart w:id="467"/>
      <w:del w:id="468" w:author="Kamil Matuszelański" w:date="2021-08-04T14:36:00Z">
        <w:r w:rsidRPr="00C01659" w:rsidDel="0053722F">
          <w:rPr>
            <w:lang w:val="en-GB"/>
          </w:rPr>
          <w:delText xml:space="preserve">I have manually assessed </w:delText>
        </w:r>
      </w:del>
      <w:ins w:id="469" w:author="Kamil Matuszelański" w:date="2021-08-04T14:36:00Z">
        <w:r w:rsidR="0053722F">
          <w:rPr>
            <w:lang w:val="en-GB"/>
          </w:rPr>
          <w:t>T</w:t>
        </w:r>
      </w:ins>
      <w:del w:id="470" w:author="Kamil Matuszelański" w:date="2021-08-04T14:36:00Z">
        <w:r w:rsidRPr="00C01659" w:rsidDel="0053722F">
          <w:rPr>
            <w:lang w:val="en-GB"/>
          </w:rPr>
          <w:delText>t</w:delText>
        </w:r>
      </w:del>
      <w:r w:rsidRPr="00C01659">
        <w:rPr>
          <w:lang w:val="en-GB"/>
        </w:rPr>
        <w:t>he topics obtained from LDA, Gibbs Sampling and Aspect Extraction methods</w:t>
      </w:r>
      <w:ins w:id="471" w:author="Kamil Matuszelański" w:date="2021-08-04T14:36:00Z">
        <w:r w:rsidR="0053722F">
          <w:rPr>
            <w:lang w:val="en-GB"/>
          </w:rPr>
          <w:t xml:space="preserve"> were </w:t>
        </w:r>
        <w:r w:rsidR="0053722F" w:rsidRPr="00C01659">
          <w:rPr>
            <w:lang w:val="en-GB"/>
          </w:rPr>
          <w:t>manually assessed</w:t>
        </w:r>
      </w:ins>
      <w:r w:rsidRPr="00C01659">
        <w:rPr>
          <w:lang w:val="en-GB"/>
        </w:rPr>
        <w:t xml:space="preserve">. </w:t>
      </w:r>
      <w:ins w:id="472" w:author="Kamil Matuszelański" w:date="2021-08-04T14:36:00Z">
        <w:r w:rsidR="0053722F">
          <w:rPr>
            <w:lang w:val="en-GB"/>
          </w:rPr>
          <w:t>For the first two methods, the topic assignments were  not coherent –</w:t>
        </w:r>
      </w:ins>
      <w:ins w:id="473" w:author="Kamil Matuszelański" w:date="2021-08-04T14:37:00Z">
        <w:r w:rsidR="0053722F">
          <w:rPr>
            <w:lang w:val="en-GB"/>
          </w:rPr>
          <w:t xml:space="preserve">the models were not able to infer topics meaningfully. </w:t>
        </w:r>
      </w:ins>
      <w:r w:rsidRPr="00C01659">
        <w:rPr>
          <w:lang w:val="en-GB"/>
        </w:rPr>
        <w:t xml:space="preserve">The only </w:t>
      </w:r>
      <w:del w:id="474" w:author="Kamil Matuszelański" w:date="2021-08-04T14:37:00Z">
        <w:r w:rsidRPr="00C01659" w:rsidDel="0053722F">
          <w:rPr>
            <w:lang w:val="en-GB"/>
          </w:rPr>
          <w:delText xml:space="preserve">meaningful </w:delText>
        </w:r>
      </w:del>
      <w:ins w:id="475" w:author="Kamil Matuszelański" w:date="2021-08-04T14:37:00Z">
        <w:r w:rsidR="0053722F">
          <w:rPr>
            <w:lang w:val="en-GB"/>
          </w:rPr>
          <w:t xml:space="preserve">reasonable </w:t>
        </w:r>
      </w:ins>
      <w:r w:rsidRPr="00C01659">
        <w:rPr>
          <w:lang w:val="en-GB"/>
        </w:rPr>
        <w:t xml:space="preserve">output was produced by the last method. </w:t>
      </w:r>
      <w:ins w:id="476" w:author="Kamil Matuszelański" w:date="2021-08-04T14:38:00Z">
        <w:r w:rsidR="00B17683">
          <w:rPr>
            <w:lang w:val="en-GB"/>
          </w:rPr>
          <w:t xml:space="preserve">For some of the inferred topics, all of the reviews had a similar content – for example </w:t>
        </w:r>
      </w:ins>
      <w:ins w:id="477" w:author="Kamil Matuszelański" w:date="2021-08-04T14:39:00Z">
        <w:r w:rsidR="00B17683">
          <w:rPr>
            <w:lang w:val="en-GB"/>
          </w:rPr>
          <w:t>one topic with reviews praising fast delivery</w:t>
        </w:r>
      </w:ins>
      <w:ins w:id="478" w:author="Kamil Matuszelański" w:date="2021-08-04T14:40:00Z">
        <w:r w:rsidR="00B17683">
          <w:rPr>
            <w:lang w:val="en-GB"/>
          </w:rPr>
          <w:t xml:space="preserve"> (“</w:t>
        </w:r>
        <w:r w:rsidR="00B17683">
          <w:rPr>
            <w:rFonts w:eastAsia="Times New Roman"/>
            <w:color w:val="111111"/>
          </w:rPr>
          <w:t>On-time delivery</w:t>
        </w:r>
        <w:r w:rsidR="00B17683">
          <w:rPr>
            <w:lang w:val="en-GB"/>
          </w:rPr>
          <w:t>”)</w:t>
        </w:r>
      </w:ins>
      <w:ins w:id="479" w:author="Kamil Matuszelański" w:date="2021-08-04T14:39:00Z">
        <w:r w:rsidR="00B17683">
          <w:rPr>
            <w:lang w:val="en-GB"/>
          </w:rPr>
          <w:t>, and another – containing short positive message about the purchase ("OK”)</w:t>
        </w:r>
      </w:ins>
      <w:ins w:id="480" w:author="Kamil Matuszelański" w:date="2021-08-04T14:40:00Z">
        <w:r w:rsidR="00B17683">
          <w:rPr>
            <w:lang w:val="en-GB"/>
          </w:rPr>
          <w:t xml:space="preserve">. An interesting remark is that </w:t>
        </w:r>
      </w:ins>
      <w:ins w:id="481" w:author="Kamil Matuszelański" w:date="2021-08-06T21:07:00Z">
        <w:r w:rsidR="00572E63">
          <w:rPr>
            <w:lang w:val="en-GB"/>
          </w:rPr>
          <w:t>“</w:t>
        </w:r>
      </w:ins>
      <w:ins w:id="482" w:author="Kamil Matuszelański" w:date="2021-08-04T14:41:00Z">
        <w:r w:rsidR="00B17683">
          <w:rPr>
            <w:lang w:val="en-GB"/>
          </w:rPr>
          <w:t>spam</w:t>
        </w:r>
      </w:ins>
      <w:ins w:id="483" w:author="Kamil Matuszelański" w:date="2021-08-06T21:07:00Z">
        <w:r w:rsidR="00572E63">
          <w:rPr>
            <w:lang w:val="en-GB"/>
          </w:rPr>
          <w:t>”</w:t>
        </w:r>
      </w:ins>
      <w:ins w:id="484" w:author="Kamil Matuszelański" w:date="2021-08-04T14:41:00Z">
        <w:r w:rsidR="00B17683">
          <w:rPr>
            <w:lang w:val="en-GB"/>
          </w:rPr>
          <w:t xml:space="preserve"> reviews (e.g., "</w:t>
        </w:r>
        <w:proofErr w:type="spellStart"/>
        <w:r w:rsidR="00B17683">
          <w:rPr>
            <w:rFonts w:eastAsia="Times New Roman"/>
            <w:color w:val="111111"/>
          </w:rPr>
          <w:t>vbvbsgfbsbfs</w:t>
        </w:r>
      </w:ins>
      <w:proofErr w:type="spellEnd"/>
      <w:ins w:id="485" w:author="Kamil Matuszelański" w:date="2021-08-04T14:42:00Z">
        <w:r w:rsidR="00B17683">
          <w:rPr>
            <w:rFonts w:eastAsia="Times New Roman"/>
            <w:color w:val="111111"/>
          </w:rPr>
          <w:t>”,</w:t>
        </w:r>
      </w:ins>
      <w:ins w:id="486" w:author="Kamil Matuszelański" w:date="2021-08-04T14:41:00Z">
        <w:r w:rsidR="00B17683">
          <w:rPr>
            <w:rFonts w:eastAsia="Times New Roman"/>
            <w:color w:val="111111"/>
          </w:rPr>
          <w:t xml:space="preserve"> </w:t>
        </w:r>
      </w:ins>
      <w:ins w:id="487" w:author="Kamil Matuszelański" w:date="2021-08-04T14:42:00Z">
        <w:r w:rsidR="00B17683">
          <w:rPr>
            <w:rFonts w:eastAsia="Times New Roman"/>
            <w:color w:val="111111"/>
          </w:rPr>
          <w:t>“</w:t>
        </w:r>
      </w:ins>
      <w:proofErr w:type="spellStart"/>
      <w:ins w:id="488" w:author="Kamil Matuszelański" w:date="2021-08-04T14:41:00Z">
        <w:r w:rsidR="00B17683">
          <w:rPr>
            <w:rFonts w:eastAsia="Times New Roman"/>
            <w:color w:val="111111"/>
          </w:rPr>
          <w:t>Ksksksk</w:t>
        </w:r>
        <w:proofErr w:type="spellEnd"/>
        <w:r w:rsidR="00B17683">
          <w:t>”</w:t>
        </w:r>
        <w:r w:rsidR="00B17683">
          <w:rPr>
            <w:lang w:val="en-GB"/>
          </w:rPr>
          <w:t>)</w:t>
        </w:r>
      </w:ins>
      <w:ins w:id="489" w:author="Kamil Matuszelański" w:date="2021-08-04T14:42:00Z">
        <w:r w:rsidR="00B17683">
          <w:rPr>
            <w:lang w:val="en-GB"/>
          </w:rPr>
          <w:t xml:space="preserve"> </w:t>
        </w:r>
      </w:ins>
      <w:ins w:id="490" w:author="Kamil Matuszelański" w:date="2021-08-04T14:41:00Z">
        <w:r w:rsidR="00B17683">
          <w:rPr>
            <w:lang w:val="en-GB"/>
          </w:rPr>
          <w:t>were also classified into one topic</w:t>
        </w:r>
      </w:ins>
      <w:ins w:id="491" w:author="Kamil Matuszelański" w:date="2021-08-04T14:42:00Z">
        <w:r w:rsidR="00B17683">
          <w:rPr>
            <w:lang w:val="en-GB"/>
          </w:rPr>
          <w:t>. From this one can conclude that the topic were correct</w:t>
        </w:r>
      </w:ins>
      <w:ins w:id="492" w:author="Kamil Matuszelański" w:date="2021-08-04T14:43:00Z">
        <w:r w:rsidR="00B17683">
          <w:rPr>
            <w:lang w:val="en-GB"/>
          </w:rPr>
          <w:t xml:space="preserve">ly inferred by the Aspect Extraction method, and the variables indicating topic assignments can potentially give some improvement to the Machine Learning model. </w:t>
        </w:r>
      </w:ins>
      <w:r w:rsidRPr="00C01659">
        <w:rPr>
          <w:lang w:val="en-GB"/>
        </w:rPr>
        <w:t xml:space="preserve">The results of the topic </w:t>
      </w:r>
      <w:proofErr w:type="spellStart"/>
      <w:r w:rsidRPr="00C01659">
        <w:rPr>
          <w:lang w:val="en-GB"/>
        </w:rPr>
        <w:t>modeling</w:t>
      </w:r>
      <w:proofErr w:type="spellEnd"/>
      <w:r w:rsidRPr="00C01659">
        <w:rPr>
          <w:lang w:val="en-GB"/>
        </w:rPr>
        <w:t xml:space="preserve"> with examples of reviews for each topic and </w:t>
      </w:r>
      <w:del w:id="493" w:author="Kamil Matuszelański" w:date="2021-08-04T14:42:00Z">
        <w:r w:rsidRPr="00C01659" w:rsidDel="00B17683">
          <w:rPr>
            <w:lang w:val="en-GB"/>
          </w:rPr>
          <w:delText xml:space="preserve">proposed </w:delText>
        </w:r>
      </w:del>
      <w:ins w:id="494" w:author="Kamil Matuszelański" w:date="2021-08-04T14:42:00Z">
        <w:r w:rsidR="00B17683">
          <w:rPr>
            <w:lang w:val="en-GB"/>
          </w:rPr>
          <w:t>proposals of</w:t>
        </w:r>
        <w:r w:rsidR="00B17683" w:rsidRPr="00C01659">
          <w:rPr>
            <w:lang w:val="en-GB"/>
          </w:rPr>
          <w:t xml:space="preserve"> </w:t>
        </w:r>
      </w:ins>
      <w:r w:rsidRPr="00C01659">
        <w:rPr>
          <w:lang w:val="en-GB"/>
        </w:rPr>
        <w:t>topic labels are presented in Appendix B.</w:t>
      </w:r>
      <w:commentRangeEnd w:id="466"/>
      <w:r w:rsidR="00080706">
        <w:rPr>
          <w:rStyle w:val="Odwoaniedokomentarza"/>
        </w:rPr>
        <w:commentReference w:id="466"/>
      </w:r>
      <w:commentRangeEnd w:id="467"/>
      <w:r w:rsidR="0053722F">
        <w:rPr>
          <w:rStyle w:val="Odwoaniedokomentarza"/>
        </w:rPr>
        <w:commentReference w:id="467"/>
      </w:r>
    </w:p>
    <w:p w14:paraId="223AE73B" w14:textId="77777777" w:rsidR="0012202B" w:rsidRDefault="001374D6">
      <w:pPr>
        <w:pStyle w:val="Nagwek3"/>
      </w:pPr>
      <w:bookmarkStart w:id="495" w:name="dbscan-for-longlat-data"/>
      <w:bookmarkEnd w:id="464"/>
      <w:r>
        <w:t>DBSCAN for long/</w:t>
      </w:r>
      <w:proofErr w:type="spellStart"/>
      <w:r>
        <w:t>lat</w:t>
      </w:r>
      <w:proofErr w:type="spellEnd"/>
      <w:r>
        <w:t xml:space="preserve"> data</w:t>
      </w:r>
    </w:p>
    <w:p w14:paraId="48C57FF3" w14:textId="77777777" w:rsidR="0012202B" w:rsidRPr="00C01659" w:rsidRDefault="001374D6">
      <w:pPr>
        <w:pStyle w:val="FirstParagraph"/>
        <w:rPr>
          <w:lang w:val="en-GB"/>
        </w:rPr>
      </w:pPr>
      <w:r w:rsidRPr="00C01659">
        <w:rPr>
          <w:lang w:val="en-GB"/>
        </w:rPr>
        <w:t xml:space="preserve">In the </w:t>
      </w:r>
      <w:commentRangeStart w:id="496"/>
      <w:r w:rsidRPr="00C01659">
        <w:rPr>
          <w:lang w:val="en-GB"/>
        </w:rPr>
        <w:t>case</w:t>
      </w:r>
      <w:commentRangeEnd w:id="496"/>
      <w:r w:rsidR="00080706">
        <w:rPr>
          <w:rStyle w:val="Odwoaniedokomentarza"/>
          <w:rFonts w:eastAsiaTheme="minorHAnsi"/>
          <w:lang w:val="en-US" w:eastAsia="en-US"/>
        </w:rPr>
        <w:commentReference w:id="496"/>
      </w:r>
      <w:r w:rsidRPr="00C01659">
        <w:rPr>
          <w:lang w:val="en-GB"/>
        </w:rPr>
        <w:t xml:space="preserve"> of epsilon equal to 50 </w:t>
      </w:r>
      <w:proofErr w:type="spellStart"/>
      <w:r w:rsidRPr="00C01659">
        <w:rPr>
          <w:lang w:val="en-GB"/>
        </w:rPr>
        <w:t>kilometers</w:t>
      </w:r>
      <w:proofErr w:type="spellEnd"/>
      <w:r w:rsidRPr="00C01659">
        <w:rPr>
          <w:lang w:val="en-GB"/>
        </w:rPr>
        <w:t xml:space="preserve"> range, DBSCAN found 78 clusters and 18 thousand noise points. After a quick visual inspection of the points </w:t>
      </w:r>
      <w:proofErr w:type="spellStart"/>
      <w:r w:rsidRPr="00C01659">
        <w:rPr>
          <w:lang w:val="en-GB"/>
        </w:rPr>
        <w:t>colored</w:t>
      </w:r>
      <w:proofErr w:type="spellEnd"/>
      <w:r w:rsidRPr="00C01659">
        <w:rPr>
          <w:lang w:val="en-GB"/>
        </w:rPr>
        <w:t xml:space="preserve"> by cluster association, I have concluded that the boundaries of the clusters overlap with bigger cities’ boundaries, which proves that the clustering has discovered valuable information from the data.</w:t>
      </w:r>
    </w:p>
    <w:p w14:paraId="5BCA6BFC" w14:textId="73DBC25E" w:rsidR="0012202B" w:rsidRPr="00C01659" w:rsidRDefault="001374D6">
      <w:pPr>
        <w:pStyle w:val="Tekstpodstawowy"/>
        <w:rPr>
          <w:lang w:val="en-GB"/>
        </w:rPr>
      </w:pPr>
      <w:r w:rsidRPr="00C01659">
        <w:rPr>
          <w:lang w:val="en-GB"/>
        </w:rPr>
        <w:t xml:space="preserve">I have also tried running the clustering with the epsilon obtained from using the elbow method, namely </w:t>
      </w:r>
      <w:r w:rsidR="00080706">
        <w:rPr>
          <w:lang w:val="en-GB"/>
        </w:rPr>
        <w:t>two</w:t>
      </w:r>
      <w:r w:rsidRPr="00C01659">
        <w:rPr>
          <w:lang w:val="en-GB"/>
        </w:rPr>
        <w:t xml:space="preserve">. Only 2 clusters were created, of which one of them contained 99.97% of observations. The probable reason for that is that 2 would roughly translate to 500 </w:t>
      </w:r>
      <w:proofErr w:type="spellStart"/>
      <w:r w:rsidRPr="00C01659">
        <w:rPr>
          <w:lang w:val="en-GB"/>
        </w:rPr>
        <w:t>kilometers</w:t>
      </w:r>
      <w:proofErr w:type="spellEnd"/>
      <w:r w:rsidRPr="00C01659">
        <w:rPr>
          <w:lang w:val="en-GB"/>
        </w:rPr>
        <w:t xml:space="preserve"> of </w:t>
      </w:r>
      <w:r w:rsidRPr="00C01659">
        <w:rPr>
          <w:lang w:val="en-GB"/>
        </w:rPr>
        <w:lastRenderedPageBreak/>
        <w:t>cluster range, which is a way too large radius to model information about the population density on a country level.</w:t>
      </w:r>
    </w:p>
    <w:p w14:paraId="7F9D9329" w14:textId="77777777" w:rsidR="0012202B" w:rsidRPr="00C01659" w:rsidRDefault="001374D6">
      <w:pPr>
        <w:pStyle w:val="Tekstpodstawowy"/>
        <w:rPr>
          <w:lang w:val="en-GB"/>
        </w:rPr>
      </w:pPr>
      <w:r w:rsidRPr="00C01659">
        <w:rPr>
          <w:lang w:val="en-GB"/>
        </w:rPr>
        <w:t>To the final dataset, I have added only one variable indicating whether the point belongs to the cluster or is one of the noise points.</w:t>
      </w:r>
    </w:p>
    <w:p w14:paraId="5B238C52" w14:textId="77777777" w:rsidR="0012202B" w:rsidRDefault="001374D6">
      <w:pPr>
        <w:pStyle w:val="Nagwek3"/>
      </w:pPr>
      <w:bookmarkStart w:id="497" w:name="pca-for-demographic-data"/>
      <w:bookmarkEnd w:id="495"/>
      <w:r>
        <w:t>PCA for demographic data</w:t>
      </w:r>
    </w:p>
    <w:p w14:paraId="71ABFEEA" w14:textId="6D71BAF6" w:rsidR="0012202B" w:rsidRPr="00ED6BB7" w:rsidRDefault="00F7374C" w:rsidP="00492C11">
      <w:pPr>
        <w:pStyle w:val="FirstParagraph"/>
        <w:rPr>
          <w:lang w:val="en-GB"/>
          <w:rPrChange w:id="498" w:author="Kamil Matuszelański" w:date="2021-08-05T11:40:00Z">
            <w:rPr/>
          </w:rPrChange>
        </w:rPr>
      </w:pPr>
      <w:ins w:id="499" w:author="Kamil Matuszelański" w:date="2021-08-06T23:17:00Z">
        <w:r>
          <w:rPr>
            <w:lang w:val="en-GB"/>
          </w:rPr>
          <w:t>Dimension reduction</w:t>
        </w:r>
      </w:ins>
      <w:ins w:id="500" w:author="Kamil Matuszelański" w:date="2021-08-06T23:20:00Z">
        <w:r>
          <w:rPr>
            <w:lang w:val="en-GB"/>
          </w:rPr>
          <w:t xml:space="preserve"> (using PCA method)</w:t>
        </w:r>
      </w:ins>
      <w:ins w:id="501" w:author="Kamil Matuszelański" w:date="2021-08-06T23:17:00Z">
        <w:r>
          <w:rPr>
            <w:lang w:val="en-GB"/>
          </w:rPr>
          <w:t xml:space="preserve"> </w:t>
        </w:r>
        <w:r>
          <w:rPr>
            <w:lang w:val="en-GB"/>
          </w:rPr>
          <w:t>was applied to</w:t>
        </w:r>
      </w:ins>
      <w:ins w:id="502" w:author="Kamil Matuszelański" w:date="2021-08-06T23:25:00Z">
        <w:r w:rsidR="00AE56C2">
          <w:rPr>
            <w:lang w:val="en-GB"/>
          </w:rPr>
          <w:t xml:space="preserve"> all 36</w:t>
        </w:r>
      </w:ins>
      <w:ins w:id="503" w:author="Kamil Matuszelański" w:date="2021-08-06T23:17:00Z">
        <w:r>
          <w:rPr>
            <w:lang w:val="en-GB"/>
          </w:rPr>
          <w:t xml:space="preserve"> geodemographic features in order to </w:t>
        </w:r>
      </w:ins>
      <w:ins w:id="504" w:author="Kamil Matuszelański" w:date="2021-08-06T23:18:00Z">
        <w:r>
          <w:rPr>
            <w:lang w:val="en-GB"/>
          </w:rPr>
          <w:t>reduce the number of features the models will have to learn from</w:t>
        </w:r>
      </w:ins>
      <w:ins w:id="505" w:author="Kamil Matuszelański" w:date="2021-08-06T23:19:00Z">
        <w:r>
          <w:rPr>
            <w:lang w:val="en-GB"/>
          </w:rPr>
          <w:t>,</w:t>
        </w:r>
      </w:ins>
      <w:ins w:id="506" w:author="Kamil Matuszelański" w:date="2021-08-06T23:18:00Z">
        <w:r>
          <w:rPr>
            <w:lang w:val="en-GB"/>
          </w:rPr>
          <w:t xml:space="preserve"> </w:t>
        </w:r>
      </w:ins>
      <w:ins w:id="507" w:author="Kamil Matuszelański" w:date="2021-08-06T23:19:00Z">
        <w:r>
          <w:rPr>
            <w:lang w:val="en-GB"/>
          </w:rPr>
          <w:t>w</w:t>
        </w:r>
      </w:ins>
      <w:ins w:id="508" w:author="Kamil Matuszelański" w:date="2021-08-06T23:20:00Z">
        <w:r>
          <w:rPr>
            <w:lang w:val="en-GB"/>
          </w:rPr>
          <w:t xml:space="preserve">hile keeping most of the information from the original set of features. </w:t>
        </w:r>
      </w:ins>
      <w:commentRangeStart w:id="509"/>
      <w:commentRangeStart w:id="510"/>
      <w:r w:rsidR="001374D6" w:rsidRPr="00C01659">
        <w:rPr>
          <w:lang w:val="en-GB"/>
        </w:rPr>
        <w:t>Cumulative</w:t>
      </w:r>
      <w:commentRangeEnd w:id="509"/>
      <w:r w:rsidR="005D3672">
        <w:rPr>
          <w:rStyle w:val="Odwoaniedokomentarza"/>
          <w:rFonts w:eastAsiaTheme="minorHAnsi"/>
          <w:lang w:val="en-US" w:eastAsia="en-US"/>
        </w:rPr>
        <w:commentReference w:id="509"/>
      </w:r>
      <w:commentRangeEnd w:id="510"/>
      <w:r w:rsidR="00AE56C2">
        <w:rPr>
          <w:rStyle w:val="Odwoaniedokomentarza"/>
          <w:rFonts w:eastAsiaTheme="minorHAnsi"/>
          <w:lang w:val="en-US" w:eastAsia="en-US"/>
        </w:rPr>
        <w:commentReference w:id="510"/>
      </w:r>
      <w:r w:rsidR="001374D6" w:rsidRPr="00C01659">
        <w:rPr>
          <w:lang w:val="en-GB"/>
        </w:rPr>
        <w:t xml:space="preserve"> variance explained by each of the consecutive loadings</w:t>
      </w:r>
      <w:ins w:id="511" w:author="Kamil Matuszelański" w:date="2021-08-06T23:21:00Z">
        <w:r>
          <w:rPr>
            <w:lang w:val="en-GB"/>
          </w:rPr>
          <w:t xml:space="preserve"> obtained from PCA method </w:t>
        </w:r>
      </w:ins>
      <w:del w:id="512" w:author="Kamil Matuszelański" w:date="2021-08-06T23:21:00Z">
        <w:r w:rsidR="001374D6" w:rsidRPr="00C01659" w:rsidDel="00F7374C">
          <w:rPr>
            <w:lang w:val="en-GB"/>
          </w:rPr>
          <w:delText xml:space="preserve"> </w:delText>
        </w:r>
      </w:del>
      <w:r w:rsidR="001374D6" w:rsidRPr="00C01659">
        <w:rPr>
          <w:lang w:val="en-GB"/>
        </w:rPr>
        <w:t xml:space="preserve">is presented </w:t>
      </w:r>
      <w:r w:rsidR="00ED6BB7">
        <w:rPr>
          <w:lang w:val="en-GB"/>
        </w:rPr>
        <w:t>in the Fig.8</w:t>
      </w:r>
      <w:r w:rsidR="001374D6" w:rsidRPr="00C01659">
        <w:rPr>
          <w:lang w:val="en-GB"/>
        </w:rPr>
        <w:t xml:space="preserve">. </w:t>
      </w:r>
      <w:del w:id="513" w:author="Kamil Matuszelański" w:date="2021-08-06T21:13:00Z">
        <w:r w:rsidR="001374D6" w:rsidRPr="00C01659" w:rsidDel="005A071F">
          <w:rPr>
            <w:lang w:val="en-GB"/>
          </w:rPr>
          <w:delText xml:space="preserve">I have decided to leave the </w:delText>
        </w:r>
      </w:del>
      <w:del w:id="514" w:author="Kamil Matuszelański" w:date="2021-08-06T23:24:00Z">
        <w:r w:rsidR="001374D6" w:rsidRPr="00C01659" w:rsidDel="008B436C">
          <w:rPr>
            <w:lang w:val="en-GB"/>
          </w:rPr>
          <w:delText>10</w:delText>
        </w:r>
      </w:del>
      <w:ins w:id="515" w:author="Kamil Matuszelański" w:date="2021-08-06T23:24:00Z">
        <w:r w:rsidR="008B436C">
          <w:rPr>
            <w:lang w:val="en-GB"/>
          </w:rPr>
          <w:t>Ten</w:t>
        </w:r>
      </w:ins>
      <w:r w:rsidR="001374D6" w:rsidRPr="00C01659">
        <w:rPr>
          <w:lang w:val="en-GB"/>
        </w:rPr>
        <w:t xml:space="preserve"> most informative PCA eigenvectors</w:t>
      </w:r>
      <w:ins w:id="516" w:author="Kamil Matuszelański" w:date="2021-08-06T21:13:00Z">
        <w:r w:rsidR="005A071F">
          <w:rPr>
            <w:lang w:val="en-GB"/>
          </w:rPr>
          <w:t xml:space="preserve"> </w:t>
        </w:r>
      </w:ins>
      <w:del w:id="517" w:author="Kamil Matuszelański" w:date="2021-08-06T21:13:00Z">
        <w:r w:rsidR="001374D6" w:rsidRPr="00C01659" w:rsidDel="005A071F">
          <w:rPr>
            <w:lang w:val="en-GB"/>
          </w:rPr>
          <w:delText xml:space="preserve">. </w:delText>
        </w:r>
        <w:r w:rsidR="001374D6" w:rsidRPr="00ED6BB7" w:rsidDel="005A071F">
          <w:rPr>
            <w:lang w:val="en-GB"/>
            <w:rPrChange w:id="518" w:author="Kamil Matuszelański" w:date="2021-08-05T11:40:00Z">
              <w:rPr/>
            </w:rPrChange>
          </w:rPr>
          <w:delText xml:space="preserve">These </w:delText>
        </w:r>
      </w:del>
      <w:r w:rsidR="001374D6" w:rsidRPr="00ED6BB7">
        <w:rPr>
          <w:lang w:val="en-GB"/>
          <w:rPrChange w:id="519" w:author="Kamil Matuszelański" w:date="2021-08-05T11:40:00Z">
            <w:rPr/>
          </w:rPrChange>
        </w:rPr>
        <w:t>account for 97.3% of the explained variance.</w:t>
      </w:r>
      <w:ins w:id="520" w:author="Kamil Matuszelański" w:date="2021-08-06T21:12:00Z">
        <w:r w:rsidR="005A071F">
          <w:rPr>
            <w:lang w:val="en-GB"/>
          </w:rPr>
          <w:t xml:space="preserve"> Such a hi</w:t>
        </w:r>
      </w:ins>
      <w:ins w:id="521" w:author="Kamil Matuszelański" w:date="2021-08-06T21:13:00Z">
        <w:r w:rsidR="005A071F">
          <w:rPr>
            <w:lang w:val="en-GB"/>
          </w:rPr>
          <w:t xml:space="preserve">gh value of variance explained means that applying PCA transformation was successful in terms of </w:t>
        </w:r>
      </w:ins>
      <w:ins w:id="522" w:author="Kamil Matuszelański" w:date="2021-08-06T21:14:00Z">
        <w:r w:rsidR="005A071F">
          <w:rPr>
            <w:lang w:val="en-GB"/>
          </w:rPr>
          <w:t>data compression</w:t>
        </w:r>
      </w:ins>
      <w:ins w:id="523" w:author="Kamil Matuszelański" w:date="2021-08-06T23:22:00Z">
        <w:r>
          <w:rPr>
            <w:lang w:val="en-GB"/>
          </w:rPr>
          <w:t xml:space="preserve"> and information preservation. Thus, </w:t>
        </w:r>
      </w:ins>
      <w:ins w:id="524" w:author="Kamil Matuszelański" w:date="2021-08-06T23:24:00Z">
        <w:r w:rsidR="00BD4181">
          <w:rPr>
            <w:lang w:val="en-GB"/>
          </w:rPr>
          <w:t>ten</w:t>
        </w:r>
      </w:ins>
      <w:ins w:id="525" w:author="Kamil Matuszelański" w:date="2021-08-06T23:22:00Z">
        <w:r>
          <w:rPr>
            <w:lang w:val="en-GB"/>
          </w:rPr>
          <w:t xml:space="preserve"> eigenvectors were </w:t>
        </w:r>
      </w:ins>
      <w:ins w:id="526" w:author="Kamil Matuszelański" w:date="2021-08-06T23:24:00Z">
        <w:r w:rsidR="007E2A10">
          <w:rPr>
            <w:lang w:val="en-GB"/>
          </w:rPr>
          <w:t xml:space="preserve">included as independent variables in the modelling phase. </w:t>
        </w:r>
      </w:ins>
      <w:ins w:id="527" w:author="Kamil Matuszelański" w:date="2021-08-06T23:26:00Z">
        <w:r w:rsidR="00AE56C2">
          <w:rPr>
            <w:lang w:val="en-GB"/>
          </w:rPr>
          <w:t xml:space="preserve">This means that to include geodemographic information in the model, only 10 instead of 36 additional features </w:t>
        </w:r>
      </w:ins>
      <w:ins w:id="528" w:author="Kamil Matuszelański" w:date="2021-08-06T23:27:00Z">
        <w:r w:rsidR="00AE56C2">
          <w:rPr>
            <w:lang w:val="en-GB"/>
          </w:rPr>
          <w:t xml:space="preserve">have to be included, greatly reducing model complexity and model </w:t>
        </w:r>
        <w:proofErr w:type="spellStart"/>
        <w:r w:rsidR="00AE56C2">
          <w:rPr>
            <w:lang w:val="en-GB"/>
          </w:rPr>
          <w:t>traniing</w:t>
        </w:r>
        <w:proofErr w:type="spellEnd"/>
        <w:r w:rsidR="00AE56C2">
          <w:rPr>
            <w:lang w:val="en-GB"/>
          </w:rPr>
          <w:t xml:space="preserve"> time.</w:t>
        </w:r>
      </w:ins>
    </w:p>
    <w:p w14:paraId="7101A9C3" w14:textId="6880D97D" w:rsidR="00492C11" w:rsidRDefault="001374D6">
      <w:pPr>
        <w:pStyle w:val="ImageCaption"/>
        <w:rPr>
          <w:noProof/>
          <w:lang w:val="en-GB" w:eastAsia="pl-PL"/>
        </w:rPr>
      </w:pPr>
      <w:r>
        <w:t xml:space="preserve">Figure </w:t>
      </w:r>
      <w:r w:rsidR="00ED6BB7">
        <w:t>8</w:t>
      </w:r>
      <w:r>
        <w:t>: Explained cumulative variance by each of the PCA loadings.</w:t>
      </w:r>
      <w:r w:rsidR="00492C11" w:rsidRPr="00492C11">
        <w:rPr>
          <w:noProof/>
          <w:lang w:val="en-GB" w:eastAsia="pl-PL"/>
        </w:rPr>
        <w:t xml:space="preserve"> </w:t>
      </w:r>
    </w:p>
    <w:p w14:paraId="6E5F44A0" w14:textId="3289F17A" w:rsidR="0012202B" w:rsidRDefault="00492C11">
      <w:pPr>
        <w:pStyle w:val="ImageCaption"/>
      </w:pPr>
      <w:r>
        <w:rPr>
          <w:noProof/>
          <w:lang w:val="pl-PL" w:eastAsia="pl-PL"/>
        </w:rPr>
        <w:drawing>
          <wp:anchor distT="0" distB="0" distL="114300" distR="114300" simplePos="0" relativeHeight="251662336" behindDoc="0" locked="0" layoutInCell="1" allowOverlap="1" wp14:anchorId="4A78F891" wp14:editId="7BA8833F">
            <wp:simplePos x="0" y="0"/>
            <wp:positionH relativeFrom="page">
              <wp:align>center</wp:align>
            </wp:positionH>
            <wp:positionV relativeFrom="paragraph">
              <wp:posOffset>36692</wp:posOffset>
            </wp:positionV>
            <wp:extent cx="2772000" cy="1846800"/>
            <wp:effectExtent l="0" t="0" r="0" b="1270"/>
            <wp:wrapTopAndBottom/>
            <wp:docPr id="21" name="Picture" descr="Figure 6: Explained cumulative variance by each of the PCA loadings."/>
            <wp:cNvGraphicFramePr/>
            <a:graphic xmlns:a="http://schemas.openxmlformats.org/drawingml/2006/main">
              <a:graphicData uri="http://schemas.openxmlformats.org/drawingml/2006/picture">
                <pic:pic xmlns:pic="http://schemas.openxmlformats.org/drawingml/2006/picture">
                  <pic:nvPicPr>
                    <pic:cNvPr id="0" name="Picture" descr="D:/DS/mgr/thesis/versions/26_07_v2_thesis_files/figure-docx/pca-components-1.png"/>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2772000" cy="184680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p>
    <w:p w14:paraId="51C58E3C" w14:textId="0C881914" w:rsidR="00CB18A3" w:rsidRPr="00CB18A3" w:rsidRDefault="00CB18A3" w:rsidP="00492C11">
      <w:pPr>
        <w:pStyle w:val="sources"/>
      </w:pPr>
      <w:r w:rsidRPr="004B55B2">
        <w:rPr>
          <w:rStyle w:val="sourcesZnak"/>
        </w:rPr>
        <w:t>Source: Own calculations</w:t>
      </w:r>
      <w:r w:rsidRPr="00CB18A3">
        <w:t xml:space="preserve"> based on </w:t>
      </w:r>
      <w:r w:rsidR="00492C11">
        <w:t>PCA method results</w:t>
      </w:r>
    </w:p>
    <w:p w14:paraId="57D8A470" w14:textId="77777777" w:rsidR="0012202B" w:rsidRDefault="001374D6">
      <w:pPr>
        <w:pStyle w:val="Nagwek3"/>
      </w:pPr>
      <w:bookmarkStart w:id="529" w:name="boruta-feature-selection"/>
      <w:bookmarkEnd w:id="497"/>
      <w:r>
        <w:t>Boruta feature selection</w:t>
      </w:r>
    </w:p>
    <w:p w14:paraId="2D292F56" w14:textId="77777777" w:rsidR="0012202B" w:rsidRPr="00C01659" w:rsidRDefault="001374D6">
      <w:pPr>
        <w:pStyle w:val="FirstParagraph"/>
        <w:rPr>
          <w:lang w:val="en-GB"/>
        </w:rPr>
      </w:pPr>
      <w:r w:rsidRPr="00C01659">
        <w:rPr>
          <w:lang w:val="en-GB"/>
        </w:rPr>
        <w:t xml:space="preserve">The </w:t>
      </w:r>
      <w:commentRangeStart w:id="530"/>
      <w:r w:rsidRPr="00C01659">
        <w:rPr>
          <w:lang w:val="en-GB"/>
        </w:rPr>
        <w:t>Boruta</w:t>
      </w:r>
      <w:commentRangeEnd w:id="530"/>
      <w:r w:rsidR="005D3672">
        <w:rPr>
          <w:rStyle w:val="Odwoaniedokomentarza"/>
          <w:rFonts w:eastAsiaTheme="minorHAnsi"/>
          <w:lang w:val="en-US" w:eastAsia="en-US"/>
        </w:rPr>
        <w:commentReference w:id="530"/>
      </w:r>
      <w:r w:rsidRPr="00C01659">
        <w:rPr>
          <w:lang w:val="en-GB"/>
        </w:rPr>
        <w:t xml:space="preserve"> algorithm concluded that from all 47 variables only the 14 variables indicating topics are non-relevant. One should notice that even using automatic feature selection, the </w:t>
      </w:r>
      <w:r w:rsidRPr="00C01659">
        <w:rPr>
          <w:lang w:val="en-GB"/>
        </w:rPr>
        <w:lastRenderedPageBreak/>
        <w:t>algorithm has dropped the whole category of variables, meaning that the approach of manually setting sets of variables to include in the model is also “recommended” by the algorithm.</w:t>
      </w:r>
    </w:p>
    <w:p w14:paraId="2009B722" w14:textId="497208AD" w:rsidR="0012202B" w:rsidRDefault="006C4FCC">
      <w:pPr>
        <w:pStyle w:val="Nagwek2"/>
      </w:pPr>
      <w:bookmarkStart w:id="531" w:name="performance-analysis"/>
      <w:bookmarkEnd w:id="462"/>
      <w:bookmarkEnd w:id="529"/>
      <w:r>
        <w:rPr>
          <w:rStyle w:val="SectionNumber"/>
        </w:rPr>
        <w:t>4</w:t>
      </w:r>
      <w:r w:rsidR="001374D6">
        <w:rPr>
          <w:rStyle w:val="SectionNumber"/>
        </w:rPr>
        <w:t>.2</w:t>
      </w:r>
      <w:r w:rsidR="001374D6">
        <w:tab/>
        <w:t>Performance analysis</w:t>
      </w:r>
    </w:p>
    <w:p w14:paraId="2FC3525E" w14:textId="77777777" w:rsidR="0012202B" w:rsidRDefault="001374D6">
      <w:pPr>
        <w:pStyle w:val="Nagwek3"/>
      </w:pPr>
      <w:bookmarkStart w:id="532" w:name="auc-metric-analysis"/>
      <w:r>
        <w:t>AUC metric analysis</w:t>
      </w:r>
    </w:p>
    <w:p w14:paraId="20F77D0B" w14:textId="7660A3F2" w:rsidR="00C01659" w:rsidRPr="006C4FCC" w:rsidRDefault="001374D6" w:rsidP="00E332F0">
      <w:pPr>
        <w:pStyle w:val="FirstParagraph"/>
        <w:rPr>
          <w:lang w:val="en-GB"/>
          <w:rPrChange w:id="533" w:author="Kamil Matuszelański" w:date="2021-08-06T14:31:00Z">
            <w:rPr/>
          </w:rPrChange>
        </w:rPr>
      </w:pPr>
      <w:r w:rsidRPr="00C01659">
        <w:rPr>
          <w:lang w:val="en-GB"/>
        </w:rPr>
        <w:t>Tab</w:t>
      </w:r>
      <w:ins w:id="534" w:author="Kamil Matuszelański" w:date="2021-08-06T21:05:00Z">
        <w:r w:rsidR="00572E63">
          <w:rPr>
            <w:lang w:val="en-GB"/>
          </w:rPr>
          <w:t>.</w:t>
        </w:r>
      </w:ins>
      <w:del w:id="535" w:author="Kamil Matuszelański" w:date="2021-08-06T21:05:00Z">
        <w:r w:rsidRPr="00C01659" w:rsidDel="00572E63">
          <w:rPr>
            <w:lang w:val="en-GB"/>
          </w:rPr>
          <w:delText xml:space="preserve">le </w:delText>
        </w:r>
      </w:del>
      <w:r w:rsidRPr="00C01659">
        <w:rPr>
          <w:lang w:val="en-GB"/>
        </w:rPr>
        <w:t xml:space="preserve">3 shows the performance </w:t>
      </w:r>
      <w:ins w:id="536" w:author="Kamil Matuszelański" w:date="2021-08-06T20:56:00Z">
        <w:r w:rsidR="00722364">
          <w:rPr>
            <w:lang w:val="en-GB"/>
          </w:rPr>
          <w:t xml:space="preserve">comparison </w:t>
        </w:r>
      </w:ins>
      <w:r w:rsidRPr="00C01659">
        <w:rPr>
          <w:lang w:val="en-GB"/>
        </w:rPr>
        <w:t xml:space="preserve">of </w:t>
      </w:r>
      <w:ins w:id="537" w:author="Kamil Matuszelański" w:date="2021-08-06T20:56:00Z">
        <w:r w:rsidR="00722364">
          <w:rPr>
            <w:lang w:val="en-GB"/>
          </w:rPr>
          <w:t xml:space="preserve">all </w:t>
        </w:r>
      </w:ins>
      <w:del w:id="538" w:author="Kamil Matuszelański" w:date="2021-08-06T20:56:00Z">
        <w:r w:rsidRPr="00C01659" w:rsidDel="00722364">
          <w:rPr>
            <w:lang w:val="en-GB"/>
          </w:rPr>
          <w:delText xml:space="preserve">the </w:delText>
        </w:r>
      </w:del>
      <w:commentRangeStart w:id="539"/>
      <w:commentRangeStart w:id="540"/>
      <w:r w:rsidRPr="00C01659">
        <w:rPr>
          <w:lang w:val="en-GB"/>
        </w:rPr>
        <w:t>XG</w:t>
      </w:r>
      <w:del w:id="541" w:author="Kamil Matuszelański" w:date="2021-08-06T21:00:00Z">
        <w:r w:rsidRPr="00C01659" w:rsidDel="00722364">
          <w:rPr>
            <w:lang w:val="en-GB"/>
          </w:rPr>
          <w:delText>B</w:delText>
        </w:r>
        <w:commentRangeEnd w:id="539"/>
        <w:r w:rsidR="005D3672" w:rsidDel="00722364">
          <w:rPr>
            <w:rStyle w:val="Odwoaniedokomentarza"/>
            <w:rFonts w:eastAsiaTheme="minorHAnsi"/>
            <w:lang w:val="en-US" w:eastAsia="en-US"/>
          </w:rPr>
          <w:commentReference w:id="539"/>
        </w:r>
        <w:commentRangeEnd w:id="540"/>
        <w:r w:rsidR="00722364" w:rsidDel="00722364">
          <w:rPr>
            <w:rStyle w:val="Odwoaniedokomentarza"/>
            <w:rFonts w:eastAsiaTheme="minorHAnsi"/>
            <w:lang w:val="en-US" w:eastAsia="en-US"/>
          </w:rPr>
          <w:commentReference w:id="540"/>
        </w:r>
      </w:del>
      <w:ins w:id="542" w:author="Kamil Matuszelański" w:date="2021-08-06T21:00:00Z">
        <w:r w:rsidR="00722364">
          <w:rPr>
            <w:lang w:val="en-US"/>
          </w:rPr>
          <w:t>Bo</w:t>
        </w:r>
      </w:ins>
      <w:proofErr w:type="spellStart"/>
      <w:ins w:id="543" w:author="Kamil Matuszelański" w:date="2021-08-06T20:56:00Z">
        <w:r w:rsidR="00722364">
          <w:rPr>
            <w:lang w:val="en-GB"/>
          </w:rPr>
          <w:t>ost</w:t>
        </w:r>
        <w:proofErr w:type="spellEnd"/>
        <w:r w:rsidR="00722364">
          <w:rPr>
            <w:lang w:val="en-GB"/>
          </w:rPr>
          <w:t xml:space="preserve"> </w:t>
        </w:r>
      </w:ins>
      <w:del w:id="544" w:author="Kamil Matuszelański" w:date="2021-08-06T20:56:00Z">
        <w:r w:rsidRPr="00C01659" w:rsidDel="00722364">
          <w:rPr>
            <w:lang w:val="en-GB"/>
          </w:rPr>
          <w:delText xml:space="preserve"> </w:delText>
        </w:r>
      </w:del>
      <w:r w:rsidRPr="00C01659">
        <w:rPr>
          <w:lang w:val="en-GB"/>
        </w:rPr>
        <w:t xml:space="preserve">models </w:t>
      </w:r>
      <w:ins w:id="545" w:author="Kamil Matuszelański" w:date="2021-08-06T20:57:00Z">
        <w:r w:rsidR="00722364">
          <w:rPr>
            <w:lang w:val="en-GB"/>
          </w:rPr>
          <w:t xml:space="preserve">tested out in this study. As stated in the previous chapter, these models differ only in terms of </w:t>
        </w:r>
      </w:ins>
      <w:del w:id="546" w:author="Kamil Matuszelański" w:date="2021-08-06T20:57:00Z">
        <w:r w:rsidRPr="00C01659" w:rsidDel="00722364">
          <w:rPr>
            <w:lang w:val="en-GB"/>
          </w:rPr>
          <w:delText xml:space="preserve">using various </w:delText>
        </w:r>
      </w:del>
      <w:ins w:id="547" w:author="Kamil Matuszelański" w:date="2021-08-06T20:57:00Z">
        <w:r w:rsidR="00722364">
          <w:rPr>
            <w:lang w:val="en-GB"/>
          </w:rPr>
          <w:t xml:space="preserve">different </w:t>
        </w:r>
      </w:ins>
      <w:r w:rsidRPr="00C01659">
        <w:rPr>
          <w:lang w:val="en-GB"/>
        </w:rPr>
        <w:t>sets of variables</w:t>
      </w:r>
      <w:ins w:id="548" w:author="Kamil Matuszelański" w:date="2021-08-06T20:57:00Z">
        <w:r w:rsidR="00722364">
          <w:rPr>
            <w:lang w:val="en-GB"/>
          </w:rPr>
          <w:t xml:space="preserve"> used</w:t>
        </w:r>
      </w:ins>
      <w:r w:rsidRPr="00C01659">
        <w:rPr>
          <w:lang w:val="en-GB"/>
        </w:rPr>
        <w:t>.</w:t>
      </w:r>
      <w:ins w:id="549" w:author="Kamil Matuszelański" w:date="2021-08-06T20:57:00Z">
        <w:r w:rsidR="00722364">
          <w:rPr>
            <w:lang w:val="en-GB"/>
          </w:rPr>
          <w:t xml:space="preserve"> </w:t>
        </w:r>
      </w:ins>
      <w:del w:id="550" w:author="Kamil Matuszelański" w:date="2021-08-06T20:58:00Z">
        <w:r w:rsidRPr="00C01659" w:rsidDel="00722364">
          <w:rPr>
            <w:lang w:val="en-GB"/>
          </w:rPr>
          <w:delText xml:space="preserve"> </w:delText>
        </w:r>
      </w:del>
      <w:r w:rsidRPr="00C01659">
        <w:rPr>
          <w:lang w:val="en-GB"/>
        </w:rPr>
        <w:t>The best AUC score on the test set is obtained by the model containing basic features combined with dummies indicating product categories that the customer has bought during the first purchase. AUC is greater than 0.5, which means that the model has predictive power better than random guessing.</w:t>
      </w:r>
    </w:p>
    <w:p w14:paraId="5184DC79" w14:textId="77777777" w:rsidR="0012202B" w:rsidRPr="00C01659" w:rsidRDefault="001374D6">
      <w:pPr>
        <w:pStyle w:val="tableformat"/>
        <w:rPr>
          <w:lang w:val="en-GB"/>
        </w:rPr>
      </w:pPr>
      <w:r w:rsidRPr="00C01659">
        <w:rPr>
          <w:lang w:val="en-GB"/>
        </w:rPr>
        <w:t xml:space="preserve">Table 3. AUC values for </w:t>
      </w:r>
      <w:proofErr w:type="spellStart"/>
      <w:r w:rsidRPr="00C01659">
        <w:rPr>
          <w:lang w:val="en-GB"/>
        </w:rPr>
        <w:t>XGBoost</w:t>
      </w:r>
      <w:proofErr w:type="spellEnd"/>
      <w:r w:rsidRPr="00C01659">
        <w:rPr>
          <w:lang w:val="en-GB"/>
        </w:rPr>
        <w:t xml:space="preserve"> model</w:t>
      </w:r>
    </w:p>
    <w:tbl>
      <w:tblPr>
        <w:tblW w:w="5000" w:type="pct"/>
        <w:jc w:val="center"/>
        <w:tblLayout w:type="fixed"/>
        <w:tblLook w:val="0420" w:firstRow="1" w:lastRow="0" w:firstColumn="0" w:lastColumn="0" w:noHBand="0" w:noVBand="1"/>
      </w:tblPr>
      <w:tblGrid>
        <w:gridCol w:w="3901"/>
        <w:gridCol w:w="1475"/>
        <w:gridCol w:w="1532"/>
        <w:gridCol w:w="2478"/>
        <w:tblGridChange w:id="551">
          <w:tblGrid>
            <w:gridCol w:w="3901"/>
            <w:gridCol w:w="1475"/>
            <w:gridCol w:w="1532"/>
            <w:gridCol w:w="2478"/>
          </w:tblGrid>
        </w:tblGridChange>
      </w:tblGrid>
      <w:tr w:rsidR="00572E63" w14:paraId="5DEF8B8F" w14:textId="77777777" w:rsidTr="00572E63">
        <w:trPr>
          <w:cantSplit/>
          <w:tblHeader/>
          <w:jc w:val="center"/>
        </w:trPr>
        <w:tc>
          <w:tcPr>
            <w:tcW w:w="2078" w:type="pc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7CD58C" w14:textId="77777777" w:rsidR="00935275" w:rsidRDefault="001374D6">
            <w:pPr>
              <w:spacing w:before="40" w:after="40"/>
              <w:ind w:left="100" w:right="100" w:firstLine="0"/>
              <w:jc w:val="right"/>
              <w:rPr>
                <w:ins w:id="552" w:author="Kamil Matuszelański" w:date="2021-08-06T20:48:00Z"/>
                <w:rFonts w:eastAsia="Times New Roman"/>
                <w:b/>
                <w:color w:val="111111"/>
              </w:rPr>
            </w:pPr>
            <w:r>
              <w:rPr>
                <w:rFonts w:eastAsia="Times New Roman"/>
                <w:b/>
                <w:color w:val="111111"/>
              </w:rPr>
              <w:t>Model</w:t>
            </w:r>
            <w:ins w:id="553" w:author="Kamil Matuszelański" w:date="2021-08-06T20:48:00Z">
              <w:r w:rsidR="00935275">
                <w:rPr>
                  <w:rFonts w:eastAsia="Times New Roman"/>
                  <w:b/>
                  <w:color w:val="111111"/>
                </w:rPr>
                <w:t xml:space="preserve"> with included </w:t>
              </w:r>
            </w:ins>
          </w:p>
          <w:p w14:paraId="710AE0C0" w14:textId="4029F747" w:rsidR="0012202B" w:rsidRDefault="00935275">
            <w:pPr>
              <w:spacing w:before="40" w:after="40"/>
              <w:ind w:left="100" w:right="100" w:firstLine="0"/>
              <w:jc w:val="right"/>
            </w:pPr>
            <w:ins w:id="554" w:author="Kamil Matuszelański" w:date="2021-08-06T20:48:00Z">
              <w:r>
                <w:rPr>
                  <w:rFonts w:eastAsia="Times New Roman"/>
                  <w:b/>
                  <w:color w:val="111111"/>
                </w:rPr>
                <w:t>basic variables and…</w:t>
              </w:r>
            </w:ins>
          </w:p>
        </w:tc>
        <w:tc>
          <w:tcPr>
            <w:tcW w:w="786" w:type="pc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5D1AF0" w14:textId="77777777" w:rsidR="0012202B" w:rsidRDefault="001374D6">
            <w:pPr>
              <w:spacing w:before="40" w:after="40"/>
              <w:ind w:left="100" w:right="100" w:firstLine="0"/>
              <w:jc w:val="right"/>
            </w:pPr>
            <w:r>
              <w:rPr>
                <w:rFonts w:eastAsia="Times New Roman"/>
                <w:b/>
                <w:color w:val="111111"/>
              </w:rPr>
              <w:t>AUC test</w:t>
            </w:r>
          </w:p>
        </w:tc>
        <w:tc>
          <w:tcPr>
            <w:tcW w:w="816" w:type="pc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DF4654" w14:textId="77777777" w:rsidR="0012202B" w:rsidRDefault="001374D6">
            <w:pPr>
              <w:spacing w:before="40" w:after="40"/>
              <w:ind w:left="100" w:right="100" w:firstLine="0"/>
              <w:jc w:val="right"/>
            </w:pPr>
            <w:r>
              <w:rPr>
                <w:rFonts w:eastAsia="Times New Roman"/>
                <w:b/>
                <w:color w:val="111111"/>
              </w:rPr>
              <w:t>AUC train</w:t>
            </w:r>
          </w:p>
        </w:tc>
        <w:tc>
          <w:tcPr>
            <w:tcW w:w="1320" w:type="pc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99AF85" w14:textId="77777777" w:rsidR="0012202B" w:rsidRDefault="001374D6">
            <w:pPr>
              <w:spacing w:before="40" w:after="40"/>
              <w:ind w:left="100" w:right="100" w:firstLine="0"/>
              <w:jc w:val="right"/>
            </w:pPr>
            <w:r>
              <w:rPr>
                <w:rFonts w:eastAsia="Times New Roman"/>
                <w:b/>
                <w:color w:val="111111"/>
              </w:rPr>
              <w:t xml:space="preserve">Performance drop vs. </w:t>
            </w:r>
            <w:r>
              <w:rPr>
                <w:rFonts w:eastAsia="Times New Roman"/>
                <w:b/>
                <w:color w:val="111111"/>
              </w:rPr>
              <w:br/>
              <w:t>the best model</w:t>
            </w:r>
          </w:p>
        </w:tc>
      </w:tr>
      <w:tr w:rsidR="00572E63" w14:paraId="70C2661D" w14:textId="77777777" w:rsidTr="00572E63">
        <w:trPr>
          <w:cantSplit/>
          <w:jc w:val="center"/>
        </w:trPr>
        <w:tc>
          <w:tcPr>
            <w:tcW w:w="2078" w:type="pc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C9CBBC" w14:textId="11F16E67" w:rsidR="0012202B" w:rsidRDefault="00935275">
            <w:pPr>
              <w:spacing w:before="40" w:after="40"/>
              <w:ind w:left="100" w:right="100" w:firstLine="0"/>
              <w:jc w:val="right"/>
            </w:pPr>
            <w:ins w:id="555" w:author="Kamil Matuszelański" w:date="2021-08-06T20:48:00Z">
              <w:r>
                <w:rPr>
                  <w:rFonts w:eastAsia="Times New Roman"/>
                  <w:color w:val="111111"/>
                </w:rPr>
                <w:t>P</w:t>
              </w:r>
            </w:ins>
            <w:commentRangeStart w:id="556"/>
            <w:commentRangeStart w:id="557"/>
            <w:del w:id="558" w:author="Kamil Matuszelański" w:date="2021-08-06T20:48:00Z">
              <w:r w:rsidR="001374D6" w:rsidDel="00935275">
                <w:rPr>
                  <w:rFonts w:eastAsia="Times New Roman"/>
                  <w:color w:val="111111"/>
                </w:rPr>
                <w:delText>p</w:delText>
              </w:r>
            </w:del>
            <w:r w:rsidR="001374D6">
              <w:rPr>
                <w:rFonts w:eastAsia="Times New Roman"/>
                <w:color w:val="111111"/>
              </w:rPr>
              <w:t>roduct</w:t>
            </w:r>
            <w:commentRangeEnd w:id="556"/>
            <w:r w:rsidR="005D3672">
              <w:rPr>
                <w:rStyle w:val="Odwoaniedokomentarza"/>
              </w:rPr>
              <w:commentReference w:id="556"/>
            </w:r>
            <w:commentRangeEnd w:id="557"/>
            <w:r w:rsidR="005A071F">
              <w:rPr>
                <w:rStyle w:val="Odwoaniedokomentarza"/>
              </w:rPr>
              <w:commentReference w:id="557"/>
            </w:r>
            <w:del w:id="559" w:author="Kamil Matuszelański" w:date="2021-08-06T20:48:00Z">
              <w:r w:rsidR="001374D6" w:rsidDel="00935275">
                <w:rPr>
                  <w:rFonts w:eastAsia="Times New Roman"/>
                  <w:color w:val="111111"/>
                </w:rPr>
                <w:delText>_</w:delText>
              </w:r>
            </w:del>
            <w:ins w:id="560" w:author="Kamil Matuszelański" w:date="2021-08-06T20:48:00Z">
              <w:r>
                <w:rPr>
                  <w:rFonts w:eastAsia="Times New Roman"/>
                  <w:color w:val="111111"/>
                </w:rPr>
                <w:t xml:space="preserve"> </w:t>
              </w:r>
            </w:ins>
            <w:r w:rsidR="001374D6">
              <w:rPr>
                <w:rFonts w:eastAsia="Times New Roman"/>
                <w:color w:val="111111"/>
              </w:rPr>
              <w:t>categories</w:t>
            </w:r>
          </w:p>
        </w:tc>
        <w:tc>
          <w:tcPr>
            <w:tcW w:w="786" w:type="pc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99BC85" w14:textId="77777777" w:rsidR="0012202B" w:rsidRDefault="001374D6">
            <w:pPr>
              <w:spacing w:before="40" w:after="40"/>
              <w:ind w:left="100" w:right="100" w:firstLine="0"/>
              <w:jc w:val="right"/>
            </w:pPr>
            <w:r>
              <w:rPr>
                <w:rFonts w:eastAsia="Times New Roman"/>
                <w:color w:val="111111"/>
              </w:rPr>
              <w:t>0.6505</w:t>
            </w:r>
          </w:p>
        </w:tc>
        <w:tc>
          <w:tcPr>
            <w:tcW w:w="816" w:type="pc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DE21042" w14:textId="77777777" w:rsidR="0012202B" w:rsidRDefault="001374D6">
            <w:pPr>
              <w:spacing w:before="40" w:after="40"/>
              <w:ind w:left="100" w:right="100" w:firstLine="0"/>
              <w:jc w:val="right"/>
            </w:pPr>
            <w:r>
              <w:rPr>
                <w:rFonts w:eastAsia="Times New Roman"/>
                <w:color w:val="111111"/>
              </w:rPr>
              <w:t>0.</w:t>
            </w:r>
            <w:commentRangeStart w:id="561"/>
            <w:commentRangeStart w:id="562"/>
            <w:r>
              <w:rPr>
                <w:rFonts w:eastAsia="Times New Roman"/>
                <w:color w:val="111111"/>
              </w:rPr>
              <w:t>9995</w:t>
            </w:r>
            <w:commentRangeEnd w:id="561"/>
            <w:r w:rsidR="005D3672">
              <w:rPr>
                <w:rStyle w:val="Odwoaniedokomentarza"/>
              </w:rPr>
              <w:commentReference w:id="561"/>
            </w:r>
            <w:commentRangeEnd w:id="562"/>
            <w:r w:rsidR="00572E63">
              <w:rPr>
                <w:rStyle w:val="Odwoaniedokomentarza"/>
              </w:rPr>
              <w:commentReference w:id="562"/>
            </w:r>
          </w:p>
        </w:tc>
        <w:tc>
          <w:tcPr>
            <w:tcW w:w="1320" w:type="pc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4969AEE" w14:textId="77777777" w:rsidR="0012202B" w:rsidRDefault="001374D6">
            <w:pPr>
              <w:spacing w:before="40" w:after="40"/>
              <w:ind w:left="100" w:right="100" w:firstLine="0"/>
              <w:jc w:val="right"/>
            </w:pPr>
            <w:r>
              <w:rPr>
                <w:rFonts w:eastAsia="Times New Roman"/>
                <w:color w:val="111111"/>
              </w:rPr>
              <w:t>0.00%</w:t>
            </w:r>
          </w:p>
        </w:tc>
      </w:tr>
      <w:tr w:rsidR="00572E63" w14:paraId="64309CCB" w14:textId="77777777" w:rsidTr="00572E63">
        <w:trPr>
          <w:cantSplit/>
          <w:jc w:val="center"/>
        </w:trPr>
        <w:tc>
          <w:tcPr>
            <w:tcW w:w="2078" w:type="pc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D45594" w14:textId="4DFE814B" w:rsidR="0012202B" w:rsidRDefault="001374D6">
            <w:pPr>
              <w:spacing w:before="40" w:after="40"/>
              <w:ind w:left="100" w:right="100" w:firstLine="0"/>
              <w:jc w:val="right"/>
            </w:pPr>
            <w:del w:id="563" w:author="Kamil Matuszelański" w:date="2021-08-06T20:48:00Z">
              <w:r w:rsidDel="00935275">
                <w:rPr>
                  <w:rFonts w:eastAsia="Times New Roman"/>
                  <w:color w:val="111111"/>
                </w:rPr>
                <w:delText>all_with_pca</w:delText>
              </w:r>
            </w:del>
            <w:ins w:id="564" w:author="Kamil Matuszelański" w:date="2021-08-06T20:48:00Z">
              <w:r w:rsidR="00935275">
                <w:rPr>
                  <w:rFonts w:eastAsia="Times New Roman"/>
                  <w:color w:val="111111"/>
                </w:rPr>
                <w:t>All remaining variables</w:t>
              </w:r>
            </w:ins>
          </w:p>
        </w:tc>
        <w:tc>
          <w:tcPr>
            <w:tcW w:w="786" w:type="pc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8E3F019" w14:textId="77777777" w:rsidR="0012202B" w:rsidRDefault="001374D6">
            <w:pPr>
              <w:spacing w:before="40" w:after="40"/>
              <w:ind w:left="100" w:right="100" w:firstLine="0"/>
              <w:jc w:val="right"/>
            </w:pPr>
            <w:r>
              <w:rPr>
                <w:rFonts w:eastAsia="Times New Roman"/>
                <w:color w:val="111111"/>
              </w:rPr>
              <w:t>0.6460</w:t>
            </w:r>
          </w:p>
        </w:tc>
        <w:tc>
          <w:tcPr>
            <w:tcW w:w="816" w:type="pc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B7EC71F" w14:textId="77777777" w:rsidR="0012202B" w:rsidRDefault="001374D6">
            <w:pPr>
              <w:spacing w:before="40" w:after="40"/>
              <w:ind w:left="100" w:right="100" w:firstLine="0"/>
              <w:jc w:val="right"/>
            </w:pPr>
            <w:r>
              <w:rPr>
                <w:rFonts w:eastAsia="Times New Roman"/>
                <w:color w:val="111111"/>
              </w:rPr>
              <w:t>0.9997</w:t>
            </w:r>
          </w:p>
        </w:tc>
        <w:tc>
          <w:tcPr>
            <w:tcW w:w="1320" w:type="pc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9A9DA82" w14:textId="77777777" w:rsidR="0012202B" w:rsidRDefault="001374D6">
            <w:pPr>
              <w:spacing w:before="40" w:after="40"/>
              <w:ind w:left="100" w:right="100" w:firstLine="0"/>
              <w:jc w:val="right"/>
            </w:pPr>
            <w:r>
              <w:rPr>
                <w:rFonts w:eastAsia="Times New Roman"/>
                <w:color w:val="111111"/>
              </w:rPr>
              <w:t>-0.</w:t>
            </w:r>
            <w:commentRangeStart w:id="565"/>
            <w:commentRangeStart w:id="566"/>
            <w:r>
              <w:rPr>
                <w:rFonts w:eastAsia="Times New Roman"/>
                <w:color w:val="111111"/>
              </w:rPr>
              <w:t>68</w:t>
            </w:r>
            <w:commentRangeEnd w:id="565"/>
            <w:r w:rsidR="005D3672">
              <w:rPr>
                <w:rStyle w:val="Odwoaniedokomentarza"/>
              </w:rPr>
              <w:commentReference w:id="565"/>
            </w:r>
            <w:commentRangeEnd w:id="566"/>
            <w:r w:rsidR="00572E63">
              <w:rPr>
                <w:rStyle w:val="Odwoaniedokomentarza"/>
              </w:rPr>
              <w:commentReference w:id="566"/>
            </w:r>
            <w:r>
              <w:rPr>
                <w:rFonts w:eastAsia="Times New Roman"/>
                <w:color w:val="111111"/>
              </w:rPr>
              <w:t>%</w:t>
            </w:r>
          </w:p>
        </w:tc>
      </w:tr>
      <w:tr w:rsidR="00572E63" w14:paraId="63DF469C" w14:textId="77777777" w:rsidTr="00572E63">
        <w:trPr>
          <w:cantSplit/>
          <w:jc w:val="center"/>
        </w:trPr>
        <w:tc>
          <w:tcPr>
            <w:tcW w:w="2078" w:type="pc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FC0358" w14:textId="334AC1B8" w:rsidR="0012202B" w:rsidRDefault="00935275">
            <w:pPr>
              <w:spacing w:before="40" w:after="40"/>
              <w:ind w:left="100" w:right="100" w:firstLine="0"/>
              <w:jc w:val="right"/>
            </w:pPr>
            <w:ins w:id="567" w:author="Kamil Matuszelański" w:date="2021-08-06T20:49:00Z">
              <w:r>
                <w:rPr>
                  <w:rFonts w:eastAsia="Times New Roman"/>
                  <w:color w:val="111111"/>
                </w:rPr>
                <w:t xml:space="preserve">Ones </w:t>
              </w:r>
            </w:ins>
            <w:del w:id="568" w:author="Kamil Matuszelański" w:date="2021-08-06T20:48:00Z">
              <w:r w:rsidR="001374D6" w:rsidDel="00935275">
                <w:rPr>
                  <w:rFonts w:eastAsia="Times New Roman"/>
                  <w:color w:val="111111"/>
                </w:rPr>
                <w:delText>boruta_no_topics</w:delText>
              </w:r>
            </w:del>
            <w:ins w:id="569" w:author="Kamil Matuszelański" w:date="2021-08-06T20:48:00Z">
              <w:r>
                <w:rPr>
                  <w:rFonts w:eastAsia="Times New Roman"/>
                  <w:color w:val="111111"/>
                </w:rPr>
                <w:t>selec</w:t>
              </w:r>
            </w:ins>
            <w:ins w:id="570" w:author="Kamil Matuszelański" w:date="2021-08-06T20:49:00Z">
              <w:r>
                <w:rPr>
                  <w:rFonts w:eastAsia="Times New Roman"/>
                  <w:color w:val="111111"/>
                </w:rPr>
                <w:t>ted by Boruta algorithm</w:t>
              </w:r>
            </w:ins>
          </w:p>
        </w:tc>
        <w:tc>
          <w:tcPr>
            <w:tcW w:w="786" w:type="pc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A191A83" w14:textId="77777777" w:rsidR="0012202B" w:rsidRDefault="001374D6">
            <w:pPr>
              <w:spacing w:before="40" w:after="40"/>
              <w:ind w:left="100" w:right="100" w:firstLine="0"/>
              <w:jc w:val="right"/>
            </w:pPr>
            <w:r>
              <w:rPr>
                <w:rFonts w:eastAsia="Times New Roman"/>
                <w:color w:val="111111"/>
              </w:rPr>
              <w:t>0.6426</w:t>
            </w:r>
          </w:p>
        </w:tc>
        <w:tc>
          <w:tcPr>
            <w:tcW w:w="816" w:type="pc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1B01BD" w14:textId="77777777" w:rsidR="0012202B" w:rsidRDefault="001374D6">
            <w:pPr>
              <w:spacing w:before="40" w:after="40"/>
              <w:ind w:left="100" w:right="100" w:firstLine="0"/>
              <w:jc w:val="right"/>
            </w:pPr>
            <w:r>
              <w:rPr>
                <w:rFonts w:eastAsia="Times New Roman"/>
                <w:color w:val="111111"/>
              </w:rPr>
              <w:t>0.9998</w:t>
            </w:r>
          </w:p>
        </w:tc>
        <w:tc>
          <w:tcPr>
            <w:tcW w:w="1320" w:type="pc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1E6395" w14:textId="77777777" w:rsidR="0012202B" w:rsidRDefault="001374D6">
            <w:pPr>
              <w:spacing w:before="40" w:after="40"/>
              <w:ind w:left="100" w:right="100" w:firstLine="0"/>
              <w:jc w:val="right"/>
            </w:pPr>
            <w:r>
              <w:rPr>
                <w:rFonts w:eastAsia="Times New Roman"/>
                <w:color w:val="111111"/>
              </w:rPr>
              <w:t>-1.20%</w:t>
            </w:r>
          </w:p>
        </w:tc>
      </w:tr>
      <w:tr w:rsidR="00572E63" w14:paraId="4602A797" w14:textId="77777777" w:rsidTr="00572E63">
        <w:trPr>
          <w:cantSplit/>
          <w:jc w:val="center"/>
        </w:trPr>
        <w:tc>
          <w:tcPr>
            <w:tcW w:w="2078" w:type="pc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A4B5B4" w14:textId="01F74DC6" w:rsidR="0012202B" w:rsidRDefault="001374D6">
            <w:pPr>
              <w:spacing w:before="40" w:after="40"/>
              <w:ind w:left="100" w:right="100" w:firstLine="0"/>
              <w:jc w:val="right"/>
            </w:pPr>
            <w:del w:id="571" w:author="Kamil Matuszelański" w:date="2021-08-06T20:49:00Z">
              <w:r w:rsidDel="00935275">
                <w:rPr>
                  <w:rFonts w:eastAsia="Times New Roman"/>
                  <w:color w:val="111111"/>
                </w:rPr>
                <w:delText>agglomeration</w:delText>
              </w:r>
            </w:del>
            <w:ins w:id="572" w:author="Kamil Matuszelański" w:date="2021-08-06T20:49:00Z">
              <w:r w:rsidR="00935275">
                <w:rPr>
                  <w:rFonts w:eastAsia="Times New Roman"/>
                  <w:color w:val="111111"/>
                </w:rPr>
                <w:t>Population density indicator</w:t>
              </w:r>
            </w:ins>
          </w:p>
        </w:tc>
        <w:tc>
          <w:tcPr>
            <w:tcW w:w="786" w:type="pc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4DB6480" w14:textId="77777777" w:rsidR="0012202B" w:rsidRDefault="001374D6">
            <w:pPr>
              <w:spacing w:before="40" w:after="40"/>
              <w:ind w:left="100" w:right="100" w:firstLine="0"/>
              <w:jc w:val="right"/>
            </w:pPr>
            <w:r>
              <w:rPr>
                <w:rFonts w:eastAsia="Times New Roman"/>
                <w:color w:val="111111"/>
              </w:rPr>
              <w:t>0.6382</w:t>
            </w:r>
          </w:p>
        </w:tc>
        <w:tc>
          <w:tcPr>
            <w:tcW w:w="816" w:type="pc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FAB5F7C" w14:textId="77777777" w:rsidR="0012202B" w:rsidRDefault="001374D6">
            <w:pPr>
              <w:spacing w:before="40" w:after="40"/>
              <w:ind w:left="100" w:right="100" w:firstLine="0"/>
              <w:jc w:val="right"/>
            </w:pPr>
            <w:r>
              <w:rPr>
                <w:rFonts w:eastAsia="Times New Roman"/>
                <w:color w:val="111111"/>
              </w:rPr>
              <w:t>0.9993</w:t>
            </w:r>
          </w:p>
        </w:tc>
        <w:tc>
          <w:tcPr>
            <w:tcW w:w="1320" w:type="pc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7B01D8" w14:textId="77777777" w:rsidR="0012202B" w:rsidRDefault="001374D6">
            <w:pPr>
              <w:spacing w:before="40" w:after="40"/>
              <w:ind w:left="100" w:right="100" w:firstLine="0"/>
              <w:jc w:val="right"/>
            </w:pPr>
            <w:r>
              <w:rPr>
                <w:rFonts w:eastAsia="Times New Roman"/>
                <w:color w:val="111111"/>
              </w:rPr>
              <w:t>-1.88%</w:t>
            </w:r>
          </w:p>
        </w:tc>
      </w:tr>
      <w:tr w:rsidR="00572E63" w14:paraId="02BDA378" w14:textId="77777777" w:rsidTr="00572E63">
        <w:trPr>
          <w:cantSplit/>
          <w:jc w:val="center"/>
        </w:trPr>
        <w:tc>
          <w:tcPr>
            <w:tcW w:w="2078" w:type="pc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EE429E3" w14:textId="541C4C1A" w:rsidR="0012202B" w:rsidRDefault="001374D6">
            <w:pPr>
              <w:spacing w:before="40" w:after="40"/>
              <w:ind w:left="100" w:right="100" w:firstLine="0"/>
              <w:jc w:val="right"/>
            </w:pPr>
            <w:del w:id="573" w:author="Kamil Matuszelański" w:date="2021-08-06T20:49:00Z">
              <w:r w:rsidDel="00935275">
                <w:rPr>
                  <w:rFonts w:eastAsia="Times New Roman"/>
                  <w:color w:val="111111"/>
                </w:rPr>
                <w:delText>topics</w:delText>
              </w:r>
            </w:del>
            <w:ins w:id="574" w:author="Kamil Matuszelański" w:date="2021-08-06T20:49:00Z">
              <w:r w:rsidR="00935275">
                <w:rPr>
                  <w:rFonts w:eastAsia="Times New Roman"/>
                  <w:color w:val="111111"/>
                </w:rPr>
                <w:t>Review topics</w:t>
              </w:r>
            </w:ins>
          </w:p>
        </w:tc>
        <w:tc>
          <w:tcPr>
            <w:tcW w:w="786" w:type="pc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27E818" w14:textId="77777777" w:rsidR="0012202B" w:rsidRDefault="001374D6">
            <w:pPr>
              <w:spacing w:before="40" w:after="40"/>
              <w:ind w:left="100" w:right="100" w:firstLine="0"/>
              <w:jc w:val="right"/>
            </w:pPr>
            <w:r>
              <w:rPr>
                <w:rFonts w:eastAsia="Times New Roman"/>
                <w:color w:val="111111"/>
              </w:rPr>
              <w:t>0.6353</w:t>
            </w:r>
          </w:p>
        </w:tc>
        <w:tc>
          <w:tcPr>
            <w:tcW w:w="816" w:type="pc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FFB9A9" w14:textId="77777777" w:rsidR="0012202B" w:rsidRDefault="001374D6">
            <w:pPr>
              <w:spacing w:before="40" w:after="40"/>
              <w:ind w:left="100" w:right="100" w:firstLine="0"/>
              <w:jc w:val="right"/>
            </w:pPr>
            <w:r>
              <w:rPr>
                <w:rFonts w:eastAsia="Times New Roman"/>
                <w:color w:val="111111"/>
              </w:rPr>
              <w:t>0.9992</w:t>
            </w:r>
          </w:p>
        </w:tc>
        <w:tc>
          <w:tcPr>
            <w:tcW w:w="1320" w:type="pc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82532C" w14:textId="77777777" w:rsidR="0012202B" w:rsidRDefault="001374D6">
            <w:pPr>
              <w:spacing w:before="40" w:after="40"/>
              <w:ind w:left="100" w:right="100" w:firstLine="0"/>
              <w:jc w:val="right"/>
            </w:pPr>
            <w:r>
              <w:rPr>
                <w:rFonts w:eastAsia="Times New Roman"/>
                <w:color w:val="111111"/>
              </w:rPr>
              <w:t>-2.34%</w:t>
            </w:r>
          </w:p>
        </w:tc>
      </w:tr>
      <w:tr w:rsidR="00572E63" w14:paraId="7CB17D7D" w14:textId="77777777" w:rsidTr="00572E63">
        <w:trPr>
          <w:cantSplit/>
          <w:jc w:val="center"/>
        </w:trPr>
        <w:tc>
          <w:tcPr>
            <w:tcW w:w="2078" w:type="pc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034D5F6" w14:textId="16887564" w:rsidR="0012202B" w:rsidRDefault="001374D6">
            <w:pPr>
              <w:spacing w:before="40" w:after="40"/>
              <w:ind w:left="100" w:right="100" w:firstLine="0"/>
              <w:jc w:val="right"/>
            </w:pPr>
            <w:del w:id="575" w:author="Kamil Matuszelański" w:date="2021-08-06T20:50:00Z">
              <w:r w:rsidDel="00935275">
                <w:rPr>
                  <w:rFonts w:eastAsia="Times New Roman"/>
                  <w:color w:val="111111"/>
                </w:rPr>
                <w:delText>basic_info</w:delText>
              </w:r>
            </w:del>
            <w:ins w:id="576" w:author="Kamil Matuszelański" w:date="2021-08-06T20:50:00Z">
              <w:r w:rsidR="00935275">
                <w:rPr>
                  <w:rFonts w:eastAsia="Times New Roman"/>
                  <w:color w:val="111111"/>
                </w:rPr>
                <w:t>nothing more</w:t>
              </w:r>
            </w:ins>
          </w:p>
        </w:tc>
        <w:tc>
          <w:tcPr>
            <w:tcW w:w="786" w:type="pc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010E05" w14:textId="77777777" w:rsidR="0012202B" w:rsidRDefault="001374D6">
            <w:pPr>
              <w:spacing w:before="40" w:after="40"/>
              <w:ind w:left="100" w:right="100" w:firstLine="0"/>
              <w:jc w:val="right"/>
            </w:pPr>
            <w:r>
              <w:rPr>
                <w:rFonts w:eastAsia="Times New Roman"/>
                <w:color w:val="111111"/>
              </w:rPr>
              <w:t>0.6338</w:t>
            </w:r>
          </w:p>
        </w:tc>
        <w:tc>
          <w:tcPr>
            <w:tcW w:w="816" w:type="pc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183A385" w14:textId="77777777" w:rsidR="0012202B" w:rsidRDefault="001374D6">
            <w:pPr>
              <w:spacing w:before="40" w:after="40"/>
              <w:ind w:left="100" w:right="100" w:firstLine="0"/>
              <w:jc w:val="right"/>
            </w:pPr>
            <w:r>
              <w:rPr>
                <w:rFonts w:eastAsia="Times New Roman"/>
                <w:color w:val="111111"/>
              </w:rPr>
              <w:t>0.9991</w:t>
            </w:r>
          </w:p>
        </w:tc>
        <w:tc>
          <w:tcPr>
            <w:tcW w:w="1320" w:type="pc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224E6A8" w14:textId="77777777" w:rsidR="0012202B" w:rsidRDefault="001374D6">
            <w:pPr>
              <w:spacing w:before="40" w:after="40"/>
              <w:ind w:left="100" w:right="100" w:firstLine="0"/>
              <w:jc w:val="right"/>
            </w:pPr>
            <w:r>
              <w:rPr>
                <w:rFonts w:eastAsia="Times New Roman"/>
                <w:color w:val="111111"/>
              </w:rPr>
              <w:t>-2.56%</w:t>
            </w:r>
          </w:p>
        </w:tc>
      </w:tr>
      <w:tr w:rsidR="00572E63" w14:paraId="4F9FA10D" w14:textId="77777777" w:rsidTr="00572E63">
        <w:trPr>
          <w:cantSplit/>
          <w:jc w:val="center"/>
        </w:trPr>
        <w:tc>
          <w:tcPr>
            <w:tcW w:w="2078" w:type="pc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0282909" w14:textId="7667B1A6" w:rsidR="0012202B" w:rsidRDefault="001374D6">
            <w:pPr>
              <w:spacing w:before="40" w:after="40"/>
              <w:ind w:left="100" w:right="100" w:firstLine="0"/>
              <w:jc w:val="right"/>
            </w:pPr>
            <w:del w:id="577" w:author="Kamil Matuszelański" w:date="2021-08-06T20:50:00Z">
              <w:r w:rsidDel="00935275">
                <w:rPr>
                  <w:rFonts w:eastAsia="Times New Roman"/>
                  <w:color w:val="111111"/>
                </w:rPr>
                <w:delText>demographics_pca</w:delText>
              </w:r>
            </w:del>
            <w:ins w:id="578" w:author="Kamil Matuszelański" w:date="2021-08-06T20:50:00Z">
              <w:r w:rsidR="00935275">
                <w:rPr>
                  <w:rFonts w:eastAsia="Times New Roman"/>
                  <w:color w:val="111111"/>
                </w:rPr>
                <w:t>Geodemographics (with PCA)</w:t>
              </w:r>
            </w:ins>
          </w:p>
        </w:tc>
        <w:tc>
          <w:tcPr>
            <w:tcW w:w="786" w:type="pc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FBB053A" w14:textId="77777777" w:rsidR="0012202B" w:rsidRDefault="001374D6">
            <w:pPr>
              <w:spacing w:before="40" w:after="40"/>
              <w:ind w:left="100" w:right="100" w:firstLine="0"/>
              <w:jc w:val="right"/>
            </w:pPr>
            <w:r>
              <w:rPr>
                <w:rFonts w:eastAsia="Times New Roman"/>
                <w:color w:val="111111"/>
              </w:rPr>
              <w:t>0.6323</w:t>
            </w:r>
          </w:p>
        </w:tc>
        <w:tc>
          <w:tcPr>
            <w:tcW w:w="816" w:type="pc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C45C70" w14:textId="77777777" w:rsidR="0012202B" w:rsidRDefault="001374D6">
            <w:pPr>
              <w:spacing w:before="40" w:after="40"/>
              <w:ind w:left="100" w:right="100" w:firstLine="0"/>
              <w:jc w:val="right"/>
            </w:pPr>
            <w:r>
              <w:rPr>
                <w:rFonts w:eastAsia="Times New Roman"/>
                <w:color w:val="111111"/>
              </w:rPr>
              <w:t>0.9996</w:t>
            </w:r>
          </w:p>
        </w:tc>
        <w:tc>
          <w:tcPr>
            <w:tcW w:w="1320" w:type="pc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C1AEA6A" w14:textId="77777777" w:rsidR="0012202B" w:rsidRDefault="001374D6">
            <w:pPr>
              <w:spacing w:before="40" w:after="40"/>
              <w:ind w:left="100" w:right="100" w:firstLine="0"/>
              <w:jc w:val="right"/>
            </w:pPr>
            <w:r>
              <w:rPr>
                <w:rFonts w:eastAsia="Times New Roman"/>
                <w:color w:val="111111"/>
              </w:rPr>
              <w:t>-2.80%</w:t>
            </w:r>
          </w:p>
        </w:tc>
      </w:tr>
      <w:tr w:rsidR="00572E63" w14:paraId="495658FB" w14:textId="77777777" w:rsidTr="00572E63">
        <w:trPr>
          <w:cantSplit/>
          <w:jc w:val="center"/>
        </w:trPr>
        <w:tc>
          <w:tcPr>
            <w:tcW w:w="2078" w:type="pc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F24092" w14:textId="26E6C503" w:rsidR="0012202B" w:rsidRDefault="00935275">
            <w:pPr>
              <w:spacing w:before="40" w:after="40"/>
              <w:ind w:left="100" w:right="100" w:firstLine="0"/>
              <w:jc w:val="right"/>
            </w:pPr>
            <w:ins w:id="579" w:author="Kamil Matuszelański" w:date="2021-08-06T20:50:00Z">
              <w:r>
                <w:rPr>
                  <w:rFonts w:eastAsia="Times New Roman"/>
                  <w:color w:val="111111"/>
                </w:rPr>
                <w:t>Geodemographics (with</w:t>
              </w:r>
              <w:r>
                <w:rPr>
                  <w:rFonts w:eastAsia="Times New Roman"/>
                  <w:color w:val="111111"/>
                </w:rPr>
                <w:t>out</w:t>
              </w:r>
              <w:r>
                <w:rPr>
                  <w:rFonts w:eastAsia="Times New Roman"/>
                  <w:color w:val="111111"/>
                </w:rPr>
                <w:t xml:space="preserve"> PCA)</w:t>
              </w:r>
            </w:ins>
            <w:del w:id="580" w:author="Kamil Matuszelański" w:date="2021-08-06T20:50:00Z">
              <w:r w:rsidR="001374D6" w:rsidDel="00935275">
                <w:rPr>
                  <w:rFonts w:eastAsia="Times New Roman"/>
                  <w:color w:val="111111"/>
                </w:rPr>
                <w:delText>demographics</w:delText>
              </w:r>
            </w:del>
          </w:p>
        </w:tc>
        <w:tc>
          <w:tcPr>
            <w:tcW w:w="786" w:type="pc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A3FA82" w14:textId="77777777" w:rsidR="0012202B" w:rsidRDefault="001374D6">
            <w:pPr>
              <w:spacing w:before="40" w:after="40"/>
              <w:ind w:left="100" w:right="100" w:firstLine="0"/>
              <w:jc w:val="right"/>
            </w:pPr>
            <w:r>
              <w:rPr>
                <w:rFonts w:eastAsia="Times New Roman"/>
                <w:color w:val="111111"/>
              </w:rPr>
              <w:t>0.6254</w:t>
            </w:r>
          </w:p>
        </w:tc>
        <w:tc>
          <w:tcPr>
            <w:tcW w:w="816" w:type="pc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6CDFC0F" w14:textId="77777777" w:rsidR="0012202B" w:rsidRDefault="001374D6">
            <w:pPr>
              <w:spacing w:before="40" w:after="40"/>
              <w:ind w:left="100" w:right="100" w:firstLine="0"/>
              <w:jc w:val="right"/>
            </w:pPr>
            <w:r>
              <w:rPr>
                <w:rFonts w:eastAsia="Times New Roman"/>
                <w:color w:val="111111"/>
              </w:rPr>
              <w:t>0.9995</w:t>
            </w:r>
          </w:p>
        </w:tc>
        <w:tc>
          <w:tcPr>
            <w:tcW w:w="1320" w:type="pc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74B9315" w14:textId="77777777" w:rsidR="0012202B" w:rsidRDefault="001374D6">
            <w:pPr>
              <w:spacing w:before="40" w:after="40"/>
              <w:ind w:left="100" w:right="100" w:firstLine="0"/>
              <w:jc w:val="right"/>
            </w:pPr>
            <w:r>
              <w:rPr>
                <w:rFonts w:eastAsia="Times New Roman"/>
                <w:color w:val="111111"/>
              </w:rPr>
              <w:t>-3.86%</w:t>
            </w:r>
          </w:p>
        </w:tc>
      </w:tr>
    </w:tbl>
    <w:p w14:paraId="38BA582C" w14:textId="170EAFF2" w:rsidR="00F8233E" w:rsidRPr="00E332F0" w:rsidRDefault="00F8233E" w:rsidP="00492C11">
      <w:pPr>
        <w:pStyle w:val="sources"/>
        <w:rPr>
          <w:sz w:val="24"/>
          <w:szCs w:val="24"/>
        </w:rPr>
      </w:pPr>
      <w:r w:rsidRPr="00E332F0">
        <w:rPr>
          <w:sz w:val="24"/>
          <w:szCs w:val="24"/>
        </w:rPr>
        <w:t xml:space="preserve">Note: </w:t>
      </w:r>
      <w:r w:rsidR="002D4CF1" w:rsidRPr="00E332F0">
        <w:rPr>
          <w:sz w:val="24"/>
          <w:szCs w:val="24"/>
        </w:rPr>
        <w:t xml:space="preserve">The models are ordered by the performance on the test set. The last column shows percentage </w:t>
      </w:r>
      <w:ins w:id="581" w:author="Kamil Matuszelański" w:date="2021-08-06T21:01:00Z">
        <w:r w:rsidR="00572E63">
          <w:rPr>
            <w:sz w:val="24"/>
            <w:szCs w:val="24"/>
          </w:rPr>
          <w:t xml:space="preserve">change </w:t>
        </w:r>
      </w:ins>
      <w:r w:rsidR="002D4CF1" w:rsidRPr="00E332F0">
        <w:rPr>
          <w:sz w:val="24"/>
          <w:szCs w:val="24"/>
        </w:rPr>
        <w:t xml:space="preserve">of performance </w:t>
      </w:r>
      <w:del w:id="582" w:author="Kamil Matuszelański" w:date="2021-08-06T21:01:00Z">
        <w:r w:rsidR="002D4CF1" w:rsidRPr="00E332F0" w:rsidDel="00572E63">
          <w:rPr>
            <w:sz w:val="24"/>
            <w:szCs w:val="24"/>
          </w:rPr>
          <w:delText xml:space="preserve">drop </w:delText>
        </w:r>
      </w:del>
      <w:r w:rsidR="002D4CF1" w:rsidRPr="00E332F0">
        <w:rPr>
          <w:sz w:val="24"/>
          <w:szCs w:val="24"/>
        </w:rPr>
        <w:t>compared to the first (best) model.</w:t>
      </w:r>
    </w:p>
    <w:p w14:paraId="66629B1B" w14:textId="2CAB0A64" w:rsidR="00492C11" w:rsidRDefault="00492C11" w:rsidP="00E332F0">
      <w:pPr>
        <w:pStyle w:val="sources"/>
      </w:pPr>
      <w:r w:rsidRPr="004B55B2">
        <w:rPr>
          <w:rStyle w:val="sourcesZnak"/>
        </w:rPr>
        <w:t>Source: Own calculations</w:t>
      </w:r>
      <w:r w:rsidRPr="00CB18A3">
        <w:t xml:space="preserve"> </w:t>
      </w:r>
      <w:r>
        <w:t xml:space="preserve">based on </w:t>
      </w:r>
      <w:r w:rsidR="00C90D8A">
        <w:t xml:space="preserve">AUC scores obtained after applying </w:t>
      </w:r>
      <w:proofErr w:type="spellStart"/>
      <w:r>
        <w:t>XGBoost</w:t>
      </w:r>
      <w:proofErr w:type="spellEnd"/>
      <w:r>
        <w:t xml:space="preserve"> </w:t>
      </w:r>
      <w:r w:rsidR="00C90D8A">
        <w:t>model</w:t>
      </w:r>
    </w:p>
    <w:p w14:paraId="10A0728C" w14:textId="5C633E87" w:rsidR="0012202B" w:rsidRPr="00C01659" w:rsidRDefault="001374D6">
      <w:pPr>
        <w:pStyle w:val="Tekstpodstawowy"/>
        <w:rPr>
          <w:lang w:val="en-GB"/>
        </w:rPr>
      </w:pPr>
      <w:r w:rsidRPr="00C01659">
        <w:rPr>
          <w:lang w:val="en-GB"/>
        </w:rPr>
        <w:t xml:space="preserve">The second-best model is the one containing all variables, with demographic variables transformed with PCA. It is worth noticing that this model also contains the features containing </w:t>
      </w:r>
      <w:r w:rsidRPr="00C01659">
        <w:rPr>
          <w:lang w:val="en-GB"/>
        </w:rPr>
        <w:lastRenderedPageBreak/>
        <w:t>product categories information, so similar performance is not a surprise. The percentage drop in AUC is very small (0.6%). The model with only basic information is about 2.5% worse.</w:t>
      </w:r>
    </w:p>
    <w:p w14:paraId="765724C5" w14:textId="77777777" w:rsidR="0012202B" w:rsidRPr="00C01659" w:rsidRDefault="001374D6">
      <w:pPr>
        <w:pStyle w:val="Tekstpodstawowy"/>
        <w:rPr>
          <w:lang w:val="en-GB"/>
        </w:rPr>
      </w:pPr>
      <w:r w:rsidRPr="00C01659">
        <w:rPr>
          <w:lang w:val="en-GB"/>
        </w:rPr>
        <w:t>The score of the subset of features selected by the Boruta algorithm using AUC on the test set is 0.646 - less than the model including all variables. This means that using the Boruta algorithm did not bring additional predictive power to the model. At the same time, this means that the variables indicating reviews topics seem to be relevant for the model performance.</w:t>
      </w:r>
    </w:p>
    <w:p w14:paraId="082A9773" w14:textId="77777777" w:rsidR="0012202B" w:rsidRPr="00C01659" w:rsidRDefault="001374D6">
      <w:pPr>
        <w:pStyle w:val="Tekstpodstawowy"/>
        <w:rPr>
          <w:lang w:val="en-GB"/>
        </w:rPr>
      </w:pPr>
      <w:r w:rsidRPr="00C01659">
        <w:rPr>
          <w:lang w:val="en-GB"/>
        </w:rPr>
        <w:t xml:space="preserve">Another thing worth noticing is the fact that AUC on the train set is almost 1 in every model. These values are worrying because this means that the models are highly over-fitted, and that generalization problems can be present. The </w:t>
      </w:r>
      <w:proofErr w:type="spellStart"/>
      <w:r w:rsidRPr="00C01659">
        <w:rPr>
          <w:lang w:val="en-GB"/>
        </w:rPr>
        <w:t>XGBoost</w:t>
      </w:r>
      <w:proofErr w:type="spellEnd"/>
      <w:r w:rsidRPr="00C01659">
        <w:rPr>
          <w:lang w:val="en-GB"/>
        </w:rPr>
        <w:t xml:space="preserve"> model has some built-in parameters that can be used as regularization strategies, like the maximum tree depth of a single tree trained and a number of iterations. In search of a less over-fitted model, I have tweaked these parameters in cross-validation. However, although in some cases I was able to make the model overfit less, the performance in 2-fold cross-validation was still the best with highly over-fitted models.</w:t>
      </w:r>
    </w:p>
    <w:p w14:paraId="6500D03F" w14:textId="11C14E9C" w:rsidR="0012202B" w:rsidRPr="00C01659" w:rsidRDefault="001374D6">
      <w:pPr>
        <w:pStyle w:val="Tekstpodstawowy"/>
        <w:rPr>
          <w:lang w:val="en-GB"/>
        </w:rPr>
      </w:pPr>
      <w:del w:id="583" w:author="Kamil Matuszelański" w:date="2021-08-06T21:05:00Z">
        <w:r w:rsidRPr="00C01659" w:rsidDel="00572E63">
          <w:rPr>
            <w:lang w:val="en-GB"/>
          </w:rPr>
          <w:delText xml:space="preserve">I have also created a </w:delText>
        </w:r>
      </w:del>
      <w:ins w:id="584" w:author="Kamil Matuszelański" w:date="2021-08-06T21:05:00Z">
        <w:r w:rsidR="00572E63">
          <w:rPr>
            <w:lang w:val="en-GB"/>
          </w:rPr>
          <w:t>T</w:t>
        </w:r>
      </w:ins>
      <w:del w:id="585" w:author="Kamil Matuszelański" w:date="2021-08-06T21:05:00Z">
        <w:r w:rsidRPr="00C01659" w:rsidDel="00572E63">
          <w:rPr>
            <w:lang w:val="en-GB"/>
          </w:rPr>
          <w:delText>t</w:delText>
        </w:r>
      </w:del>
      <w:r w:rsidRPr="00C01659">
        <w:rPr>
          <w:lang w:val="en-GB"/>
        </w:rPr>
        <w:t>ab</w:t>
      </w:r>
      <w:ins w:id="586" w:author="Kamil Matuszelański" w:date="2021-08-06T21:05:00Z">
        <w:r w:rsidR="00572E63">
          <w:rPr>
            <w:lang w:val="en-GB"/>
          </w:rPr>
          <w:t>.</w:t>
        </w:r>
      </w:ins>
      <w:del w:id="587" w:author="Kamil Matuszelański" w:date="2021-08-06T21:05:00Z">
        <w:r w:rsidRPr="00C01659" w:rsidDel="00572E63">
          <w:rPr>
            <w:lang w:val="en-GB"/>
          </w:rPr>
          <w:delText xml:space="preserve">le </w:delText>
        </w:r>
      </w:del>
      <w:r w:rsidRPr="00C01659">
        <w:rPr>
          <w:lang w:val="en-GB"/>
        </w:rPr>
        <w:t>4 contain</w:t>
      </w:r>
      <w:ins w:id="588" w:author="Kamil Matuszelański" w:date="2021-08-06T21:05:00Z">
        <w:r w:rsidR="00572E63">
          <w:rPr>
            <w:lang w:val="en-GB"/>
          </w:rPr>
          <w:t>s</w:t>
        </w:r>
      </w:ins>
      <w:del w:id="589" w:author="Kamil Matuszelański" w:date="2021-08-06T21:05:00Z">
        <w:r w:rsidRPr="00C01659" w:rsidDel="00572E63">
          <w:rPr>
            <w:lang w:val="en-GB"/>
          </w:rPr>
          <w:delText>ing</w:delText>
        </w:r>
      </w:del>
      <w:r w:rsidRPr="00C01659">
        <w:rPr>
          <w:lang w:val="en-GB"/>
        </w:rPr>
        <w:t xml:space="preserve"> similar information</w:t>
      </w:r>
      <w:ins w:id="590" w:author="Kamil Matuszelański" w:date="2021-08-06T21:05:00Z">
        <w:r w:rsidR="00572E63">
          <w:rPr>
            <w:lang w:val="en-GB"/>
          </w:rPr>
          <w:t xml:space="preserve"> as the previous one</w:t>
        </w:r>
      </w:ins>
      <w:r w:rsidRPr="00C01659">
        <w:rPr>
          <w:lang w:val="en-GB"/>
        </w:rPr>
        <w:t xml:space="preserve">, but this time for the Logistic Regression model. The main finding is that even the best LR model (containing product categories and basic features) is worse than the worst </w:t>
      </w:r>
      <w:proofErr w:type="spellStart"/>
      <w:r w:rsidRPr="00C01659">
        <w:rPr>
          <w:lang w:val="en-GB"/>
        </w:rPr>
        <w:t>XGBoost</w:t>
      </w:r>
      <w:proofErr w:type="spellEnd"/>
      <w:r w:rsidRPr="00C01659">
        <w:rPr>
          <w:lang w:val="en-GB"/>
        </w:rPr>
        <w:t xml:space="preserve"> model (0.586 vs. 0.625, respectively). This means that linear mode</w:t>
      </w:r>
      <w:ins w:id="591" w:author="Kamil Matuszelański" w:date="2021-08-06T20:55:00Z">
        <w:r w:rsidR="00722364">
          <w:rPr>
            <w:lang w:val="en-GB"/>
          </w:rPr>
          <w:t>l</w:t>
        </w:r>
      </w:ins>
      <w:r w:rsidRPr="00C01659">
        <w:rPr>
          <w:lang w:val="en-GB"/>
        </w:rPr>
        <w:t>ling is in general very poorly suited for this prediction task.</w:t>
      </w:r>
    </w:p>
    <w:p w14:paraId="6B41E6F0" w14:textId="77777777" w:rsidR="0012202B" w:rsidRPr="00C01659" w:rsidRDefault="001374D6">
      <w:pPr>
        <w:pStyle w:val="tableformat"/>
        <w:rPr>
          <w:lang w:val="en-GB"/>
        </w:rPr>
      </w:pPr>
      <w:r w:rsidRPr="00C01659">
        <w:rPr>
          <w:lang w:val="en-GB"/>
        </w:rPr>
        <w:t>Table 4. AUC values for Logistic Regression model</w:t>
      </w:r>
    </w:p>
    <w:tbl>
      <w:tblPr>
        <w:tblW w:w="0" w:type="auto"/>
        <w:jc w:val="center"/>
        <w:tblLook w:val="0420" w:firstRow="1" w:lastRow="0" w:firstColumn="0" w:lastColumn="0" w:noHBand="0" w:noVBand="1"/>
      </w:tblPr>
      <w:tblGrid>
        <w:gridCol w:w="3553"/>
        <w:gridCol w:w="1160"/>
        <w:gridCol w:w="1307"/>
        <w:gridCol w:w="2440"/>
        <w:tblGridChange w:id="592">
          <w:tblGrid>
            <w:gridCol w:w="3008"/>
            <w:gridCol w:w="545"/>
            <w:gridCol w:w="962"/>
            <w:gridCol w:w="198"/>
            <w:gridCol w:w="1307"/>
            <w:gridCol w:w="194"/>
            <w:gridCol w:w="2246"/>
            <w:gridCol w:w="926"/>
          </w:tblGrid>
        </w:tblGridChange>
      </w:tblGrid>
      <w:tr w:rsidR="0012202B" w:rsidDel="001E16FD" w14:paraId="06C8F53B" w14:textId="5270B07F">
        <w:trPr>
          <w:cantSplit/>
          <w:tblHeader/>
          <w:jc w:val="center"/>
          <w:del w:id="593" w:author="Kamil Matuszelański" w:date="2021-08-06T15:13:00Z"/>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A456E29" w14:textId="1E3486F5" w:rsidR="0012202B" w:rsidDel="001E16FD" w:rsidRDefault="001374D6">
            <w:pPr>
              <w:spacing w:before="40" w:after="40"/>
              <w:ind w:left="100" w:right="100" w:firstLine="0"/>
              <w:jc w:val="right"/>
              <w:rPr>
                <w:del w:id="594" w:author="Kamil Matuszelański" w:date="2021-08-06T15:13:00Z"/>
              </w:rPr>
            </w:pPr>
            <w:del w:id="595" w:author="Kamil Matuszelański" w:date="2021-08-06T15:13:00Z">
              <w:r w:rsidDel="001E16FD">
                <w:rPr>
                  <w:rFonts w:eastAsia="Times New Roman"/>
                  <w:b/>
                  <w:color w:val="111111"/>
                </w:rPr>
                <w:delText>Model</w:delText>
              </w:r>
            </w:del>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A0072B" w14:textId="49FFB819" w:rsidR="0012202B" w:rsidDel="001E16FD" w:rsidRDefault="001374D6">
            <w:pPr>
              <w:spacing w:before="40" w:after="40"/>
              <w:ind w:left="100" w:right="100" w:firstLine="0"/>
              <w:jc w:val="right"/>
              <w:rPr>
                <w:del w:id="596" w:author="Kamil Matuszelański" w:date="2021-08-06T15:13:00Z"/>
              </w:rPr>
            </w:pPr>
            <w:del w:id="597" w:author="Kamil Matuszelański" w:date="2021-08-06T15:13:00Z">
              <w:r w:rsidDel="001E16FD">
                <w:rPr>
                  <w:rFonts w:eastAsia="Times New Roman"/>
                  <w:b/>
                  <w:color w:val="111111"/>
                </w:rPr>
                <w:delText>AUC test</w:delText>
              </w:r>
            </w:del>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3FC227" w14:textId="12196E69" w:rsidR="0012202B" w:rsidDel="001E16FD" w:rsidRDefault="001374D6">
            <w:pPr>
              <w:spacing w:before="40" w:after="40"/>
              <w:ind w:left="100" w:right="100" w:firstLine="0"/>
              <w:jc w:val="right"/>
              <w:rPr>
                <w:del w:id="598" w:author="Kamil Matuszelański" w:date="2021-08-06T15:13:00Z"/>
              </w:rPr>
            </w:pPr>
            <w:del w:id="599" w:author="Kamil Matuszelański" w:date="2021-08-06T15:13:00Z">
              <w:r w:rsidDel="001E16FD">
                <w:rPr>
                  <w:rFonts w:eastAsia="Times New Roman"/>
                  <w:b/>
                  <w:color w:val="111111"/>
                </w:rPr>
                <w:delText>AUC train</w:delText>
              </w:r>
            </w:del>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B084195" w14:textId="3DBB386E" w:rsidR="0012202B" w:rsidDel="001E16FD" w:rsidRDefault="001374D6">
            <w:pPr>
              <w:spacing w:before="40" w:after="40"/>
              <w:ind w:left="100" w:right="100" w:firstLine="0"/>
              <w:jc w:val="right"/>
              <w:rPr>
                <w:del w:id="600" w:author="Kamil Matuszelański" w:date="2021-08-06T15:13:00Z"/>
              </w:rPr>
            </w:pPr>
            <w:del w:id="601" w:author="Kamil Matuszelański" w:date="2021-08-06T15:13:00Z">
              <w:r w:rsidDel="001E16FD">
                <w:rPr>
                  <w:rFonts w:eastAsia="Times New Roman"/>
                  <w:b/>
                  <w:color w:val="111111"/>
                </w:rPr>
                <w:delText xml:space="preserve">Performance drop vs. </w:delText>
              </w:r>
              <w:r w:rsidDel="001E16FD">
                <w:rPr>
                  <w:rFonts w:eastAsia="Times New Roman"/>
                  <w:b/>
                  <w:color w:val="111111"/>
                </w:rPr>
                <w:br/>
                <w:delText>the best model</w:delText>
              </w:r>
            </w:del>
          </w:p>
        </w:tc>
      </w:tr>
      <w:tr w:rsidR="0012202B" w:rsidDel="001E16FD" w14:paraId="0ECA3B34" w14:textId="2E37E678">
        <w:trPr>
          <w:cantSplit/>
          <w:jc w:val="center"/>
          <w:del w:id="602" w:author="Kamil Matuszelański" w:date="2021-08-06T15:13:00Z"/>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67494E6" w14:textId="4C06D06C" w:rsidR="0012202B" w:rsidDel="001E16FD" w:rsidRDefault="001374D6">
            <w:pPr>
              <w:spacing w:before="40" w:after="40"/>
              <w:ind w:left="100" w:right="100" w:firstLine="0"/>
              <w:jc w:val="right"/>
              <w:rPr>
                <w:del w:id="603" w:author="Kamil Matuszelański" w:date="2021-08-06T15:13:00Z"/>
              </w:rPr>
            </w:pPr>
            <w:del w:id="604" w:author="Kamil Matuszelański" w:date="2021-08-06T15:13:00Z">
              <w:r w:rsidDel="001E16FD">
                <w:rPr>
                  <w:rFonts w:eastAsia="Times New Roman"/>
                  <w:color w:val="111111"/>
                </w:rPr>
                <w:delText>lr_</w:delText>
              </w:r>
              <w:commentRangeStart w:id="605"/>
              <w:commentRangeStart w:id="606"/>
              <w:r w:rsidDel="001E16FD">
                <w:rPr>
                  <w:rFonts w:eastAsia="Times New Roman"/>
                  <w:color w:val="111111"/>
                </w:rPr>
                <w:delText>product</w:delText>
              </w:r>
              <w:commentRangeEnd w:id="605"/>
              <w:r w:rsidR="005D3672" w:rsidDel="001E16FD">
                <w:rPr>
                  <w:rStyle w:val="Odwoaniedokomentarza"/>
                </w:rPr>
                <w:commentReference w:id="605"/>
              </w:r>
              <w:commentRangeEnd w:id="606"/>
              <w:r w:rsidR="007538EC" w:rsidDel="001E16FD">
                <w:rPr>
                  <w:rStyle w:val="Odwoaniedokomentarza"/>
                </w:rPr>
                <w:commentReference w:id="606"/>
              </w:r>
              <w:r w:rsidDel="001E16FD">
                <w:rPr>
                  <w:rFonts w:eastAsia="Times New Roman"/>
                  <w:color w:val="111111"/>
                </w:rPr>
                <w:delText>_categories</w:delText>
              </w:r>
            </w:del>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812BCD" w14:textId="2C850375" w:rsidR="0012202B" w:rsidDel="001E16FD" w:rsidRDefault="001374D6">
            <w:pPr>
              <w:spacing w:before="40" w:after="40"/>
              <w:ind w:left="100" w:right="100" w:firstLine="0"/>
              <w:jc w:val="right"/>
              <w:rPr>
                <w:del w:id="607" w:author="Kamil Matuszelański" w:date="2021-08-06T15:13:00Z"/>
              </w:rPr>
            </w:pPr>
            <w:del w:id="608" w:author="Kamil Matuszelański" w:date="2021-08-06T15:13:00Z">
              <w:r w:rsidDel="001E16FD">
                <w:rPr>
                  <w:rFonts w:eastAsia="Times New Roman"/>
                  <w:color w:val="111111"/>
                </w:rPr>
                <w:delText>0.5862</w:delText>
              </w:r>
            </w:del>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7A0EB1" w14:textId="57CCAAE3" w:rsidR="0012202B" w:rsidDel="001E16FD" w:rsidRDefault="001374D6">
            <w:pPr>
              <w:spacing w:before="40" w:after="40"/>
              <w:ind w:left="100" w:right="100" w:firstLine="0"/>
              <w:jc w:val="right"/>
              <w:rPr>
                <w:del w:id="609" w:author="Kamil Matuszelański" w:date="2021-08-06T15:13:00Z"/>
              </w:rPr>
            </w:pPr>
            <w:del w:id="610" w:author="Kamil Matuszelański" w:date="2021-08-06T15:13:00Z">
              <w:r w:rsidDel="001E16FD">
                <w:rPr>
                  <w:rFonts w:eastAsia="Times New Roman"/>
                  <w:color w:val="111111"/>
                </w:rPr>
                <w:delText>0.5922</w:delText>
              </w:r>
            </w:del>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92977C" w14:textId="517FC867" w:rsidR="0012202B" w:rsidDel="001E16FD" w:rsidRDefault="001374D6">
            <w:pPr>
              <w:spacing w:before="40" w:after="40"/>
              <w:ind w:left="100" w:right="100" w:firstLine="0"/>
              <w:jc w:val="right"/>
              <w:rPr>
                <w:del w:id="611" w:author="Kamil Matuszelański" w:date="2021-08-06T15:13:00Z"/>
              </w:rPr>
            </w:pPr>
            <w:del w:id="612" w:author="Kamil Matuszelański" w:date="2021-08-06T15:13:00Z">
              <w:r w:rsidDel="001E16FD">
                <w:rPr>
                  <w:rFonts w:eastAsia="Times New Roman"/>
                  <w:color w:val="111111"/>
                </w:rPr>
                <w:delText>0.00%</w:delText>
              </w:r>
            </w:del>
          </w:p>
        </w:tc>
      </w:tr>
      <w:tr w:rsidR="0012202B" w:rsidDel="001E16FD" w14:paraId="782D2041" w14:textId="4C614D71">
        <w:trPr>
          <w:cantSplit/>
          <w:jc w:val="center"/>
          <w:del w:id="613" w:author="Kamil Matuszelański" w:date="2021-08-06T15:13:00Z"/>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F4DF47B" w14:textId="2F812371" w:rsidR="0012202B" w:rsidDel="001E16FD" w:rsidRDefault="001374D6">
            <w:pPr>
              <w:spacing w:before="40" w:after="40"/>
              <w:ind w:left="100" w:right="100" w:firstLine="0"/>
              <w:jc w:val="right"/>
              <w:rPr>
                <w:del w:id="614" w:author="Kamil Matuszelański" w:date="2021-08-06T15:13:00Z"/>
              </w:rPr>
            </w:pPr>
            <w:del w:id="615" w:author="Kamil Matuszelański" w:date="2021-08-06T15:13:00Z">
              <w:r w:rsidDel="001E16FD">
                <w:rPr>
                  <w:rFonts w:eastAsia="Times New Roman"/>
                  <w:color w:val="111111"/>
                </w:rPr>
                <w:delText>lr_all_with_pca</w:delText>
              </w:r>
            </w:del>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A91488" w14:textId="1CD8AE73" w:rsidR="0012202B" w:rsidDel="001E16FD" w:rsidRDefault="001374D6">
            <w:pPr>
              <w:spacing w:before="40" w:after="40"/>
              <w:ind w:left="100" w:right="100" w:firstLine="0"/>
              <w:jc w:val="right"/>
              <w:rPr>
                <w:del w:id="616" w:author="Kamil Matuszelański" w:date="2021-08-06T15:13:00Z"/>
              </w:rPr>
            </w:pPr>
            <w:del w:id="617" w:author="Kamil Matuszelański" w:date="2021-08-06T15:13:00Z">
              <w:r w:rsidDel="001E16FD">
                <w:rPr>
                  <w:rFonts w:eastAsia="Times New Roman"/>
                  <w:color w:val="111111"/>
                </w:rPr>
                <w:delText>0.5813</w:delText>
              </w:r>
            </w:del>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859D5E" w14:textId="56ED2173" w:rsidR="0012202B" w:rsidDel="001E16FD" w:rsidRDefault="001374D6">
            <w:pPr>
              <w:spacing w:before="40" w:after="40"/>
              <w:ind w:left="100" w:right="100" w:firstLine="0"/>
              <w:jc w:val="right"/>
              <w:rPr>
                <w:del w:id="618" w:author="Kamil Matuszelański" w:date="2021-08-06T15:13:00Z"/>
              </w:rPr>
            </w:pPr>
            <w:del w:id="619" w:author="Kamil Matuszelański" w:date="2021-08-06T15:13:00Z">
              <w:r w:rsidDel="001E16FD">
                <w:rPr>
                  <w:rFonts w:eastAsia="Times New Roman"/>
                  <w:color w:val="111111"/>
                </w:rPr>
                <w:delText>0.5960</w:delText>
              </w:r>
            </w:del>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9F2F1A4" w14:textId="5C79EC0B" w:rsidR="0012202B" w:rsidDel="001E16FD" w:rsidRDefault="001374D6">
            <w:pPr>
              <w:spacing w:before="40" w:after="40"/>
              <w:ind w:left="100" w:right="100" w:firstLine="0"/>
              <w:jc w:val="right"/>
              <w:rPr>
                <w:del w:id="620" w:author="Kamil Matuszelański" w:date="2021-08-06T15:13:00Z"/>
              </w:rPr>
            </w:pPr>
            <w:del w:id="621" w:author="Kamil Matuszelański" w:date="2021-08-06T15:13:00Z">
              <w:r w:rsidDel="001E16FD">
                <w:rPr>
                  <w:rFonts w:eastAsia="Times New Roman"/>
                  <w:color w:val="111111"/>
                </w:rPr>
                <w:delText>-0.84%</w:delText>
              </w:r>
            </w:del>
          </w:p>
        </w:tc>
      </w:tr>
      <w:tr w:rsidR="0012202B" w:rsidDel="001E16FD" w14:paraId="49ED13E9" w14:textId="38964FE4">
        <w:trPr>
          <w:cantSplit/>
          <w:jc w:val="center"/>
          <w:del w:id="622" w:author="Kamil Matuszelański" w:date="2021-08-06T15:13:00Z"/>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3B4B3B" w14:textId="24A6BA35" w:rsidR="0012202B" w:rsidDel="001E16FD" w:rsidRDefault="001374D6">
            <w:pPr>
              <w:spacing w:before="40" w:after="40"/>
              <w:ind w:left="100" w:right="100" w:firstLine="0"/>
              <w:jc w:val="right"/>
              <w:rPr>
                <w:del w:id="623" w:author="Kamil Matuszelański" w:date="2021-08-06T15:13:00Z"/>
              </w:rPr>
            </w:pPr>
            <w:del w:id="624" w:author="Kamil Matuszelański" w:date="2021-08-06T15:13:00Z">
              <w:r w:rsidDel="001E16FD">
                <w:rPr>
                  <w:rFonts w:eastAsia="Times New Roman"/>
                  <w:color w:val="111111"/>
                </w:rPr>
                <w:delText>lr_basic_info</w:delText>
              </w:r>
            </w:del>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BC20CBE" w14:textId="262EF620" w:rsidR="0012202B" w:rsidDel="001E16FD" w:rsidRDefault="001374D6">
            <w:pPr>
              <w:spacing w:before="40" w:after="40"/>
              <w:ind w:left="100" w:right="100" w:firstLine="0"/>
              <w:jc w:val="right"/>
              <w:rPr>
                <w:del w:id="625" w:author="Kamil Matuszelański" w:date="2021-08-06T15:13:00Z"/>
              </w:rPr>
            </w:pPr>
            <w:del w:id="626" w:author="Kamil Matuszelański" w:date="2021-08-06T15:13:00Z">
              <w:r w:rsidDel="001E16FD">
                <w:rPr>
                  <w:rFonts w:eastAsia="Times New Roman"/>
                  <w:color w:val="111111"/>
                </w:rPr>
                <w:delText>0.5535</w:delText>
              </w:r>
            </w:del>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E6FCE08" w14:textId="3C2A2471" w:rsidR="0012202B" w:rsidDel="001E16FD" w:rsidRDefault="001374D6">
            <w:pPr>
              <w:spacing w:before="40" w:after="40"/>
              <w:ind w:left="100" w:right="100" w:firstLine="0"/>
              <w:jc w:val="right"/>
              <w:rPr>
                <w:del w:id="627" w:author="Kamil Matuszelański" w:date="2021-08-06T15:13:00Z"/>
              </w:rPr>
            </w:pPr>
            <w:del w:id="628" w:author="Kamil Matuszelański" w:date="2021-08-06T15:13:00Z">
              <w:r w:rsidDel="001E16FD">
                <w:rPr>
                  <w:rFonts w:eastAsia="Times New Roman"/>
                  <w:color w:val="111111"/>
                </w:rPr>
                <w:delText>0.5529</w:delText>
              </w:r>
            </w:del>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3FF028" w14:textId="165AE881" w:rsidR="0012202B" w:rsidDel="001E16FD" w:rsidRDefault="001374D6">
            <w:pPr>
              <w:spacing w:before="40" w:after="40"/>
              <w:ind w:left="100" w:right="100" w:firstLine="0"/>
              <w:jc w:val="right"/>
              <w:rPr>
                <w:del w:id="629" w:author="Kamil Matuszelański" w:date="2021-08-06T15:13:00Z"/>
              </w:rPr>
            </w:pPr>
            <w:del w:id="630" w:author="Kamil Matuszelański" w:date="2021-08-06T15:13:00Z">
              <w:r w:rsidDel="001E16FD">
                <w:rPr>
                  <w:rFonts w:eastAsia="Times New Roman"/>
                  <w:color w:val="111111"/>
                </w:rPr>
                <w:delText>-5.58%</w:delText>
              </w:r>
            </w:del>
          </w:p>
        </w:tc>
      </w:tr>
      <w:tr w:rsidR="0012202B" w:rsidDel="001E16FD" w14:paraId="3D08B88C" w14:textId="47222C75">
        <w:trPr>
          <w:cantSplit/>
          <w:jc w:val="center"/>
          <w:del w:id="631" w:author="Kamil Matuszelański" w:date="2021-08-06T15:13:00Z"/>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21A245" w14:textId="4B6C60D7" w:rsidR="0012202B" w:rsidDel="001E16FD" w:rsidRDefault="001374D6">
            <w:pPr>
              <w:spacing w:before="40" w:after="40"/>
              <w:ind w:left="100" w:right="100" w:firstLine="0"/>
              <w:jc w:val="right"/>
              <w:rPr>
                <w:del w:id="632" w:author="Kamil Matuszelański" w:date="2021-08-06T15:13:00Z"/>
              </w:rPr>
            </w:pPr>
            <w:del w:id="633" w:author="Kamil Matuszelański" w:date="2021-08-06T15:13:00Z">
              <w:r w:rsidDel="001E16FD">
                <w:rPr>
                  <w:rFonts w:eastAsia="Times New Roman"/>
                  <w:color w:val="111111"/>
                </w:rPr>
                <w:delText>lr_demographics</w:delText>
              </w:r>
            </w:del>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5AF5A0" w14:textId="03FCBA63" w:rsidR="0012202B" w:rsidDel="001E16FD" w:rsidRDefault="001374D6">
            <w:pPr>
              <w:spacing w:before="40" w:after="40"/>
              <w:ind w:left="100" w:right="100" w:firstLine="0"/>
              <w:jc w:val="right"/>
              <w:rPr>
                <w:del w:id="634" w:author="Kamil Matuszelański" w:date="2021-08-06T15:13:00Z"/>
              </w:rPr>
            </w:pPr>
            <w:del w:id="635" w:author="Kamil Matuszelański" w:date="2021-08-06T15:13:00Z">
              <w:r w:rsidDel="001E16FD">
                <w:rPr>
                  <w:rFonts w:eastAsia="Times New Roman"/>
                  <w:color w:val="111111"/>
                </w:rPr>
                <w:delText>0.5492</w:delText>
              </w:r>
            </w:del>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8DDCAE" w14:textId="05CA6006" w:rsidR="0012202B" w:rsidDel="001E16FD" w:rsidRDefault="001374D6">
            <w:pPr>
              <w:spacing w:before="40" w:after="40"/>
              <w:ind w:left="100" w:right="100" w:firstLine="0"/>
              <w:jc w:val="right"/>
              <w:rPr>
                <w:del w:id="636" w:author="Kamil Matuszelański" w:date="2021-08-06T15:13:00Z"/>
              </w:rPr>
            </w:pPr>
            <w:del w:id="637" w:author="Kamil Matuszelański" w:date="2021-08-06T15:13:00Z">
              <w:r w:rsidDel="001E16FD">
                <w:rPr>
                  <w:rFonts w:eastAsia="Times New Roman"/>
                  <w:color w:val="111111"/>
                </w:rPr>
                <w:delText>0.5632</w:delText>
              </w:r>
            </w:del>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957EC14" w14:textId="05D49343" w:rsidR="0012202B" w:rsidDel="001E16FD" w:rsidRDefault="001374D6">
            <w:pPr>
              <w:spacing w:before="40" w:after="40"/>
              <w:ind w:left="100" w:right="100" w:firstLine="0"/>
              <w:jc w:val="right"/>
              <w:rPr>
                <w:del w:id="638" w:author="Kamil Matuszelański" w:date="2021-08-06T15:13:00Z"/>
              </w:rPr>
            </w:pPr>
            <w:del w:id="639" w:author="Kamil Matuszelański" w:date="2021-08-06T15:13:00Z">
              <w:r w:rsidDel="001E16FD">
                <w:rPr>
                  <w:rFonts w:eastAsia="Times New Roman"/>
                  <w:color w:val="111111"/>
                </w:rPr>
                <w:delText>-6.31%</w:delText>
              </w:r>
            </w:del>
          </w:p>
        </w:tc>
      </w:tr>
      <w:tr w:rsidR="0012202B" w:rsidDel="001E16FD" w14:paraId="241971C0" w14:textId="33F4DF39">
        <w:trPr>
          <w:cantSplit/>
          <w:jc w:val="center"/>
          <w:del w:id="640" w:author="Kamil Matuszelański" w:date="2021-08-06T15:13:00Z"/>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9CA150" w14:textId="61CEF2D1" w:rsidR="0012202B" w:rsidDel="001E16FD" w:rsidRDefault="001374D6">
            <w:pPr>
              <w:spacing w:before="40" w:after="40"/>
              <w:ind w:left="100" w:right="100" w:firstLine="0"/>
              <w:jc w:val="right"/>
              <w:rPr>
                <w:del w:id="641" w:author="Kamil Matuszelański" w:date="2021-08-06T15:13:00Z"/>
              </w:rPr>
            </w:pPr>
            <w:del w:id="642" w:author="Kamil Matuszelański" w:date="2021-08-06T15:13:00Z">
              <w:r w:rsidDel="001E16FD">
                <w:rPr>
                  <w:rFonts w:eastAsia="Times New Roman"/>
                  <w:color w:val="111111"/>
                </w:rPr>
                <w:delText>lr_demographics_pca</w:delText>
              </w:r>
            </w:del>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E5345C" w14:textId="2EBA43F7" w:rsidR="0012202B" w:rsidDel="001E16FD" w:rsidRDefault="001374D6">
            <w:pPr>
              <w:spacing w:before="40" w:after="40"/>
              <w:ind w:left="100" w:right="100" w:firstLine="0"/>
              <w:jc w:val="right"/>
              <w:rPr>
                <w:del w:id="643" w:author="Kamil Matuszelański" w:date="2021-08-06T15:13:00Z"/>
              </w:rPr>
            </w:pPr>
            <w:del w:id="644" w:author="Kamil Matuszelański" w:date="2021-08-06T15:13:00Z">
              <w:r w:rsidDel="001E16FD">
                <w:rPr>
                  <w:rFonts w:eastAsia="Times New Roman"/>
                  <w:color w:val="111111"/>
                </w:rPr>
                <w:delText>0.5482</w:delText>
              </w:r>
            </w:del>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166D08" w14:textId="12EC006A" w:rsidR="0012202B" w:rsidDel="001E16FD" w:rsidRDefault="001374D6">
            <w:pPr>
              <w:spacing w:before="40" w:after="40"/>
              <w:ind w:left="100" w:right="100" w:firstLine="0"/>
              <w:jc w:val="right"/>
              <w:rPr>
                <w:del w:id="645" w:author="Kamil Matuszelański" w:date="2021-08-06T15:13:00Z"/>
              </w:rPr>
            </w:pPr>
            <w:del w:id="646" w:author="Kamil Matuszelański" w:date="2021-08-06T15:13:00Z">
              <w:r w:rsidDel="001E16FD">
                <w:rPr>
                  <w:rFonts w:eastAsia="Times New Roman"/>
                  <w:color w:val="111111"/>
                </w:rPr>
                <w:delText>0.5606</w:delText>
              </w:r>
            </w:del>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61D446" w14:textId="4A40D33E" w:rsidR="0012202B" w:rsidDel="001E16FD" w:rsidRDefault="001374D6">
            <w:pPr>
              <w:spacing w:before="40" w:after="40"/>
              <w:ind w:left="100" w:right="100" w:firstLine="0"/>
              <w:jc w:val="right"/>
              <w:rPr>
                <w:del w:id="647" w:author="Kamil Matuszelański" w:date="2021-08-06T15:13:00Z"/>
              </w:rPr>
            </w:pPr>
            <w:del w:id="648" w:author="Kamil Matuszelański" w:date="2021-08-06T15:13:00Z">
              <w:r w:rsidDel="001E16FD">
                <w:rPr>
                  <w:rFonts w:eastAsia="Times New Roman"/>
                  <w:color w:val="111111"/>
                </w:rPr>
                <w:delText>-6.48%</w:delText>
              </w:r>
            </w:del>
          </w:p>
        </w:tc>
      </w:tr>
      <w:tr w:rsidR="0012202B" w:rsidDel="001E16FD" w14:paraId="3BDEF1B5" w14:textId="215880E5">
        <w:trPr>
          <w:cantSplit/>
          <w:jc w:val="center"/>
          <w:del w:id="649" w:author="Kamil Matuszelański" w:date="2021-08-06T15:13:00Z"/>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F2D90F0" w14:textId="10E4F738" w:rsidR="0012202B" w:rsidDel="001E16FD" w:rsidRDefault="001374D6">
            <w:pPr>
              <w:spacing w:before="40" w:after="40"/>
              <w:ind w:left="100" w:right="100" w:firstLine="0"/>
              <w:jc w:val="right"/>
              <w:rPr>
                <w:del w:id="650" w:author="Kamil Matuszelański" w:date="2021-08-06T15:13:00Z"/>
              </w:rPr>
            </w:pPr>
            <w:del w:id="651" w:author="Kamil Matuszelański" w:date="2021-08-06T15:13:00Z">
              <w:r w:rsidDel="001E16FD">
                <w:rPr>
                  <w:rFonts w:eastAsia="Times New Roman"/>
                  <w:color w:val="111111"/>
                </w:rPr>
                <w:delText>lr_agglomeration</w:delText>
              </w:r>
            </w:del>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1E3E40" w14:textId="2C23DFA9" w:rsidR="0012202B" w:rsidDel="001E16FD" w:rsidRDefault="001374D6">
            <w:pPr>
              <w:spacing w:before="40" w:after="40"/>
              <w:ind w:left="100" w:right="100" w:firstLine="0"/>
              <w:jc w:val="right"/>
              <w:rPr>
                <w:del w:id="652" w:author="Kamil Matuszelański" w:date="2021-08-06T15:13:00Z"/>
              </w:rPr>
            </w:pPr>
            <w:del w:id="653" w:author="Kamil Matuszelański" w:date="2021-08-06T15:13:00Z">
              <w:r w:rsidDel="001E16FD">
                <w:rPr>
                  <w:rFonts w:eastAsia="Times New Roman"/>
                  <w:color w:val="111111"/>
                </w:rPr>
                <w:delText>0.5464</w:delText>
              </w:r>
            </w:del>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46E8DB" w14:textId="2264998A" w:rsidR="0012202B" w:rsidDel="001E16FD" w:rsidRDefault="001374D6">
            <w:pPr>
              <w:spacing w:before="40" w:after="40"/>
              <w:ind w:left="100" w:right="100" w:firstLine="0"/>
              <w:jc w:val="right"/>
              <w:rPr>
                <w:del w:id="654" w:author="Kamil Matuszelański" w:date="2021-08-06T15:13:00Z"/>
              </w:rPr>
            </w:pPr>
            <w:del w:id="655" w:author="Kamil Matuszelański" w:date="2021-08-06T15:13:00Z">
              <w:r w:rsidDel="001E16FD">
                <w:rPr>
                  <w:rFonts w:eastAsia="Times New Roman"/>
                  <w:color w:val="111111"/>
                </w:rPr>
                <w:delText>0.5532</w:delText>
              </w:r>
            </w:del>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45FD79A" w14:textId="58E34199" w:rsidR="0012202B" w:rsidDel="001E16FD" w:rsidRDefault="001374D6">
            <w:pPr>
              <w:spacing w:before="40" w:after="40"/>
              <w:ind w:left="100" w:right="100" w:firstLine="0"/>
              <w:jc w:val="right"/>
              <w:rPr>
                <w:del w:id="656" w:author="Kamil Matuszelański" w:date="2021-08-06T15:13:00Z"/>
              </w:rPr>
            </w:pPr>
            <w:del w:id="657" w:author="Kamil Matuszelański" w:date="2021-08-06T15:13:00Z">
              <w:r w:rsidDel="001E16FD">
                <w:rPr>
                  <w:rFonts w:eastAsia="Times New Roman"/>
                  <w:color w:val="111111"/>
                </w:rPr>
                <w:delText>-6.79%</w:delText>
              </w:r>
            </w:del>
          </w:p>
        </w:tc>
      </w:tr>
      <w:tr w:rsidR="001E16FD" w14:paraId="541E2E0C" w14:textId="77777777" w:rsidTr="00722364">
        <w:tblPrEx>
          <w:tblW w:w="0" w:type="auto"/>
          <w:jc w:val="center"/>
          <w:tblLook w:val="0420" w:firstRow="1" w:lastRow="0" w:firstColumn="0" w:lastColumn="0" w:noHBand="0" w:noVBand="1"/>
          <w:tblPrExChange w:id="658" w:author="Kamil Matuszelański" w:date="2021-08-06T20:53:00Z">
            <w:tblPrEx>
              <w:tblW w:w="5000" w:type="pct"/>
              <w:jc w:val="center"/>
              <w:tblLook w:val="0420" w:firstRow="1" w:lastRow="0" w:firstColumn="0" w:lastColumn="0" w:noHBand="0" w:noVBand="1"/>
            </w:tblPrEx>
          </w:tblPrExChange>
        </w:tblPrEx>
        <w:trPr>
          <w:cantSplit/>
          <w:tblHeader/>
          <w:jc w:val="center"/>
          <w:ins w:id="659" w:author="Kamil Matuszelański" w:date="2021-08-06T15:14:00Z"/>
          <w:trPrChange w:id="660" w:author="Kamil Matuszelański" w:date="2021-08-06T20:53:00Z">
            <w:trPr>
              <w:cantSplit/>
              <w:tblHeader/>
              <w:jc w:val="center"/>
            </w:trPr>
          </w:trPrChange>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hideMark/>
            <w:tcPrChange w:id="661" w:author="Kamil Matuszelański" w:date="2021-08-06T20:53:00Z">
              <w:tcPr>
                <w:tcW w:w="1602" w:type="pc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hideMark/>
              </w:tcPr>
            </w:tcPrChange>
          </w:tcPr>
          <w:p w14:paraId="42068970" w14:textId="77777777" w:rsidR="00722364" w:rsidRDefault="00722364" w:rsidP="00722364">
            <w:pPr>
              <w:spacing w:before="40" w:after="40"/>
              <w:ind w:left="100" w:right="100" w:firstLine="0"/>
              <w:jc w:val="right"/>
              <w:rPr>
                <w:ins w:id="662" w:author="Kamil Matuszelański" w:date="2021-08-06T20:54:00Z"/>
                <w:rFonts w:eastAsia="Times New Roman"/>
                <w:b/>
                <w:color w:val="111111"/>
              </w:rPr>
            </w:pPr>
            <w:ins w:id="663" w:author="Kamil Matuszelański" w:date="2021-08-06T20:54:00Z">
              <w:r>
                <w:rPr>
                  <w:rFonts w:eastAsia="Times New Roman"/>
                  <w:b/>
                  <w:color w:val="111111"/>
                </w:rPr>
                <w:t xml:space="preserve">Model with included </w:t>
              </w:r>
            </w:ins>
          </w:p>
          <w:p w14:paraId="48F0FAE9" w14:textId="0FD3691A" w:rsidR="001E16FD" w:rsidRDefault="00722364" w:rsidP="00722364">
            <w:pPr>
              <w:spacing w:before="40" w:after="40"/>
              <w:ind w:left="100" w:right="100" w:firstLine="0"/>
              <w:jc w:val="right"/>
              <w:rPr>
                <w:ins w:id="664" w:author="Kamil Matuszelański" w:date="2021-08-06T15:14:00Z"/>
              </w:rPr>
            </w:pPr>
            <w:ins w:id="665" w:author="Kamil Matuszelański" w:date="2021-08-06T20:54:00Z">
              <w:r>
                <w:rPr>
                  <w:rFonts w:eastAsia="Times New Roman"/>
                  <w:b/>
                  <w:color w:val="111111"/>
                </w:rPr>
                <w:t>basic variables and…</w:t>
              </w:r>
            </w:ins>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hideMark/>
            <w:tcPrChange w:id="666" w:author="Kamil Matuszelański" w:date="2021-08-06T20:53:00Z">
              <w:tcPr>
                <w:tcW w:w="803" w:type="pct"/>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hideMark/>
              </w:tcPr>
            </w:tcPrChange>
          </w:tcPr>
          <w:p w14:paraId="5FD6973B" w14:textId="77777777" w:rsidR="001E16FD" w:rsidRDefault="001E16FD">
            <w:pPr>
              <w:spacing w:before="40" w:after="40"/>
              <w:ind w:left="100" w:right="100" w:firstLine="0"/>
              <w:jc w:val="right"/>
              <w:rPr>
                <w:ins w:id="667" w:author="Kamil Matuszelański" w:date="2021-08-06T15:14:00Z"/>
              </w:rPr>
            </w:pPr>
            <w:ins w:id="668" w:author="Kamil Matuszelański" w:date="2021-08-06T15:14:00Z">
              <w:r>
                <w:rPr>
                  <w:rFonts w:eastAsia="Times New Roman"/>
                  <w:b/>
                  <w:color w:val="111111"/>
                </w:rPr>
                <w:t>AUC test</w:t>
              </w:r>
            </w:ins>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hideMark/>
            <w:tcPrChange w:id="669" w:author="Kamil Matuszelański" w:date="2021-08-06T20:53:00Z">
              <w:tcPr>
                <w:tcW w:w="905" w:type="pct"/>
                <w:gridSpan w:val="3"/>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hideMark/>
              </w:tcPr>
            </w:tcPrChange>
          </w:tcPr>
          <w:p w14:paraId="4674A36D" w14:textId="77777777" w:rsidR="001E16FD" w:rsidRDefault="001E16FD">
            <w:pPr>
              <w:spacing w:before="40" w:after="40"/>
              <w:ind w:left="100" w:right="100" w:firstLine="0"/>
              <w:jc w:val="right"/>
              <w:rPr>
                <w:ins w:id="670" w:author="Kamil Matuszelański" w:date="2021-08-06T15:14:00Z"/>
              </w:rPr>
            </w:pPr>
            <w:ins w:id="671" w:author="Kamil Matuszelański" w:date="2021-08-06T15:14:00Z">
              <w:r>
                <w:rPr>
                  <w:rFonts w:eastAsia="Times New Roman"/>
                  <w:b/>
                  <w:color w:val="111111"/>
                </w:rPr>
                <w:t>AUC train</w:t>
              </w:r>
            </w:ins>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hideMark/>
            <w:tcPrChange w:id="672" w:author="Kamil Matuszelański" w:date="2021-08-06T20:53:00Z">
              <w:tcPr>
                <w:tcW w:w="1690" w:type="pct"/>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hideMark/>
              </w:tcPr>
            </w:tcPrChange>
          </w:tcPr>
          <w:p w14:paraId="03AE6325" w14:textId="77777777" w:rsidR="001E16FD" w:rsidRDefault="001E16FD">
            <w:pPr>
              <w:spacing w:before="40" w:after="40"/>
              <w:ind w:left="100" w:right="100" w:firstLine="0"/>
              <w:jc w:val="right"/>
              <w:rPr>
                <w:ins w:id="673" w:author="Kamil Matuszelański" w:date="2021-08-06T15:14:00Z"/>
              </w:rPr>
            </w:pPr>
            <w:ins w:id="674" w:author="Kamil Matuszelański" w:date="2021-08-06T15:14:00Z">
              <w:r>
                <w:rPr>
                  <w:rFonts w:eastAsia="Times New Roman"/>
                  <w:b/>
                  <w:color w:val="111111"/>
                </w:rPr>
                <w:t xml:space="preserve">Performance drop vs. </w:t>
              </w:r>
              <w:r>
                <w:rPr>
                  <w:rFonts w:eastAsia="Times New Roman"/>
                  <w:b/>
                  <w:color w:val="111111"/>
                </w:rPr>
                <w:br/>
                <w:t>the best model</w:t>
              </w:r>
            </w:ins>
          </w:p>
        </w:tc>
      </w:tr>
      <w:tr w:rsidR="001E16FD" w14:paraId="0BB50264" w14:textId="77777777" w:rsidTr="00722364">
        <w:tblPrEx>
          <w:tblW w:w="0" w:type="auto"/>
          <w:jc w:val="center"/>
          <w:tblLook w:val="0420" w:firstRow="1" w:lastRow="0" w:firstColumn="0" w:lastColumn="0" w:noHBand="0" w:noVBand="1"/>
          <w:tblPrExChange w:id="675" w:author="Kamil Matuszelański" w:date="2021-08-06T20:53:00Z">
            <w:tblPrEx>
              <w:tblW w:w="5000" w:type="pct"/>
              <w:jc w:val="center"/>
              <w:tblLook w:val="0420" w:firstRow="1" w:lastRow="0" w:firstColumn="0" w:lastColumn="0" w:noHBand="0" w:noVBand="1"/>
            </w:tblPrEx>
          </w:tblPrExChange>
        </w:tblPrEx>
        <w:trPr>
          <w:cantSplit/>
          <w:jc w:val="center"/>
          <w:ins w:id="676" w:author="Kamil Matuszelański" w:date="2021-08-06T15:14:00Z"/>
          <w:trPrChange w:id="677" w:author="Kamil Matuszelański" w:date="2021-08-06T20:53:00Z">
            <w:trPr>
              <w:cantSplit/>
              <w:jc w:val="center"/>
            </w:trPr>
          </w:trPrChange>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hideMark/>
            <w:tcPrChange w:id="678" w:author="Kamil Matuszelański" w:date="2021-08-06T20:53:00Z">
              <w:tcPr>
                <w:tcW w:w="1602" w:type="pc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hideMark/>
              </w:tcPr>
            </w:tcPrChange>
          </w:tcPr>
          <w:p w14:paraId="24D977A0" w14:textId="42D0207C" w:rsidR="001E16FD" w:rsidRDefault="00722364">
            <w:pPr>
              <w:spacing w:before="40" w:after="40"/>
              <w:ind w:left="100" w:right="100" w:firstLine="0"/>
              <w:jc w:val="right"/>
              <w:rPr>
                <w:ins w:id="679" w:author="Kamil Matuszelański" w:date="2021-08-06T15:14:00Z"/>
              </w:rPr>
            </w:pPr>
            <w:ins w:id="680" w:author="Kamil Matuszelański" w:date="2021-08-06T20:52:00Z">
              <w:r w:rsidRPr="00722364">
                <w:rPr>
                  <w:rFonts w:eastAsia="Times New Roman"/>
                  <w:color w:val="111111"/>
                </w:rPr>
                <w:t>Product categories</w:t>
              </w:r>
            </w:ins>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hideMark/>
            <w:tcPrChange w:id="681" w:author="Kamil Matuszelański" w:date="2021-08-06T20:53:00Z">
              <w:tcPr>
                <w:tcW w:w="803" w:type="pct"/>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hideMark/>
              </w:tcPr>
            </w:tcPrChange>
          </w:tcPr>
          <w:p w14:paraId="45CEF2DE" w14:textId="77777777" w:rsidR="001E16FD" w:rsidRDefault="001E16FD">
            <w:pPr>
              <w:spacing w:before="40" w:after="40"/>
              <w:ind w:left="100" w:right="100" w:firstLine="0"/>
              <w:jc w:val="right"/>
              <w:rPr>
                <w:ins w:id="682" w:author="Kamil Matuszelański" w:date="2021-08-06T15:14:00Z"/>
              </w:rPr>
            </w:pPr>
            <w:ins w:id="683" w:author="Kamil Matuszelański" w:date="2021-08-06T15:14:00Z">
              <w:r>
                <w:rPr>
                  <w:rFonts w:eastAsia="Times New Roman"/>
                  <w:color w:val="111111"/>
                </w:rPr>
                <w:t>0.5862</w:t>
              </w:r>
            </w:ins>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hideMark/>
            <w:tcPrChange w:id="684" w:author="Kamil Matuszelański" w:date="2021-08-06T20:53:00Z">
              <w:tcPr>
                <w:tcW w:w="905" w:type="pct"/>
                <w:gridSpan w:val="3"/>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hideMark/>
              </w:tcPr>
            </w:tcPrChange>
          </w:tcPr>
          <w:p w14:paraId="2F47FBE7" w14:textId="77777777" w:rsidR="001E16FD" w:rsidRDefault="001E16FD">
            <w:pPr>
              <w:spacing w:before="40" w:after="40"/>
              <w:ind w:left="100" w:right="100" w:firstLine="0"/>
              <w:jc w:val="right"/>
              <w:rPr>
                <w:ins w:id="685" w:author="Kamil Matuszelański" w:date="2021-08-06T15:14:00Z"/>
              </w:rPr>
            </w:pPr>
            <w:ins w:id="686" w:author="Kamil Matuszelański" w:date="2021-08-06T15:14:00Z">
              <w:r>
                <w:rPr>
                  <w:rFonts w:eastAsia="Times New Roman"/>
                  <w:color w:val="111111"/>
                </w:rPr>
                <w:t>0.5922</w:t>
              </w:r>
            </w:ins>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hideMark/>
            <w:tcPrChange w:id="687" w:author="Kamil Matuszelański" w:date="2021-08-06T20:53:00Z">
              <w:tcPr>
                <w:tcW w:w="1690" w:type="pct"/>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hideMark/>
              </w:tcPr>
            </w:tcPrChange>
          </w:tcPr>
          <w:p w14:paraId="77978ACE" w14:textId="77777777" w:rsidR="001E16FD" w:rsidRDefault="001E16FD">
            <w:pPr>
              <w:spacing w:before="40" w:after="40"/>
              <w:ind w:left="100" w:right="100" w:firstLine="0"/>
              <w:jc w:val="right"/>
              <w:rPr>
                <w:ins w:id="688" w:author="Kamil Matuszelański" w:date="2021-08-06T15:14:00Z"/>
              </w:rPr>
            </w:pPr>
            <w:ins w:id="689" w:author="Kamil Matuszelański" w:date="2021-08-06T15:14:00Z">
              <w:r>
                <w:rPr>
                  <w:rFonts w:eastAsia="Times New Roman"/>
                  <w:color w:val="111111"/>
                </w:rPr>
                <w:t>0.00%</w:t>
              </w:r>
            </w:ins>
          </w:p>
        </w:tc>
      </w:tr>
      <w:tr w:rsidR="001E16FD" w14:paraId="7D4ECF18" w14:textId="77777777" w:rsidTr="00722364">
        <w:tblPrEx>
          <w:tblW w:w="0" w:type="auto"/>
          <w:jc w:val="center"/>
          <w:tblLook w:val="0420" w:firstRow="1" w:lastRow="0" w:firstColumn="0" w:lastColumn="0" w:noHBand="0" w:noVBand="1"/>
          <w:tblPrExChange w:id="690" w:author="Kamil Matuszelański" w:date="2021-08-06T20:53:00Z">
            <w:tblPrEx>
              <w:tblW w:w="5000" w:type="pct"/>
              <w:jc w:val="center"/>
              <w:tblLook w:val="0420" w:firstRow="1" w:lastRow="0" w:firstColumn="0" w:lastColumn="0" w:noHBand="0" w:noVBand="1"/>
            </w:tblPrEx>
          </w:tblPrExChange>
        </w:tblPrEx>
        <w:trPr>
          <w:cantSplit/>
          <w:jc w:val="center"/>
          <w:ins w:id="691" w:author="Kamil Matuszelański" w:date="2021-08-06T15:14:00Z"/>
          <w:trPrChange w:id="692" w:author="Kamil Matuszelański" w:date="2021-08-06T20:53:00Z">
            <w:trPr>
              <w:cantSplit/>
              <w:jc w:val="center"/>
            </w:trPr>
          </w:trPrChange>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hideMark/>
            <w:tcPrChange w:id="693" w:author="Kamil Matuszelański" w:date="2021-08-06T20:53:00Z">
              <w:tcPr>
                <w:tcW w:w="1602" w:type="pc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hideMark/>
              </w:tcPr>
            </w:tcPrChange>
          </w:tcPr>
          <w:p w14:paraId="3A296C0D" w14:textId="5243F7EA" w:rsidR="001E16FD" w:rsidRDefault="00722364">
            <w:pPr>
              <w:spacing w:before="40" w:after="40"/>
              <w:ind w:left="100" w:right="100" w:firstLine="0"/>
              <w:jc w:val="right"/>
              <w:rPr>
                <w:ins w:id="694" w:author="Kamil Matuszelański" w:date="2021-08-06T15:14:00Z"/>
              </w:rPr>
            </w:pPr>
            <w:ins w:id="695" w:author="Kamil Matuszelański" w:date="2021-08-06T20:52:00Z">
              <w:r w:rsidRPr="00722364">
                <w:rPr>
                  <w:rFonts w:eastAsia="Times New Roman"/>
                  <w:color w:val="111111"/>
                </w:rPr>
                <w:t>All remaining variables</w:t>
              </w:r>
            </w:ins>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hideMark/>
            <w:tcPrChange w:id="696" w:author="Kamil Matuszelański" w:date="2021-08-06T20:53:00Z">
              <w:tcPr>
                <w:tcW w:w="803" w:type="pct"/>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hideMark/>
              </w:tcPr>
            </w:tcPrChange>
          </w:tcPr>
          <w:p w14:paraId="622311A0" w14:textId="77777777" w:rsidR="001E16FD" w:rsidRDefault="001E16FD">
            <w:pPr>
              <w:spacing w:before="40" w:after="40"/>
              <w:ind w:left="100" w:right="100" w:firstLine="0"/>
              <w:jc w:val="right"/>
              <w:rPr>
                <w:ins w:id="697" w:author="Kamil Matuszelański" w:date="2021-08-06T15:14:00Z"/>
              </w:rPr>
            </w:pPr>
            <w:ins w:id="698" w:author="Kamil Matuszelański" w:date="2021-08-06T15:14:00Z">
              <w:r>
                <w:rPr>
                  <w:rFonts w:eastAsia="Times New Roman"/>
                  <w:color w:val="111111"/>
                </w:rPr>
                <w:t>0.5813</w:t>
              </w:r>
            </w:ins>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hideMark/>
            <w:tcPrChange w:id="699" w:author="Kamil Matuszelański" w:date="2021-08-06T20:53:00Z">
              <w:tcPr>
                <w:tcW w:w="905" w:type="pct"/>
                <w:gridSpan w:val="3"/>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hideMark/>
              </w:tcPr>
            </w:tcPrChange>
          </w:tcPr>
          <w:p w14:paraId="76681E55" w14:textId="77777777" w:rsidR="001E16FD" w:rsidRDefault="001E16FD">
            <w:pPr>
              <w:spacing w:before="40" w:after="40"/>
              <w:ind w:left="100" w:right="100" w:firstLine="0"/>
              <w:jc w:val="right"/>
              <w:rPr>
                <w:ins w:id="700" w:author="Kamil Matuszelański" w:date="2021-08-06T15:14:00Z"/>
              </w:rPr>
            </w:pPr>
            <w:ins w:id="701" w:author="Kamil Matuszelański" w:date="2021-08-06T15:14:00Z">
              <w:r>
                <w:rPr>
                  <w:rFonts w:eastAsia="Times New Roman"/>
                  <w:color w:val="111111"/>
                </w:rPr>
                <w:t>0.5960</w:t>
              </w:r>
            </w:ins>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hideMark/>
            <w:tcPrChange w:id="702" w:author="Kamil Matuszelański" w:date="2021-08-06T20:53:00Z">
              <w:tcPr>
                <w:tcW w:w="1690" w:type="pct"/>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hideMark/>
              </w:tcPr>
            </w:tcPrChange>
          </w:tcPr>
          <w:p w14:paraId="1360A2B6" w14:textId="77777777" w:rsidR="001E16FD" w:rsidRDefault="001E16FD">
            <w:pPr>
              <w:spacing w:before="40" w:after="40"/>
              <w:ind w:left="100" w:right="100" w:firstLine="0"/>
              <w:jc w:val="right"/>
              <w:rPr>
                <w:ins w:id="703" w:author="Kamil Matuszelański" w:date="2021-08-06T15:14:00Z"/>
              </w:rPr>
            </w:pPr>
            <w:ins w:id="704" w:author="Kamil Matuszelański" w:date="2021-08-06T15:14:00Z">
              <w:r>
                <w:rPr>
                  <w:rFonts w:eastAsia="Times New Roman"/>
                  <w:color w:val="111111"/>
                </w:rPr>
                <w:t>-0.84%</w:t>
              </w:r>
            </w:ins>
          </w:p>
        </w:tc>
      </w:tr>
      <w:tr w:rsidR="001E16FD" w14:paraId="3AAA6ABE" w14:textId="77777777" w:rsidTr="00722364">
        <w:tblPrEx>
          <w:tblW w:w="0" w:type="auto"/>
          <w:jc w:val="center"/>
          <w:tblLook w:val="0420" w:firstRow="1" w:lastRow="0" w:firstColumn="0" w:lastColumn="0" w:noHBand="0" w:noVBand="1"/>
          <w:tblPrExChange w:id="705" w:author="Kamil Matuszelański" w:date="2021-08-06T20:53:00Z">
            <w:tblPrEx>
              <w:tblW w:w="5000" w:type="pct"/>
              <w:jc w:val="center"/>
              <w:tblLook w:val="0420" w:firstRow="1" w:lastRow="0" w:firstColumn="0" w:lastColumn="0" w:noHBand="0" w:noVBand="1"/>
            </w:tblPrEx>
          </w:tblPrExChange>
        </w:tblPrEx>
        <w:trPr>
          <w:cantSplit/>
          <w:jc w:val="center"/>
          <w:ins w:id="706" w:author="Kamil Matuszelański" w:date="2021-08-06T15:14:00Z"/>
          <w:trPrChange w:id="707" w:author="Kamil Matuszelański" w:date="2021-08-06T20:53:00Z">
            <w:trPr>
              <w:cantSplit/>
              <w:jc w:val="center"/>
            </w:trPr>
          </w:trPrChange>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hideMark/>
            <w:tcPrChange w:id="708" w:author="Kamil Matuszelański" w:date="2021-08-06T20:53:00Z">
              <w:tcPr>
                <w:tcW w:w="1602" w:type="pc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hideMark/>
              </w:tcPr>
            </w:tcPrChange>
          </w:tcPr>
          <w:p w14:paraId="536BC7A6" w14:textId="339D757C" w:rsidR="001E16FD" w:rsidRDefault="00722364">
            <w:pPr>
              <w:spacing w:before="40" w:after="40"/>
              <w:ind w:left="100" w:right="100" w:firstLine="0"/>
              <w:jc w:val="right"/>
              <w:rPr>
                <w:ins w:id="709" w:author="Kamil Matuszelański" w:date="2021-08-06T15:14:00Z"/>
              </w:rPr>
            </w:pPr>
            <w:ins w:id="710" w:author="Kamil Matuszelański" w:date="2021-08-06T20:52:00Z">
              <w:r w:rsidRPr="00722364">
                <w:rPr>
                  <w:rFonts w:eastAsia="Times New Roman"/>
                  <w:color w:val="111111"/>
                </w:rPr>
                <w:t>Ones selected by Boruta algorithm</w:t>
              </w:r>
            </w:ins>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hideMark/>
            <w:tcPrChange w:id="711" w:author="Kamil Matuszelański" w:date="2021-08-06T20:53:00Z">
              <w:tcPr>
                <w:tcW w:w="803" w:type="pct"/>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hideMark/>
              </w:tcPr>
            </w:tcPrChange>
          </w:tcPr>
          <w:p w14:paraId="68D715ED" w14:textId="77777777" w:rsidR="001E16FD" w:rsidRDefault="001E16FD">
            <w:pPr>
              <w:spacing w:before="40" w:after="40"/>
              <w:ind w:left="100" w:right="100" w:firstLine="0"/>
              <w:jc w:val="right"/>
              <w:rPr>
                <w:ins w:id="712" w:author="Kamil Matuszelański" w:date="2021-08-06T15:14:00Z"/>
              </w:rPr>
            </w:pPr>
            <w:ins w:id="713" w:author="Kamil Matuszelański" w:date="2021-08-06T15:14:00Z">
              <w:r>
                <w:rPr>
                  <w:rFonts w:eastAsia="Times New Roman"/>
                  <w:color w:val="111111"/>
                </w:rPr>
                <w:t>0.5801</w:t>
              </w:r>
            </w:ins>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hideMark/>
            <w:tcPrChange w:id="714" w:author="Kamil Matuszelański" w:date="2021-08-06T20:53:00Z">
              <w:tcPr>
                <w:tcW w:w="905" w:type="pct"/>
                <w:gridSpan w:val="3"/>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hideMark/>
              </w:tcPr>
            </w:tcPrChange>
          </w:tcPr>
          <w:p w14:paraId="1E711126" w14:textId="77777777" w:rsidR="001E16FD" w:rsidRDefault="001E16FD">
            <w:pPr>
              <w:spacing w:before="40" w:after="40"/>
              <w:ind w:left="100" w:right="100" w:firstLine="0"/>
              <w:jc w:val="right"/>
              <w:rPr>
                <w:ins w:id="715" w:author="Kamil Matuszelański" w:date="2021-08-06T15:14:00Z"/>
              </w:rPr>
            </w:pPr>
            <w:ins w:id="716" w:author="Kamil Matuszelański" w:date="2021-08-06T15:14:00Z">
              <w:r>
                <w:rPr>
                  <w:rFonts w:eastAsia="Times New Roman"/>
                  <w:color w:val="111111"/>
                </w:rPr>
                <w:t>0.5912</w:t>
              </w:r>
            </w:ins>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hideMark/>
            <w:tcPrChange w:id="717" w:author="Kamil Matuszelański" w:date="2021-08-06T20:53:00Z">
              <w:tcPr>
                <w:tcW w:w="1690" w:type="pct"/>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hideMark/>
              </w:tcPr>
            </w:tcPrChange>
          </w:tcPr>
          <w:p w14:paraId="72AB8F6E" w14:textId="77777777" w:rsidR="001E16FD" w:rsidRDefault="001E16FD">
            <w:pPr>
              <w:spacing w:before="40" w:after="40"/>
              <w:ind w:left="100" w:right="100" w:firstLine="0"/>
              <w:jc w:val="right"/>
              <w:rPr>
                <w:ins w:id="718" w:author="Kamil Matuszelański" w:date="2021-08-06T15:14:00Z"/>
              </w:rPr>
            </w:pPr>
            <w:ins w:id="719" w:author="Kamil Matuszelański" w:date="2021-08-06T15:14:00Z">
              <w:r>
                <w:rPr>
                  <w:rFonts w:eastAsia="Times New Roman"/>
                  <w:color w:val="111111"/>
                </w:rPr>
                <w:t>-1.05%</w:t>
              </w:r>
            </w:ins>
          </w:p>
        </w:tc>
      </w:tr>
      <w:tr w:rsidR="001E16FD" w14:paraId="5FC24B68" w14:textId="77777777" w:rsidTr="00722364">
        <w:tblPrEx>
          <w:tblW w:w="0" w:type="auto"/>
          <w:jc w:val="center"/>
          <w:tblLook w:val="0420" w:firstRow="1" w:lastRow="0" w:firstColumn="0" w:lastColumn="0" w:noHBand="0" w:noVBand="1"/>
          <w:tblPrExChange w:id="720" w:author="Kamil Matuszelański" w:date="2021-08-06T20:53:00Z">
            <w:tblPrEx>
              <w:tblW w:w="5000" w:type="pct"/>
              <w:jc w:val="center"/>
              <w:tblLook w:val="0420" w:firstRow="1" w:lastRow="0" w:firstColumn="0" w:lastColumn="0" w:noHBand="0" w:noVBand="1"/>
            </w:tblPrEx>
          </w:tblPrExChange>
        </w:tblPrEx>
        <w:trPr>
          <w:cantSplit/>
          <w:jc w:val="center"/>
          <w:ins w:id="721" w:author="Kamil Matuszelański" w:date="2021-08-06T15:14:00Z"/>
          <w:trPrChange w:id="722" w:author="Kamil Matuszelański" w:date="2021-08-06T20:53:00Z">
            <w:trPr>
              <w:cantSplit/>
              <w:jc w:val="center"/>
            </w:trPr>
          </w:trPrChange>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hideMark/>
            <w:tcPrChange w:id="723" w:author="Kamil Matuszelański" w:date="2021-08-06T20:53:00Z">
              <w:tcPr>
                <w:tcW w:w="1602" w:type="pc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hideMark/>
              </w:tcPr>
            </w:tcPrChange>
          </w:tcPr>
          <w:p w14:paraId="36CDD790" w14:textId="0DE64CB1" w:rsidR="001E16FD" w:rsidRDefault="00722364">
            <w:pPr>
              <w:spacing w:before="40" w:after="40"/>
              <w:ind w:left="100" w:right="100" w:firstLine="0"/>
              <w:jc w:val="right"/>
              <w:rPr>
                <w:ins w:id="724" w:author="Kamil Matuszelański" w:date="2021-08-06T15:14:00Z"/>
              </w:rPr>
            </w:pPr>
            <w:ins w:id="725" w:author="Kamil Matuszelański" w:date="2021-08-06T20:53:00Z">
              <w:r w:rsidRPr="00722364">
                <w:rPr>
                  <w:rFonts w:eastAsia="Times New Roman"/>
                  <w:color w:val="111111"/>
                </w:rPr>
                <w:t>Review topics</w:t>
              </w:r>
            </w:ins>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hideMark/>
            <w:tcPrChange w:id="726" w:author="Kamil Matuszelański" w:date="2021-08-06T20:53:00Z">
              <w:tcPr>
                <w:tcW w:w="803" w:type="pct"/>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hideMark/>
              </w:tcPr>
            </w:tcPrChange>
          </w:tcPr>
          <w:p w14:paraId="11D36F4E" w14:textId="77777777" w:rsidR="001E16FD" w:rsidRDefault="001E16FD">
            <w:pPr>
              <w:spacing w:before="40" w:after="40"/>
              <w:ind w:left="100" w:right="100" w:firstLine="0"/>
              <w:jc w:val="right"/>
              <w:rPr>
                <w:ins w:id="727" w:author="Kamil Matuszelański" w:date="2021-08-06T15:14:00Z"/>
              </w:rPr>
            </w:pPr>
            <w:ins w:id="728" w:author="Kamil Matuszelański" w:date="2021-08-06T15:14:00Z">
              <w:r>
                <w:rPr>
                  <w:rFonts w:eastAsia="Times New Roman"/>
                  <w:color w:val="111111"/>
                </w:rPr>
                <w:t>0.5639</w:t>
              </w:r>
            </w:ins>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hideMark/>
            <w:tcPrChange w:id="729" w:author="Kamil Matuszelański" w:date="2021-08-06T20:53:00Z">
              <w:tcPr>
                <w:tcW w:w="905" w:type="pct"/>
                <w:gridSpan w:val="3"/>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hideMark/>
              </w:tcPr>
            </w:tcPrChange>
          </w:tcPr>
          <w:p w14:paraId="7761BB74" w14:textId="77777777" w:rsidR="001E16FD" w:rsidRDefault="001E16FD">
            <w:pPr>
              <w:spacing w:before="40" w:after="40"/>
              <w:ind w:left="100" w:right="100" w:firstLine="0"/>
              <w:jc w:val="right"/>
              <w:rPr>
                <w:ins w:id="730" w:author="Kamil Matuszelański" w:date="2021-08-06T15:14:00Z"/>
              </w:rPr>
            </w:pPr>
            <w:ins w:id="731" w:author="Kamil Matuszelański" w:date="2021-08-06T15:14:00Z">
              <w:r>
                <w:rPr>
                  <w:rFonts w:eastAsia="Times New Roman"/>
                  <w:color w:val="111111"/>
                </w:rPr>
                <w:t>0.5595</w:t>
              </w:r>
            </w:ins>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hideMark/>
            <w:tcPrChange w:id="732" w:author="Kamil Matuszelański" w:date="2021-08-06T20:53:00Z">
              <w:tcPr>
                <w:tcW w:w="1690" w:type="pct"/>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hideMark/>
              </w:tcPr>
            </w:tcPrChange>
          </w:tcPr>
          <w:p w14:paraId="7B615336" w14:textId="77777777" w:rsidR="001E16FD" w:rsidRDefault="001E16FD">
            <w:pPr>
              <w:spacing w:before="40" w:after="40"/>
              <w:ind w:left="100" w:right="100" w:firstLine="0"/>
              <w:jc w:val="right"/>
              <w:rPr>
                <w:ins w:id="733" w:author="Kamil Matuszelański" w:date="2021-08-06T15:14:00Z"/>
              </w:rPr>
            </w:pPr>
            <w:ins w:id="734" w:author="Kamil Matuszelański" w:date="2021-08-06T15:14:00Z">
              <w:r>
                <w:rPr>
                  <w:rFonts w:eastAsia="Times New Roman"/>
                  <w:color w:val="111111"/>
                </w:rPr>
                <w:t>-3.81%</w:t>
              </w:r>
            </w:ins>
          </w:p>
        </w:tc>
      </w:tr>
      <w:tr w:rsidR="001E16FD" w14:paraId="38CB1512" w14:textId="77777777" w:rsidTr="00722364">
        <w:tblPrEx>
          <w:tblW w:w="0" w:type="auto"/>
          <w:jc w:val="center"/>
          <w:tblLook w:val="0420" w:firstRow="1" w:lastRow="0" w:firstColumn="0" w:lastColumn="0" w:noHBand="0" w:noVBand="1"/>
          <w:tblPrExChange w:id="735" w:author="Kamil Matuszelański" w:date="2021-08-06T20:53:00Z">
            <w:tblPrEx>
              <w:tblW w:w="5000" w:type="pct"/>
              <w:jc w:val="center"/>
              <w:tblLook w:val="0420" w:firstRow="1" w:lastRow="0" w:firstColumn="0" w:lastColumn="0" w:noHBand="0" w:noVBand="1"/>
            </w:tblPrEx>
          </w:tblPrExChange>
        </w:tblPrEx>
        <w:trPr>
          <w:cantSplit/>
          <w:jc w:val="center"/>
          <w:ins w:id="736" w:author="Kamil Matuszelański" w:date="2021-08-06T15:14:00Z"/>
          <w:trPrChange w:id="737" w:author="Kamil Matuszelański" w:date="2021-08-06T20:53:00Z">
            <w:trPr>
              <w:cantSplit/>
              <w:jc w:val="center"/>
            </w:trPr>
          </w:trPrChange>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hideMark/>
            <w:tcPrChange w:id="738" w:author="Kamil Matuszelański" w:date="2021-08-06T20:53:00Z">
              <w:tcPr>
                <w:tcW w:w="1602" w:type="pc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hideMark/>
              </w:tcPr>
            </w:tcPrChange>
          </w:tcPr>
          <w:p w14:paraId="3BD3BA4F" w14:textId="4819D53E" w:rsidR="001E16FD" w:rsidRDefault="00722364">
            <w:pPr>
              <w:spacing w:before="40" w:after="40"/>
              <w:ind w:left="100" w:right="100" w:firstLine="0"/>
              <w:jc w:val="right"/>
              <w:rPr>
                <w:ins w:id="739" w:author="Kamil Matuszelański" w:date="2021-08-06T15:14:00Z"/>
              </w:rPr>
            </w:pPr>
            <w:ins w:id="740" w:author="Kamil Matuszelański" w:date="2021-08-06T20:53:00Z">
              <w:r w:rsidRPr="00722364">
                <w:rPr>
                  <w:rFonts w:eastAsia="Times New Roman"/>
                  <w:color w:val="111111"/>
                </w:rPr>
                <w:t>nothing more</w:t>
              </w:r>
            </w:ins>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hideMark/>
            <w:tcPrChange w:id="741" w:author="Kamil Matuszelański" w:date="2021-08-06T20:53:00Z">
              <w:tcPr>
                <w:tcW w:w="803" w:type="pct"/>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hideMark/>
              </w:tcPr>
            </w:tcPrChange>
          </w:tcPr>
          <w:p w14:paraId="449F4742" w14:textId="77777777" w:rsidR="001E16FD" w:rsidRDefault="001E16FD">
            <w:pPr>
              <w:spacing w:before="40" w:after="40"/>
              <w:ind w:left="100" w:right="100" w:firstLine="0"/>
              <w:jc w:val="right"/>
              <w:rPr>
                <w:ins w:id="742" w:author="Kamil Matuszelański" w:date="2021-08-06T15:14:00Z"/>
              </w:rPr>
            </w:pPr>
            <w:ins w:id="743" w:author="Kamil Matuszelański" w:date="2021-08-06T15:14:00Z">
              <w:r>
                <w:rPr>
                  <w:rFonts w:eastAsia="Times New Roman"/>
                  <w:color w:val="111111"/>
                </w:rPr>
                <w:t>0.5535</w:t>
              </w:r>
            </w:ins>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hideMark/>
            <w:tcPrChange w:id="744" w:author="Kamil Matuszelański" w:date="2021-08-06T20:53:00Z">
              <w:tcPr>
                <w:tcW w:w="905" w:type="pct"/>
                <w:gridSpan w:val="3"/>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hideMark/>
              </w:tcPr>
            </w:tcPrChange>
          </w:tcPr>
          <w:p w14:paraId="2D7D91A9" w14:textId="77777777" w:rsidR="001E16FD" w:rsidRDefault="001E16FD">
            <w:pPr>
              <w:spacing w:before="40" w:after="40"/>
              <w:ind w:left="100" w:right="100" w:firstLine="0"/>
              <w:jc w:val="right"/>
              <w:rPr>
                <w:ins w:id="745" w:author="Kamil Matuszelański" w:date="2021-08-06T15:14:00Z"/>
              </w:rPr>
            </w:pPr>
            <w:ins w:id="746" w:author="Kamil Matuszelański" w:date="2021-08-06T15:14:00Z">
              <w:r>
                <w:rPr>
                  <w:rFonts w:eastAsia="Times New Roman"/>
                  <w:color w:val="111111"/>
                </w:rPr>
                <w:t>0.5529</w:t>
              </w:r>
            </w:ins>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hideMark/>
            <w:tcPrChange w:id="747" w:author="Kamil Matuszelański" w:date="2021-08-06T20:53:00Z">
              <w:tcPr>
                <w:tcW w:w="1690" w:type="pct"/>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hideMark/>
              </w:tcPr>
            </w:tcPrChange>
          </w:tcPr>
          <w:p w14:paraId="4549BC56" w14:textId="77777777" w:rsidR="001E16FD" w:rsidRDefault="001E16FD">
            <w:pPr>
              <w:spacing w:before="40" w:after="40"/>
              <w:ind w:left="100" w:right="100" w:firstLine="0"/>
              <w:jc w:val="right"/>
              <w:rPr>
                <w:ins w:id="748" w:author="Kamil Matuszelański" w:date="2021-08-06T15:14:00Z"/>
              </w:rPr>
            </w:pPr>
            <w:ins w:id="749" w:author="Kamil Matuszelański" w:date="2021-08-06T15:14:00Z">
              <w:r>
                <w:rPr>
                  <w:rFonts w:eastAsia="Times New Roman"/>
                  <w:color w:val="111111"/>
                </w:rPr>
                <w:t>-5.58%</w:t>
              </w:r>
            </w:ins>
          </w:p>
        </w:tc>
      </w:tr>
      <w:tr w:rsidR="001E16FD" w14:paraId="4D2E9A7A" w14:textId="77777777" w:rsidTr="00722364">
        <w:tblPrEx>
          <w:tblW w:w="0" w:type="auto"/>
          <w:jc w:val="center"/>
          <w:tblLook w:val="0420" w:firstRow="1" w:lastRow="0" w:firstColumn="0" w:lastColumn="0" w:noHBand="0" w:noVBand="1"/>
          <w:tblPrExChange w:id="750" w:author="Kamil Matuszelański" w:date="2021-08-06T20:53:00Z">
            <w:tblPrEx>
              <w:tblW w:w="5000" w:type="pct"/>
              <w:jc w:val="center"/>
              <w:tblLook w:val="0420" w:firstRow="1" w:lastRow="0" w:firstColumn="0" w:lastColumn="0" w:noHBand="0" w:noVBand="1"/>
            </w:tblPrEx>
          </w:tblPrExChange>
        </w:tblPrEx>
        <w:trPr>
          <w:cantSplit/>
          <w:jc w:val="center"/>
          <w:ins w:id="751" w:author="Kamil Matuszelański" w:date="2021-08-06T15:14:00Z"/>
          <w:trPrChange w:id="752" w:author="Kamil Matuszelański" w:date="2021-08-06T20:53:00Z">
            <w:trPr>
              <w:cantSplit/>
              <w:jc w:val="center"/>
            </w:trPr>
          </w:trPrChange>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hideMark/>
            <w:tcPrChange w:id="753" w:author="Kamil Matuszelański" w:date="2021-08-06T20:53:00Z">
              <w:tcPr>
                <w:tcW w:w="1602" w:type="pc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hideMark/>
              </w:tcPr>
            </w:tcPrChange>
          </w:tcPr>
          <w:p w14:paraId="61F4279B" w14:textId="6795DA45" w:rsidR="001E16FD" w:rsidRDefault="00722364">
            <w:pPr>
              <w:spacing w:before="40" w:after="40"/>
              <w:ind w:left="100" w:right="100" w:firstLine="0"/>
              <w:jc w:val="right"/>
              <w:rPr>
                <w:ins w:id="754" w:author="Kamil Matuszelański" w:date="2021-08-06T15:14:00Z"/>
              </w:rPr>
            </w:pPr>
            <w:ins w:id="755" w:author="Kamil Matuszelański" w:date="2021-08-06T20:53:00Z">
              <w:r w:rsidRPr="00722364">
                <w:rPr>
                  <w:rFonts w:eastAsia="Times New Roman"/>
                  <w:color w:val="111111"/>
                </w:rPr>
                <w:t>Geodemographics (without PCA)</w:t>
              </w:r>
            </w:ins>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hideMark/>
            <w:tcPrChange w:id="756" w:author="Kamil Matuszelański" w:date="2021-08-06T20:53:00Z">
              <w:tcPr>
                <w:tcW w:w="803" w:type="pct"/>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hideMark/>
              </w:tcPr>
            </w:tcPrChange>
          </w:tcPr>
          <w:p w14:paraId="6EA05DDE" w14:textId="77777777" w:rsidR="001E16FD" w:rsidRDefault="001E16FD">
            <w:pPr>
              <w:spacing w:before="40" w:after="40"/>
              <w:ind w:left="100" w:right="100" w:firstLine="0"/>
              <w:jc w:val="right"/>
              <w:rPr>
                <w:ins w:id="757" w:author="Kamil Matuszelański" w:date="2021-08-06T15:14:00Z"/>
              </w:rPr>
            </w:pPr>
            <w:ins w:id="758" w:author="Kamil Matuszelański" w:date="2021-08-06T15:14:00Z">
              <w:r>
                <w:rPr>
                  <w:rFonts w:eastAsia="Times New Roman"/>
                  <w:color w:val="111111"/>
                </w:rPr>
                <w:t>0.5492</w:t>
              </w:r>
            </w:ins>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hideMark/>
            <w:tcPrChange w:id="759" w:author="Kamil Matuszelański" w:date="2021-08-06T20:53:00Z">
              <w:tcPr>
                <w:tcW w:w="905" w:type="pct"/>
                <w:gridSpan w:val="3"/>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hideMark/>
              </w:tcPr>
            </w:tcPrChange>
          </w:tcPr>
          <w:p w14:paraId="193DF175" w14:textId="77777777" w:rsidR="001E16FD" w:rsidRDefault="001E16FD">
            <w:pPr>
              <w:spacing w:before="40" w:after="40"/>
              <w:ind w:left="100" w:right="100" w:firstLine="0"/>
              <w:jc w:val="right"/>
              <w:rPr>
                <w:ins w:id="760" w:author="Kamil Matuszelański" w:date="2021-08-06T15:14:00Z"/>
              </w:rPr>
            </w:pPr>
            <w:ins w:id="761" w:author="Kamil Matuszelański" w:date="2021-08-06T15:14:00Z">
              <w:r>
                <w:rPr>
                  <w:rFonts w:eastAsia="Times New Roman"/>
                  <w:color w:val="111111"/>
                </w:rPr>
                <w:t>0.5632</w:t>
              </w:r>
            </w:ins>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hideMark/>
            <w:tcPrChange w:id="762" w:author="Kamil Matuszelański" w:date="2021-08-06T20:53:00Z">
              <w:tcPr>
                <w:tcW w:w="1690" w:type="pct"/>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hideMark/>
              </w:tcPr>
            </w:tcPrChange>
          </w:tcPr>
          <w:p w14:paraId="7864C6E1" w14:textId="77777777" w:rsidR="001E16FD" w:rsidRDefault="001E16FD">
            <w:pPr>
              <w:spacing w:before="40" w:after="40"/>
              <w:ind w:left="100" w:right="100" w:firstLine="0"/>
              <w:jc w:val="right"/>
              <w:rPr>
                <w:ins w:id="763" w:author="Kamil Matuszelański" w:date="2021-08-06T15:14:00Z"/>
              </w:rPr>
            </w:pPr>
            <w:ins w:id="764" w:author="Kamil Matuszelański" w:date="2021-08-06T15:14:00Z">
              <w:r>
                <w:rPr>
                  <w:rFonts w:eastAsia="Times New Roman"/>
                  <w:color w:val="111111"/>
                </w:rPr>
                <w:t>-6.31%</w:t>
              </w:r>
            </w:ins>
          </w:p>
        </w:tc>
      </w:tr>
      <w:tr w:rsidR="001E16FD" w14:paraId="565D230A" w14:textId="77777777" w:rsidTr="00722364">
        <w:tblPrEx>
          <w:tblW w:w="0" w:type="auto"/>
          <w:jc w:val="center"/>
          <w:tblLook w:val="0420" w:firstRow="1" w:lastRow="0" w:firstColumn="0" w:lastColumn="0" w:noHBand="0" w:noVBand="1"/>
          <w:tblPrExChange w:id="765" w:author="Kamil Matuszelański" w:date="2021-08-06T20:53:00Z">
            <w:tblPrEx>
              <w:tblW w:w="5000" w:type="pct"/>
              <w:jc w:val="center"/>
              <w:tblLook w:val="0420" w:firstRow="1" w:lastRow="0" w:firstColumn="0" w:lastColumn="0" w:noHBand="0" w:noVBand="1"/>
            </w:tblPrEx>
          </w:tblPrExChange>
        </w:tblPrEx>
        <w:trPr>
          <w:cantSplit/>
          <w:jc w:val="center"/>
          <w:ins w:id="766" w:author="Kamil Matuszelański" w:date="2021-08-06T15:14:00Z"/>
          <w:trPrChange w:id="767" w:author="Kamil Matuszelański" w:date="2021-08-06T20:53:00Z">
            <w:trPr>
              <w:cantSplit/>
              <w:jc w:val="center"/>
            </w:trPr>
          </w:trPrChange>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hideMark/>
            <w:tcPrChange w:id="768" w:author="Kamil Matuszelański" w:date="2021-08-06T20:53:00Z">
              <w:tcPr>
                <w:tcW w:w="1602" w:type="pc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hideMark/>
              </w:tcPr>
            </w:tcPrChange>
          </w:tcPr>
          <w:p w14:paraId="0FE9142A" w14:textId="5A51DD41" w:rsidR="001E16FD" w:rsidRDefault="00722364">
            <w:pPr>
              <w:spacing w:before="40" w:after="40"/>
              <w:ind w:left="100" w:right="100" w:firstLine="0"/>
              <w:jc w:val="right"/>
              <w:rPr>
                <w:ins w:id="769" w:author="Kamil Matuszelański" w:date="2021-08-06T15:14:00Z"/>
              </w:rPr>
            </w:pPr>
            <w:ins w:id="770" w:author="Kamil Matuszelański" w:date="2021-08-06T20:53:00Z">
              <w:r w:rsidRPr="00722364">
                <w:rPr>
                  <w:rFonts w:eastAsia="Times New Roman"/>
                  <w:color w:val="111111"/>
                </w:rPr>
                <w:t>Geodemographics (with PCA)</w:t>
              </w:r>
            </w:ins>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hideMark/>
            <w:tcPrChange w:id="771" w:author="Kamil Matuszelański" w:date="2021-08-06T20:53:00Z">
              <w:tcPr>
                <w:tcW w:w="803" w:type="pct"/>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hideMark/>
              </w:tcPr>
            </w:tcPrChange>
          </w:tcPr>
          <w:p w14:paraId="7BB73A90" w14:textId="77777777" w:rsidR="001E16FD" w:rsidRDefault="001E16FD">
            <w:pPr>
              <w:spacing w:before="40" w:after="40"/>
              <w:ind w:left="100" w:right="100" w:firstLine="0"/>
              <w:jc w:val="right"/>
              <w:rPr>
                <w:ins w:id="772" w:author="Kamil Matuszelański" w:date="2021-08-06T15:14:00Z"/>
              </w:rPr>
            </w:pPr>
            <w:ins w:id="773" w:author="Kamil Matuszelański" w:date="2021-08-06T15:14:00Z">
              <w:r>
                <w:rPr>
                  <w:rFonts w:eastAsia="Times New Roman"/>
                  <w:color w:val="111111"/>
                </w:rPr>
                <w:t>0.5482</w:t>
              </w:r>
            </w:ins>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hideMark/>
            <w:tcPrChange w:id="774" w:author="Kamil Matuszelański" w:date="2021-08-06T20:53:00Z">
              <w:tcPr>
                <w:tcW w:w="905" w:type="pct"/>
                <w:gridSpan w:val="3"/>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hideMark/>
              </w:tcPr>
            </w:tcPrChange>
          </w:tcPr>
          <w:p w14:paraId="3F4EA611" w14:textId="77777777" w:rsidR="001E16FD" w:rsidRDefault="001E16FD">
            <w:pPr>
              <w:spacing w:before="40" w:after="40"/>
              <w:ind w:left="100" w:right="100" w:firstLine="0"/>
              <w:jc w:val="right"/>
              <w:rPr>
                <w:ins w:id="775" w:author="Kamil Matuszelański" w:date="2021-08-06T15:14:00Z"/>
              </w:rPr>
            </w:pPr>
            <w:ins w:id="776" w:author="Kamil Matuszelański" w:date="2021-08-06T15:14:00Z">
              <w:r>
                <w:rPr>
                  <w:rFonts w:eastAsia="Times New Roman"/>
                  <w:color w:val="111111"/>
                </w:rPr>
                <w:t>0.5606</w:t>
              </w:r>
            </w:ins>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hideMark/>
            <w:tcPrChange w:id="777" w:author="Kamil Matuszelański" w:date="2021-08-06T20:53:00Z">
              <w:tcPr>
                <w:tcW w:w="1690" w:type="pct"/>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hideMark/>
              </w:tcPr>
            </w:tcPrChange>
          </w:tcPr>
          <w:p w14:paraId="4745A87A" w14:textId="77777777" w:rsidR="001E16FD" w:rsidRDefault="001E16FD">
            <w:pPr>
              <w:spacing w:before="40" w:after="40"/>
              <w:ind w:left="100" w:right="100" w:firstLine="0"/>
              <w:jc w:val="right"/>
              <w:rPr>
                <w:ins w:id="778" w:author="Kamil Matuszelański" w:date="2021-08-06T15:14:00Z"/>
              </w:rPr>
            </w:pPr>
            <w:ins w:id="779" w:author="Kamil Matuszelański" w:date="2021-08-06T15:14:00Z">
              <w:r>
                <w:rPr>
                  <w:rFonts w:eastAsia="Times New Roman"/>
                  <w:color w:val="111111"/>
                </w:rPr>
                <w:t>-6.48%</w:t>
              </w:r>
            </w:ins>
          </w:p>
        </w:tc>
      </w:tr>
      <w:tr w:rsidR="001E16FD" w14:paraId="6F7D44D9" w14:textId="77777777" w:rsidTr="00722364">
        <w:tblPrEx>
          <w:tblW w:w="0" w:type="auto"/>
          <w:jc w:val="center"/>
          <w:tblLook w:val="0420" w:firstRow="1" w:lastRow="0" w:firstColumn="0" w:lastColumn="0" w:noHBand="0" w:noVBand="1"/>
          <w:tblPrExChange w:id="780" w:author="Kamil Matuszelański" w:date="2021-08-06T20:53:00Z">
            <w:tblPrEx>
              <w:tblW w:w="5000" w:type="pct"/>
              <w:jc w:val="center"/>
              <w:tblLook w:val="0420" w:firstRow="1" w:lastRow="0" w:firstColumn="0" w:lastColumn="0" w:noHBand="0" w:noVBand="1"/>
            </w:tblPrEx>
          </w:tblPrExChange>
        </w:tblPrEx>
        <w:trPr>
          <w:cantSplit/>
          <w:jc w:val="center"/>
          <w:ins w:id="781" w:author="Kamil Matuszelański" w:date="2021-08-06T15:14:00Z"/>
          <w:trPrChange w:id="782" w:author="Kamil Matuszelański" w:date="2021-08-06T20:53:00Z">
            <w:trPr>
              <w:cantSplit/>
              <w:jc w:val="center"/>
            </w:trPr>
          </w:trPrChange>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hideMark/>
            <w:tcPrChange w:id="783" w:author="Kamil Matuszelański" w:date="2021-08-06T20:53:00Z">
              <w:tcPr>
                <w:tcW w:w="1602" w:type="pc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hideMark/>
              </w:tcPr>
            </w:tcPrChange>
          </w:tcPr>
          <w:p w14:paraId="4E1624DA" w14:textId="148FEB84" w:rsidR="001E16FD" w:rsidRDefault="00722364">
            <w:pPr>
              <w:spacing w:before="40" w:after="40"/>
              <w:ind w:left="100" w:right="100" w:firstLine="0"/>
              <w:jc w:val="right"/>
              <w:rPr>
                <w:ins w:id="784" w:author="Kamil Matuszelański" w:date="2021-08-06T15:14:00Z"/>
              </w:rPr>
            </w:pPr>
            <w:ins w:id="785" w:author="Kamil Matuszelański" w:date="2021-08-06T20:53:00Z">
              <w:r w:rsidRPr="00722364">
                <w:rPr>
                  <w:rFonts w:eastAsia="Times New Roman"/>
                  <w:color w:val="111111"/>
                </w:rPr>
                <w:lastRenderedPageBreak/>
                <w:t>Population density indicator</w:t>
              </w:r>
            </w:ins>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hideMark/>
            <w:tcPrChange w:id="786" w:author="Kamil Matuszelański" w:date="2021-08-06T20:53:00Z">
              <w:tcPr>
                <w:tcW w:w="803" w:type="pct"/>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hideMark/>
              </w:tcPr>
            </w:tcPrChange>
          </w:tcPr>
          <w:p w14:paraId="4290A074" w14:textId="77777777" w:rsidR="001E16FD" w:rsidRDefault="001E16FD">
            <w:pPr>
              <w:spacing w:before="40" w:after="40"/>
              <w:ind w:left="100" w:right="100" w:firstLine="0"/>
              <w:jc w:val="right"/>
              <w:rPr>
                <w:ins w:id="787" w:author="Kamil Matuszelański" w:date="2021-08-06T15:14:00Z"/>
              </w:rPr>
            </w:pPr>
            <w:ins w:id="788" w:author="Kamil Matuszelański" w:date="2021-08-06T15:14:00Z">
              <w:r>
                <w:rPr>
                  <w:rFonts w:eastAsia="Times New Roman"/>
                  <w:color w:val="111111"/>
                </w:rPr>
                <w:t>0.5464</w:t>
              </w:r>
            </w:ins>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hideMark/>
            <w:tcPrChange w:id="789" w:author="Kamil Matuszelański" w:date="2021-08-06T20:53:00Z">
              <w:tcPr>
                <w:tcW w:w="905" w:type="pct"/>
                <w:gridSpan w:val="3"/>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hideMark/>
              </w:tcPr>
            </w:tcPrChange>
          </w:tcPr>
          <w:p w14:paraId="41685323" w14:textId="77777777" w:rsidR="001E16FD" w:rsidRDefault="001E16FD">
            <w:pPr>
              <w:spacing w:before="40" w:after="40"/>
              <w:ind w:left="100" w:right="100" w:firstLine="0"/>
              <w:jc w:val="right"/>
              <w:rPr>
                <w:ins w:id="790" w:author="Kamil Matuszelański" w:date="2021-08-06T15:14:00Z"/>
              </w:rPr>
            </w:pPr>
            <w:ins w:id="791" w:author="Kamil Matuszelański" w:date="2021-08-06T15:14:00Z">
              <w:r>
                <w:rPr>
                  <w:rFonts w:eastAsia="Times New Roman"/>
                  <w:color w:val="111111"/>
                </w:rPr>
                <w:t>0.5532</w:t>
              </w:r>
            </w:ins>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hideMark/>
            <w:tcPrChange w:id="792" w:author="Kamil Matuszelański" w:date="2021-08-06T20:53:00Z">
              <w:tcPr>
                <w:tcW w:w="1690" w:type="pct"/>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hideMark/>
              </w:tcPr>
            </w:tcPrChange>
          </w:tcPr>
          <w:p w14:paraId="5A4A4D1D" w14:textId="77777777" w:rsidR="001E16FD" w:rsidRDefault="001E16FD">
            <w:pPr>
              <w:spacing w:before="40" w:after="40"/>
              <w:ind w:left="100" w:right="100" w:firstLine="0"/>
              <w:jc w:val="right"/>
              <w:rPr>
                <w:ins w:id="793" w:author="Kamil Matuszelański" w:date="2021-08-06T15:14:00Z"/>
              </w:rPr>
            </w:pPr>
            <w:ins w:id="794" w:author="Kamil Matuszelański" w:date="2021-08-06T15:14:00Z">
              <w:r>
                <w:rPr>
                  <w:rFonts w:eastAsia="Times New Roman"/>
                  <w:color w:val="111111"/>
                </w:rPr>
                <w:t>-6.79%</w:t>
              </w:r>
            </w:ins>
          </w:p>
        </w:tc>
      </w:tr>
    </w:tbl>
    <w:p w14:paraId="5CF6E8E4" w14:textId="22E18D00" w:rsidR="002D4CF1" w:rsidRPr="00E332F0" w:rsidRDefault="002D4CF1" w:rsidP="00C90D8A">
      <w:pPr>
        <w:pStyle w:val="sources"/>
        <w:rPr>
          <w:rStyle w:val="sourcesZnak"/>
          <w:sz w:val="24"/>
          <w:szCs w:val="24"/>
        </w:rPr>
      </w:pPr>
      <w:r w:rsidRPr="004B55B2">
        <w:rPr>
          <w:sz w:val="24"/>
          <w:szCs w:val="24"/>
        </w:rPr>
        <w:t>Note: The models are ordered by the performance on the test set. The last column shows percentage of performance drop compared to the first (best) model.</w:t>
      </w:r>
    </w:p>
    <w:p w14:paraId="630A9276" w14:textId="52FA074D" w:rsidR="00C90D8A" w:rsidRDefault="00C90D8A" w:rsidP="00E332F0">
      <w:pPr>
        <w:pStyle w:val="sources"/>
      </w:pPr>
      <w:r w:rsidRPr="004B55B2">
        <w:rPr>
          <w:rStyle w:val="sourcesZnak"/>
        </w:rPr>
        <w:t>Source: Own calculations</w:t>
      </w:r>
      <w:r w:rsidRPr="00CB18A3">
        <w:t xml:space="preserve"> </w:t>
      </w:r>
      <w:r>
        <w:t>based on AUC scores obtained after applying Logistic Regression model</w:t>
      </w:r>
    </w:p>
    <w:p w14:paraId="72EB8085" w14:textId="645D1C11" w:rsidR="0012202B" w:rsidRPr="00C01659" w:rsidRDefault="001374D6">
      <w:pPr>
        <w:pStyle w:val="Tekstpodstawowy"/>
        <w:rPr>
          <w:lang w:val="en-GB"/>
        </w:rPr>
      </w:pPr>
      <w:r w:rsidRPr="00C01659">
        <w:rPr>
          <w:lang w:val="en-GB"/>
        </w:rPr>
        <w:t>AUC values for the test set oscillating below 0.6 mean that the model is very poorly fitted to the data. For the worst model containing only the agglomeration feature, it is at the value of 0.546. It is that close to the level of random classifier (0.5), that one could even argue that this model does not have any predictive power.</w:t>
      </w:r>
    </w:p>
    <w:p w14:paraId="4FAE715E" w14:textId="77777777" w:rsidR="0012202B" w:rsidRPr="00C01659" w:rsidRDefault="001374D6">
      <w:pPr>
        <w:pStyle w:val="Tekstpodstawowy"/>
        <w:rPr>
          <w:lang w:val="en-GB"/>
        </w:rPr>
      </w:pPr>
      <w:r w:rsidRPr="00C01659">
        <w:rPr>
          <w:lang w:val="en-GB"/>
        </w:rPr>
        <w:t xml:space="preserve">An interesting remark is that judging my AUC values, both LR and </w:t>
      </w:r>
      <w:proofErr w:type="spellStart"/>
      <w:r w:rsidRPr="00C01659">
        <w:rPr>
          <w:lang w:val="en-GB"/>
        </w:rPr>
        <w:t>XGBoost</w:t>
      </w:r>
      <w:proofErr w:type="spellEnd"/>
      <w:r w:rsidRPr="00C01659">
        <w:rPr>
          <w:lang w:val="en-GB"/>
        </w:rPr>
        <w:t xml:space="preserve"> select the same 2 models as the best ones - namely the one with product categories and with all variables. From the fact that 2 such different models arrived at the same conclusion in terms of which variables should be included, this means that these variables simply provide the biggest predictive power, regardless of the model used.</w:t>
      </w:r>
    </w:p>
    <w:p w14:paraId="723FF125" w14:textId="77777777" w:rsidR="0012202B" w:rsidRPr="00C01659" w:rsidRDefault="001374D6">
      <w:pPr>
        <w:pStyle w:val="Tekstpodstawowy"/>
        <w:rPr>
          <w:lang w:val="en-GB"/>
        </w:rPr>
      </w:pPr>
      <w:r w:rsidRPr="00C01659">
        <w:rPr>
          <w:lang w:val="en-GB"/>
        </w:rPr>
        <w:t xml:space="preserve">Comparison of performance for </w:t>
      </w:r>
      <w:r w:rsidRPr="00C01659">
        <w:rPr>
          <w:i/>
          <w:lang w:val="en-GB"/>
        </w:rPr>
        <w:t>agglomeration</w:t>
      </w:r>
      <w:r w:rsidRPr="00C01659">
        <w:rPr>
          <w:lang w:val="en-GB"/>
        </w:rPr>
        <w:t xml:space="preserve"> set of features is particularly interesting. In the </w:t>
      </w:r>
      <w:proofErr w:type="spellStart"/>
      <w:r w:rsidRPr="00C01659">
        <w:rPr>
          <w:lang w:val="en-GB"/>
        </w:rPr>
        <w:t>XGBoost</w:t>
      </w:r>
      <w:proofErr w:type="spellEnd"/>
      <w:r w:rsidRPr="00C01659">
        <w:rPr>
          <w:lang w:val="en-GB"/>
        </w:rPr>
        <w:t xml:space="preserve"> model, this feature is rated as the 3rd best one (after excluding Boruta set to compare meaningfully with LR table). In the LR case, it is scored as the worst one. One possible explanation is that it’s because of the inherent ability of </w:t>
      </w:r>
      <w:proofErr w:type="spellStart"/>
      <w:r w:rsidRPr="00C01659">
        <w:rPr>
          <w:lang w:val="en-GB"/>
        </w:rPr>
        <w:t>XGBoost</w:t>
      </w:r>
      <w:proofErr w:type="spellEnd"/>
      <w:r w:rsidRPr="00C01659">
        <w:rPr>
          <w:lang w:val="en-GB"/>
        </w:rPr>
        <w:t xml:space="preserve"> to create interactions between variables, while these interactions should be included in the LR model manually.</w:t>
      </w:r>
    </w:p>
    <w:p w14:paraId="1A131C05" w14:textId="77777777" w:rsidR="0012202B" w:rsidRPr="00C01659" w:rsidRDefault="001374D6">
      <w:pPr>
        <w:pStyle w:val="Tekstpodstawowy"/>
        <w:rPr>
          <w:lang w:val="en-GB"/>
        </w:rPr>
      </w:pPr>
      <w:r w:rsidRPr="00C01659">
        <w:rPr>
          <w:lang w:val="en-GB"/>
        </w:rPr>
        <w:t xml:space="preserve">From the perspective of CRM, the most important result of the </w:t>
      </w:r>
      <w:proofErr w:type="spellStart"/>
      <w:r w:rsidRPr="00C01659">
        <w:rPr>
          <w:lang w:val="en-GB"/>
        </w:rPr>
        <w:t>modeling</w:t>
      </w:r>
      <w:proofErr w:type="spellEnd"/>
      <w:r w:rsidRPr="00C01659">
        <w:rPr>
          <w:lang w:val="en-GB"/>
        </w:rPr>
        <w:t xml:space="preserve"> procedure is that the created model has predictive power in the task of churn prediction. This means that using the model’s predictions the marketing department can understand which of the customers are most likely to place the second order and can be encouraged further. And on the other hand, which customers have a very low probability to buy, and thus the company can restrain from losing money on targeting them.</w:t>
      </w:r>
    </w:p>
    <w:p w14:paraId="6A269DCB" w14:textId="77777777" w:rsidR="0012202B" w:rsidRPr="00C01659" w:rsidRDefault="001374D6">
      <w:pPr>
        <w:pStyle w:val="Tekstpodstawowy"/>
        <w:rPr>
          <w:lang w:val="en-GB"/>
        </w:rPr>
      </w:pPr>
      <w:r w:rsidRPr="00C01659">
        <w:rPr>
          <w:lang w:val="en-GB"/>
        </w:rPr>
        <w:t xml:space="preserve">The AUC scores in the above tables are only point estimates. From such information, one cannot tell whether the performance would still be the same for a slightly different test set. This is </w:t>
      </w:r>
      <w:r w:rsidRPr="00C01659">
        <w:rPr>
          <w:lang w:val="en-GB"/>
        </w:rPr>
        <w:lastRenderedPageBreak/>
        <w:t xml:space="preserve">especially crucial in the case of this study, as the differences between all the </w:t>
      </w:r>
      <w:proofErr w:type="spellStart"/>
      <w:r w:rsidRPr="00C01659">
        <w:rPr>
          <w:lang w:val="en-GB"/>
        </w:rPr>
        <w:t>XGBoost</w:t>
      </w:r>
      <w:proofErr w:type="spellEnd"/>
      <w:r w:rsidRPr="00C01659">
        <w:rPr>
          <w:lang w:val="en-GB"/>
        </w:rPr>
        <w:t xml:space="preserve"> models are not that big.</w:t>
      </w:r>
    </w:p>
    <w:p w14:paraId="66805481" w14:textId="42ADB40D" w:rsidR="0012202B" w:rsidRPr="00C01659" w:rsidRDefault="001374D6">
      <w:pPr>
        <w:pStyle w:val="Tekstpodstawowy"/>
        <w:rPr>
          <w:lang w:val="en-GB"/>
        </w:rPr>
      </w:pPr>
      <w:r w:rsidRPr="00C01659">
        <w:rPr>
          <w:lang w:val="en-GB"/>
        </w:rPr>
        <w:t xml:space="preserve">A standard way to compare the models’ performance in a more robust way is using a bootstrap technique. I have sampled with replacement observations from the test set and calculated the AUC measure. Specifically, I have done 100 re-sample rounds, and the models chosen were the best one (product categories + basic information), second-best (all variables), and the one with only basic information as a benchmark. The </w:t>
      </w:r>
      <w:r w:rsidR="00ED6BB7">
        <w:rPr>
          <w:lang w:val="en-GB"/>
        </w:rPr>
        <w:t>Fig.9</w:t>
      </w:r>
      <w:r w:rsidRPr="00C01659">
        <w:rPr>
          <w:lang w:val="en-GB"/>
        </w:rPr>
        <w:t xml:space="preserve"> shows density estimates of these 3 empirical AUC score distributions.</w:t>
      </w:r>
    </w:p>
    <w:p w14:paraId="6436B7F2" w14:textId="38A3D9BF" w:rsidR="0012202B" w:rsidRDefault="0012202B" w:rsidP="00C90D8A">
      <w:pPr>
        <w:pStyle w:val="CaptionedFigure"/>
        <w:jc w:val="center"/>
      </w:pPr>
    </w:p>
    <w:p w14:paraId="223BAC03" w14:textId="6DE7FCA8" w:rsidR="0012202B" w:rsidRDefault="00E332F0">
      <w:pPr>
        <w:pStyle w:val="ImageCaption"/>
      </w:pPr>
      <w:r>
        <w:rPr>
          <w:noProof/>
          <w:lang w:val="pl-PL" w:eastAsia="pl-PL"/>
        </w:rPr>
        <w:drawing>
          <wp:anchor distT="0" distB="0" distL="114300" distR="114300" simplePos="0" relativeHeight="251663360" behindDoc="0" locked="0" layoutInCell="1" allowOverlap="1" wp14:anchorId="46D302A6" wp14:editId="341E2D16">
            <wp:simplePos x="0" y="0"/>
            <wp:positionH relativeFrom="column">
              <wp:align>center</wp:align>
            </wp:positionH>
            <wp:positionV relativeFrom="paragraph">
              <wp:posOffset>278295</wp:posOffset>
            </wp:positionV>
            <wp:extent cx="4618800" cy="2772000"/>
            <wp:effectExtent l="0" t="0" r="0" b="0"/>
            <wp:wrapTopAndBottom/>
            <wp:docPr id="22" name="Picture" descr="Figure 7: Bootstrap AUC estimates for 3 XGBoost models."/>
            <wp:cNvGraphicFramePr/>
            <a:graphic xmlns:a="http://schemas.openxmlformats.org/drawingml/2006/main">
              <a:graphicData uri="http://schemas.openxmlformats.org/drawingml/2006/picture">
                <pic:pic xmlns:pic="http://schemas.openxmlformats.org/drawingml/2006/picture">
                  <pic:nvPicPr>
                    <pic:cNvPr id="0" name="Picture" descr="D:/DS/mgr/thesis/versions/26_07_v2_thesis_files/figure-docx/bootstrap-xgb-1.png"/>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4618800" cy="277200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sidR="001374D6">
        <w:t xml:space="preserve">Figure </w:t>
      </w:r>
      <w:r w:rsidR="00ED6BB7">
        <w:t>9</w:t>
      </w:r>
      <w:r w:rsidR="001374D6">
        <w:t xml:space="preserve">: Bootstrap AUC estimates for 3 </w:t>
      </w:r>
      <w:proofErr w:type="spellStart"/>
      <w:r w:rsidR="001374D6">
        <w:t>XGBoost</w:t>
      </w:r>
      <w:proofErr w:type="spellEnd"/>
      <w:r w:rsidR="001374D6">
        <w:t xml:space="preserve"> models.</w:t>
      </w:r>
      <w:r w:rsidR="00492C11" w:rsidRPr="00C90D8A">
        <w:rPr>
          <w:noProof/>
          <w:lang w:val="en-GB" w:eastAsia="pl-PL"/>
        </w:rPr>
        <w:t xml:space="preserve"> </w:t>
      </w:r>
    </w:p>
    <w:p w14:paraId="00ADAAC6" w14:textId="1A424A1F" w:rsidR="00CB18A3" w:rsidRPr="00CB18A3" w:rsidRDefault="00CB18A3" w:rsidP="00C90D8A">
      <w:pPr>
        <w:pStyle w:val="sources"/>
      </w:pPr>
      <w:r w:rsidRPr="004B55B2">
        <w:rPr>
          <w:rStyle w:val="sourcesZnak"/>
        </w:rPr>
        <w:t>Source: Own calculations</w:t>
      </w:r>
    </w:p>
    <w:p w14:paraId="6642B48C" w14:textId="46F27F3A" w:rsidR="0012202B" w:rsidRPr="00C01659" w:rsidRDefault="001374D6">
      <w:pPr>
        <w:pStyle w:val="Tekstpodstawowy"/>
        <w:rPr>
          <w:lang w:val="en-GB"/>
        </w:rPr>
      </w:pPr>
      <w:r w:rsidRPr="00C01659">
        <w:rPr>
          <w:lang w:val="en-GB"/>
        </w:rPr>
        <w:t xml:space="preserve">The curve for the model with basic features is standing out of the others. However, the difference between 1st-best and 2nd-best models is not as clear - it looks like the better model has slightly better density curve shape, but this should be investigated more thoroughly. That is why I have used a </w:t>
      </w:r>
      <w:commentRangeStart w:id="795"/>
      <w:proofErr w:type="spellStart"/>
      <w:r w:rsidRPr="00C01659">
        <w:rPr>
          <w:lang w:val="en-GB"/>
        </w:rPr>
        <w:t>Kolmorogov</w:t>
      </w:r>
      <w:commentRangeEnd w:id="795"/>
      <w:proofErr w:type="spellEnd"/>
      <w:r w:rsidR="005D3672">
        <w:rPr>
          <w:rStyle w:val="Odwoaniedokomentarza"/>
          <w:rFonts w:eastAsiaTheme="minorHAnsi"/>
          <w:lang w:val="en-US" w:eastAsia="en-US"/>
        </w:rPr>
        <w:commentReference w:id="795"/>
      </w:r>
      <w:r w:rsidRPr="00C01659">
        <w:rPr>
          <w:lang w:val="en-GB"/>
        </w:rPr>
        <w:t>-Smirnov test</w:t>
      </w:r>
      <w:ins w:id="796" w:author="Kamil Matuszelański" w:date="2021-08-04T13:35:00Z">
        <w:r w:rsidR="009459D1">
          <w:rPr>
            <w:rStyle w:val="Odwoanieprzypisudolnego"/>
            <w:lang w:val="en-GB"/>
          </w:rPr>
          <w:footnoteReference w:id="8"/>
        </w:r>
      </w:ins>
      <w:r w:rsidRPr="00C01659">
        <w:rPr>
          <w:lang w:val="en-GB"/>
        </w:rPr>
        <w:t xml:space="preserve"> to check if the empirical distributions can come from the </w:t>
      </w:r>
      <w:r w:rsidRPr="00C01659">
        <w:rPr>
          <w:lang w:val="en-GB"/>
        </w:rPr>
        <w:lastRenderedPageBreak/>
        <w:t xml:space="preserve">same probability distribution. I have run the test twice using 2 alternative hypotheses. First one with H1: </w:t>
      </w:r>
      <w:proofErr w:type="spellStart"/>
      <w:r w:rsidRPr="00C01659">
        <w:rPr>
          <w:lang w:val="en-GB"/>
        </w:rPr>
        <w:t>auc_best</w:t>
      </w:r>
      <w:proofErr w:type="spellEnd"/>
      <w:r w:rsidRPr="00C01659">
        <w:rPr>
          <w:lang w:val="en-GB"/>
        </w:rPr>
        <w:t xml:space="preserve"> =/= auc_2nd_best, and the second one: H1: </w:t>
      </w:r>
      <w:proofErr w:type="spellStart"/>
      <w:r w:rsidRPr="00C01659">
        <w:rPr>
          <w:lang w:val="en-GB"/>
        </w:rPr>
        <w:t>auc_best</w:t>
      </w:r>
      <w:proofErr w:type="spellEnd"/>
      <w:r w:rsidRPr="00C01659">
        <w:rPr>
          <w:lang w:val="en-GB"/>
        </w:rPr>
        <w:t xml:space="preserve"> &gt; auc_2nd_best.</w:t>
      </w:r>
    </w:p>
    <w:p w14:paraId="28154750" w14:textId="77777777" w:rsidR="0012202B" w:rsidRPr="00C01659" w:rsidRDefault="001374D6">
      <w:pPr>
        <w:pStyle w:val="Tekstpodstawowy"/>
        <w:rPr>
          <w:lang w:val="en-GB"/>
        </w:rPr>
      </w:pPr>
      <w:r w:rsidRPr="00C01659">
        <w:rPr>
          <w:lang w:val="en-GB"/>
        </w:rPr>
        <w:t xml:space="preserve">The p-value for the </w:t>
      </w:r>
      <w:commentRangeStart w:id="804"/>
      <w:commentRangeStart w:id="805"/>
      <w:r w:rsidRPr="00C01659">
        <w:rPr>
          <w:lang w:val="en-GB"/>
        </w:rPr>
        <w:t>first</w:t>
      </w:r>
      <w:commentRangeEnd w:id="804"/>
      <w:r w:rsidR="005D3672">
        <w:rPr>
          <w:rStyle w:val="Odwoaniedokomentarza"/>
          <w:rFonts w:eastAsiaTheme="minorHAnsi"/>
          <w:lang w:val="en-US" w:eastAsia="en-US"/>
        </w:rPr>
        <w:commentReference w:id="804"/>
      </w:r>
      <w:commentRangeEnd w:id="805"/>
      <w:r w:rsidR="009459D1">
        <w:rPr>
          <w:rStyle w:val="Odwoaniedokomentarza"/>
          <w:rFonts w:eastAsiaTheme="minorHAnsi"/>
          <w:lang w:val="en-US" w:eastAsia="en-US"/>
        </w:rPr>
        <w:commentReference w:id="805"/>
      </w:r>
      <w:r w:rsidRPr="00C01659">
        <w:rPr>
          <w:lang w:val="en-GB"/>
        </w:rPr>
        <w:t xml:space="preserve"> hypothesis is 0.0014. This means that with the level of significance 0.05, 0.01 the performance of the models is distinguishable. At the same time, p-value with ‘greater’ hypothesis is 0.0007. This means that at the levels of significance 0.05, 0.01 one can say that the performance of the first model (only product categories) is better than that of the second one (all variables).</w:t>
      </w:r>
    </w:p>
    <w:p w14:paraId="535D837B" w14:textId="77777777" w:rsidR="0012202B" w:rsidRPr="00C01659" w:rsidRDefault="001374D6">
      <w:pPr>
        <w:pStyle w:val="Tekstpodstawowy"/>
        <w:rPr>
          <w:lang w:val="en-GB"/>
        </w:rPr>
      </w:pPr>
      <w:r w:rsidRPr="00C01659">
        <w:rPr>
          <w:lang w:val="en-GB"/>
        </w:rPr>
        <w:t>Another reason to choose the “smaller” model for usage in the production setting is Occam’s razor heuristic. The model with product categories has 21 variables, while the one with all variables included - 47. If there is no important reason why the more complex approach should be used, the simpler is usually better. In this case, using a simpler model has the following advantages for the usage in the CRM context:</w:t>
      </w:r>
    </w:p>
    <w:p w14:paraId="4589E119" w14:textId="77777777" w:rsidR="0012202B" w:rsidRDefault="001374D6" w:rsidP="001374D6">
      <w:pPr>
        <w:pStyle w:val="Compact"/>
        <w:numPr>
          <w:ilvl w:val="0"/>
          <w:numId w:val="15"/>
        </w:numPr>
      </w:pPr>
      <w:r>
        <w:t>Faster inference about the new customers - especially in an online prediction setting when the predictions have to be done on the fly</w:t>
      </w:r>
    </w:p>
    <w:p w14:paraId="558D46A2" w14:textId="77777777" w:rsidR="0012202B" w:rsidRDefault="001374D6" w:rsidP="001374D6">
      <w:pPr>
        <w:pStyle w:val="Compact"/>
        <w:numPr>
          <w:ilvl w:val="0"/>
          <w:numId w:val="15"/>
        </w:numPr>
      </w:pPr>
      <w:r>
        <w:t>The predictions are easier to interpret</w:t>
      </w:r>
    </w:p>
    <w:p w14:paraId="27DBAACA" w14:textId="77777777" w:rsidR="0012202B" w:rsidRDefault="001374D6" w:rsidP="001374D6">
      <w:pPr>
        <w:pStyle w:val="Compact"/>
        <w:numPr>
          <w:ilvl w:val="0"/>
          <w:numId w:val="15"/>
        </w:numPr>
      </w:pPr>
      <w:r>
        <w:t>Easier model training (and retraining if the model’s performance will drop with time)</w:t>
      </w:r>
    </w:p>
    <w:p w14:paraId="3133DD7A" w14:textId="77777777" w:rsidR="0012202B" w:rsidRDefault="001374D6">
      <w:pPr>
        <w:pStyle w:val="Nagwek3"/>
      </w:pPr>
      <w:bookmarkStart w:id="806" w:name="lift-metric-analysis"/>
      <w:bookmarkEnd w:id="532"/>
      <w:r>
        <w:t>Lift metric analysis</w:t>
      </w:r>
    </w:p>
    <w:p w14:paraId="2DC45FD9" w14:textId="4F225BC5" w:rsidR="0012202B" w:rsidRPr="00635501" w:rsidDel="00093FDD" w:rsidRDefault="001374D6">
      <w:pPr>
        <w:pStyle w:val="FirstParagraph"/>
        <w:rPr>
          <w:del w:id="807" w:author="Kamil Matuszelański" w:date="2021-08-06T15:18:00Z"/>
          <w:lang w:val="en-US"/>
          <w:rPrChange w:id="808" w:author="Kamil Matuszelański" w:date="2021-08-06T16:06:00Z">
            <w:rPr>
              <w:del w:id="809" w:author="Kamil Matuszelański" w:date="2021-08-06T15:18:00Z"/>
              <w:lang w:val="en-GB"/>
            </w:rPr>
          </w:rPrChange>
        </w:rPr>
      </w:pPr>
      <w:r w:rsidRPr="00635501">
        <w:rPr>
          <w:lang w:val="en-US"/>
          <w:rPrChange w:id="810" w:author="Kamil Matuszelański" w:date="2021-08-06T16:06:00Z">
            <w:rPr>
              <w:lang w:val="en-GB"/>
            </w:rPr>
          </w:rPrChange>
        </w:rPr>
        <w:t>Typically, the output of churn prediction model</w:t>
      </w:r>
      <w:r w:rsidR="00093FDD" w:rsidRPr="00635501">
        <w:rPr>
          <w:lang w:val="en-US"/>
          <w:rPrChange w:id="811" w:author="Kamil Matuszelański" w:date="2021-08-06T16:06:00Z">
            <w:rPr>
              <w:lang w:val="en-GB"/>
            </w:rPr>
          </w:rPrChange>
        </w:rPr>
        <w:t>l</w:t>
      </w:r>
      <w:r w:rsidRPr="00635501">
        <w:rPr>
          <w:lang w:val="en-US"/>
          <w:rPrChange w:id="812" w:author="Kamil Matuszelański" w:date="2021-08-06T16:06:00Z">
            <w:rPr>
              <w:lang w:val="en-GB"/>
            </w:rPr>
          </w:rPrChange>
        </w:rPr>
        <w:t>ing is used in customer targeting campaigns.</w:t>
      </w:r>
    </w:p>
    <w:p w14:paraId="619DC918" w14:textId="51D4A561" w:rsidR="0012202B" w:rsidRPr="00635501" w:rsidRDefault="00635501" w:rsidP="00093FDD">
      <w:pPr>
        <w:pStyle w:val="FirstParagraph"/>
        <w:rPr>
          <w:ins w:id="813" w:author="Kamil Matuszelański" w:date="2021-08-06T15:26:00Z"/>
          <w:lang w:val="en-US"/>
          <w:rPrChange w:id="814" w:author="Kamil Matuszelański" w:date="2021-08-06T16:06:00Z">
            <w:rPr>
              <w:ins w:id="815" w:author="Kamil Matuszelański" w:date="2021-08-06T15:26:00Z"/>
            </w:rPr>
          </w:rPrChange>
        </w:rPr>
      </w:pPr>
      <w:ins w:id="816" w:author="Kamil Matuszelański" w:date="2021-08-06T16:04:00Z">
        <w:r w:rsidRPr="00635501">
          <w:rPr>
            <w:lang w:val="en-US"/>
            <w:rPrChange w:id="817" w:author="Kamil Matuszelański" w:date="2021-08-06T16:06:00Z">
              <w:rPr>
                <w:lang w:val="en-GB"/>
              </w:rPr>
            </w:rPrChange>
          </w:rPr>
          <w:t xml:space="preserve"> </w:t>
        </w:r>
      </w:ins>
      <w:r w:rsidR="001374D6" w:rsidRPr="00635501">
        <w:rPr>
          <w:lang w:val="en-US"/>
          <w:rPrChange w:id="818" w:author="Kamil Matuszelański" w:date="2021-08-06T16:06:00Z">
            <w:rPr/>
          </w:rPrChange>
        </w:rPr>
        <w:t xml:space="preserve">An ultimate goal of customer churn prediction is gaining information, which customers are most likely to place a second order. More specifically, one has to create a ranking of customers, in which they are sorted by their likelihood to buy for the second time. For each cumulative part of the ranking (top 1% of customers, top 10%, etc.), one can compute, which percentage of this part is truly buying for the second time. This type of approach is called a </w:t>
      </w:r>
      <w:r w:rsidR="001374D6" w:rsidRPr="00635501">
        <w:rPr>
          <w:i/>
          <w:iCs/>
          <w:lang w:val="en-US"/>
          <w:rPrChange w:id="819" w:author="Kamil Matuszelański" w:date="2021-08-06T16:06:00Z">
            <w:rPr/>
          </w:rPrChange>
        </w:rPr>
        <w:t>lift analysis</w:t>
      </w:r>
      <w:r w:rsidR="001374D6" w:rsidRPr="00635501">
        <w:rPr>
          <w:lang w:val="en-US"/>
          <w:rPrChange w:id="820" w:author="Kamil Matuszelański" w:date="2021-08-06T16:06:00Z">
            <w:rPr/>
          </w:rPrChange>
        </w:rPr>
        <w:t xml:space="preserve"> and is a go-to tool </w:t>
      </w:r>
      <w:r w:rsidR="001374D6" w:rsidRPr="00635501">
        <w:rPr>
          <w:lang w:val="en-US"/>
          <w:rPrChange w:id="821" w:author="Kamil Matuszelański" w:date="2021-08-06T16:06:00Z">
            <w:rPr/>
          </w:rPrChange>
        </w:rPr>
        <w:lastRenderedPageBreak/>
        <w:t>for measuring the performance of targeting campaigns. Such information is also very easily understandable by CRM experts without deep knowledge of statistics and machine learning.</w:t>
      </w:r>
    </w:p>
    <w:p w14:paraId="59B1888D" w14:textId="1BB9E8ED" w:rsidR="00093FDD" w:rsidRPr="00635501" w:rsidDel="0033795D" w:rsidRDefault="001D49A9" w:rsidP="009838E8">
      <w:pPr>
        <w:pStyle w:val="Tekstpodstawowy"/>
        <w:rPr>
          <w:del w:id="822" w:author="Kamil Matuszelański" w:date="2021-08-06T15:39:00Z"/>
          <w:lang w:val="en-US"/>
          <w:rPrChange w:id="823" w:author="Kamil Matuszelański" w:date="2021-08-06T16:06:00Z">
            <w:rPr>
              <w:del w:id="824" w:author="Kamil Matuszelański" w:date="2021-08-06T15:39:00Z"/>
              <w:lang w:val="en-GB"/>
            </w:rPr>
          </w:rPrChange>
        </w:rPr>
      </w:pPr>
      <w:ins w:id="825" w:author="Kamil Matuszelański" w:date="2021-08-06T15:57:00Z">
        <w:r w:rsidRPr="00635501">
          <w:rPr>
            <w:lang w:val="en-US"/>
            <w:rPrChange w:id="826" w:author="Kamil Matuszelański" w:date="2021-08-06T16:06:00Z">
              <w:rPr>
                <w:lang w:val="en-GB"/>
              </w:rPr>
            </w:rPrChange>
          </w:rPr>
          <w:t>In such an analysis, one t</w:t>
        </w:r>
      </w:ins>
      <w:ins w:id="827" w:author="Kamil Matuszelański" w:date="2021-08-06T15:41:00Z">
        <w:r w:rsidR="0033795D" w:rsidRPr="00635501">
          <w:rPr>
            <w:lang w:val="en-US"/>
            <w:rPrChange w:id="828" w:author="Kamil Matuszelański" w:date="2021-08-06T16:06:00Z">
              <w:rPr>
                <w:lang w:val="en-GB"/>
              </w:rPr>
            </w:rPrChange>
          </w:rPr>
          <w:t xml:space="preserve">ypically divides the customers population into segments, defined as </w:t>
        </w:r>
      </w:ins>
      <w:ins w:id="829" w:author="Kamil Matuszelański" w:date="2021-08-06T15:42:00Z">
        <w:r w:rsidR="0033795D" w:rsidRPr="00635501">
          <w:rPr>
            <w:lang w:val="en-US"/>
            <w:rPrChange w:id="830" w:author="Kamil Matuszelański" w:date="2021-08-06T16:06:00Z">
              <w:rPr>
                <w:lang w:val="en-GB"/>
              </w:rPr>
            </w:rPrChange>
          </w:rPr>
          <w:t xml:space="preserve">top x% of the ranking outputted by the targeting model. </w:t>
        </w:r>
      </w:ins>
    </w:p>
    <w:p w14:paraId="523DC830" w14:textId="2455843A" w:rsidR="001D49A9" w:rsidRPr="00635501" w:rsidRDefault="001D49A9" w:rsidP="009838E8">
      <w:pPr>
        <w:pStyle w:val="Tekstpodstawowy"/>
        <w:rPr>
          <w:ins w:id="831" w:author="Kamil Matuszelański" w:date="2021-08-06T15:45:00Z"/>
          <w:lang w:val="en-US"/>
          <w:rPrChange w:id="832" w:author="Kamil Matuszelański" w:date="2021-08-06T16:06:00Z">
            <w:rPr>
              <w:ins w:id="833" w:author="Kamil Matuszelański" w:date="2021-08-06T15:45:00Z"/>
              <w:lang w:val="en-GB"/>
            </w:rPr>
          </w:rPrChange>
        </w:rPr>
      </w:pPr>
      <w:ins w:id="834" w:author="Kamil Matuszelański" w:date="2021-08-06T15:55:00Z">
        <w:r w:rsidRPr="00635501">
          <w:rPr>
            <w:lang w:val="en-US"/>
            <w:rPrChange w:id="835" w:author="Kamil Matuszelański" w:date="2021-08-06T16:06:00Z">
              <w:rPr>
                <w:lang w:val="en-GB"/>
              </w:rPr>
            </w:rPrChange>
          </w:rPr>
          <w:t>A procedure for calculating lift metric, for example fo</w:t>
        </w:r>
      </w:ins>
      <w:ins w:id="836" w:author="Kamil Matuszelański" w:date="2021-08-06T15:56:00Z">
        <w:r w:rsidRPr="00635501">
          <w:rPr>
            <w:lang w:val="en-US"/>
            <w:rPrChange w:id="837" w:author="Kamil Matuszelański" w:date="2021-08-06T16:06:00Z">
              <w:rPr>
                <w:lang w:val="en-GB"/>
              </w:rPr>
            </w:rPrChange>
          </w:rPr>
          <w:t xml:space="preserve">r </w:t>
        </w:r>
      </w:ins>
      <w:ins w:id="838" w:author="Kamil Matuszelański" w:date="2021-08-06T15:55:00Z">
        <w:r w:rsidRPr="00635501">
          <w:rPr>
            <w:lang w:val="en-US"/>
            <w:rPrChange w:id="839" w:author="Kamil Matuszelański" w:date="2021-08-06T16:06:00Z">
              <w:rPr>
                <w:lang w:val="en-GB"/>
              </w:rPr>
            </w:rPrChange>
          </w:rPr>
          <w:t xml:space="preserve">top </w:t>
        </w:r>
      </w:ins>
      <w:ins w:id="840" w:author="Kamil Matuszelański" w:date="2021-08-06T15:56:00Z">
        <w:r w:rsidRPr="00635501">
          <w:rPr>
            <w:lang w:val="en-US"/>
            <w:rPrChange w:id="841" w:author="Kamil Matuszelański" w:date="2021-08-06T16:06:00Z">
              <w:rPr>
                <w:lang w:val="en-GB"/>
              </w:rPr>
            </w:rPrChange>
          </w:rPr>
          <w:t>5% of customers is defined as follows:</w:t>
        </w:r>
      </w:ins>
    </w:p>
    <w:p w14:paraId="38CB0E87" w14:textId="211C75E7" w:rsidR="0033795D" w:rsidRDefault="0033795D" w:rsidP="0033795D">
      <w:pPr>
        <w:pStyle w:val="Tekstpodstawowy"/>
        <w:numPr>
          <w:ilvl w:val="0"/>
          <w:numId w:val="26"/>
        </w:numPr>
        <w:rPr>
          <w:ins w:id="842" w:author="Kamil Matuszelański" w:date="2021-08-06T15:46:00Z"/>
          <w:lang w:val="en-GB"/>
        </w:rPr>
      </w:pPr>
      <w:ins w:id="843" w:author="Kamil Matuszelański" w:date="2021-08-06T15:45:00Z">
        <w:r>
          <w:rPr>
            <w:lang w:val="en-GB"/>
          </w:rPr>
          <w:t>Sample 5% o</w:t>
        </w:r>
      </w:ins>
      <w:ins w:id="844" w:author="Kamil Matuszelański" w:date="2021-08-06T15:46:00Z">
        <w:r>
          <w:rPr>
            <w:lang w:val="en-GB"/>
          </w:rPr>
          <w:t xml:space="preserve">f all of the customers. Calculate share of these customers </w:t>
        </w:r>
      </w:ins>
      <w:ins w:id="845" w:author="Kamil Matuszelański" w:date="2021-08-06T15:48:00Z">
        <w:r>
          <w:rPr>
            <w:lang w:val="en-GB"/>
          </w:rPr>
          <w:t>(</w:t>
        </w:r>
      </w:ins>
      <w:proofErr w:type="spellStart"/>
      <w:ins w:id="846" w:author="Kamil Matuszelański" w:date="2021-08-06T15:46:00Z">
        <w:r w:rsidRPr="0033795D">
          <w:rPr>
            <w:i/>
            <w:iCs/>
            <w:lang w:val="en-GB"/>
            <w:rPrChange w:id="847" w:author="Kamil Matuszelański" w:date="2021-08-06T15:48:00Z">
              <w:rPr>
                <w:lang w:val="en-GB"/>
              </w:rPr>
            </w:rPrChange>
          </w:rPr>
          <w:t>share_random</w:t>
        </w:r>
      </w:ins>
      <w:proofErr w:type="spellEnd"/>
      <w:ins w:id="848" w:author="Kamil Matuszelański" w:date="2021-08-06T15:48:00Z">
        <w:r>
          <w:rPr>
            <w:lang w:val="en-GB"/>
          </w:rPr>
          <w:t>)</w:t>
        </w:r>
      </w:ins>
      <w:ins w:id="849" w:author="Kamil Matuszelański" w:date="2021-08-06T15:46:00Z">
        <w:r>
          <w:rPr>
            <w:lang w:val="en-GB"/>
          </w:rPr>
          <w:t>, that have positive response (that truly bought for the second time).</w:t>
        </w:r>
      </w:ins>
    </w:p>
    <w:p w14:paraId="5F1DF57A" w14:textId="2FBEA0A1" w:rsidR="0033795D" w:rsidRDefault="0033795D" w:rsidP="0033795D">
      <w:pPr>
        <w:pStyle w:val="Tekstpodstawowy"/>
        <w:numPr>
          <w:ilvl w:val="0"/>
          <w:numId w:val="26"/>
        </w:numPr>
        <w:rPr>
          <w:ins w:id="850" w:author="Kamil Matuszelański" w:date="2021-08-06T15:48:00Z"/>
          <w:lang w:val="en-GB"/>
        </w:rPr>
      </w:pPr>
      <w:ins w:id="851" w:author="Kamil Matuszelański" w:date="2021-08-06T15:47:00Z">
        <w:r>
          <w:rPr>
            <w:lang w:val="en-GB"/>
          </w:rPr>
          <w:t xml:space="preserve">Using machine learning model, predict the probability to buy for the second time for all the customers. Then, rank these customers by the probability and select the top 5% with the biggest </w:t>
        </w:r>
      </w:ins>
      <w:ins w:id="852" w:author="Kamil Matuszelański" w:date="2021-08-06T15:48:00Z">
        <w:r>
          <w:rPr>
            <w:lang w:val="en-GB"/>
          </w:rPr>
          <w:t>probability. Calculate share of these customers (</w:t>
        </w:r>
        <w:proofErr w:type="spellStart"/>
        <w:r w:rsidRPr="0033795D">
          <w:rPr>
            <w:i/>
            <w:iCs/>
            <w:lang w:val="en-GB"/>
            <w:rPrChange w:id="853" w:author="Kamil Matuszelański" w:date="2021-08-06T15:48:00Z">
              <w:rPr>
                <w:lang w:val="en-GB"/>
              </w:rPr>
            </w:rPrChange>
          </w:rPr>
          <w:t>share_model</w:t>
        </w:r>
        <w:proofErr w:type="spellEnd"/>
        <w:r>
          <w:rPr>
            <w:lang w:val="en-GB"/>
          </w:rPr>
          <w:t xml:space="preserve">), </w:t>
        </w:r>
        <w:r>
          <w:rPr>
            <w:lang w:val="en-GB"/>
          </w:rPr>
          <w:t>that have positive response</w:t>
        </w:r>
        <w:r>
          <w:rPr>
            <w:lang w:val="en-GB"/>
          </w:rPr>
          <w:t>.</w:t>
        </w:r>
      </w:ins>
    </w:p>
    <w:p w14:paraId="3F2510F6" w14:textId="746BB989" w:rsidR="001D49A9" w:rsidRDefault="001D49A9" w:rsidP="0033795D">
      <w:pPr>
        <w:pStyle w:val="Tekstpodstawowy"/>
        <w:numPr>
          <w:ilvl w:val="0"/>
          <w:numId w:val="26"/>
        </w:numPr>
        <w:rPr>
          <w:ins w:id="854" w:author="Kamil Matuszelański" w:date="2021-08-06T15:58:00Z"/>
          <w:lang w:val="en-GB"/>
        </w:rPr>
      </w:pPr>
      <w:ins w:id="855" w:author="Kamil Matuszelański" w:date="2021-08-06T15:48:00Z">
        <w:r>
          <w:rPr>
            <w:lang w:val="en-GB"/>
          </w:rPr>
          <w:t>Calculate t</w:t>
        </w:r>
      </w:ins>
      <w:ins w:id="856" w:author="Kamil Matuszelański" w:date="2021-08-06T15:49:00Z">
        <w:r>
          <w:rPr>
            <w:lang w:val="en-GB"/>
          </w:rPr>
          <w:t xml:space="preserve">he lift measure as </w:t>
        </w:r>
        <w:proofErr w:type="spellStart"/>
        <w:r w:rsidRPr="00A62425">
          <w:rPr>
            <w:i/>
            <w:iCs/>
            <w:lang w:val="en-GB"/>
          </w:rPr>
          <w:t>share_model</w:t>
        </w:r>
        <w:proofErr w:type="spellEnd"/>
        <w:r>
          <w:rPr>
            <w:i/>
            <w:iCs/>
            <w:lang w:val="en-GB"/>
          </w:rPr>
          <w:t>/</w:t>
        </w:r>
        <w:r w:rsidRPr="001D49A9">
          <w:rPr>
            <w:i/>
            <w:iCs/>
            <w:lang w:val="en-GB"/>
          </w:rPr>
          <w:t xml:space="preserve"> </w:t>
        </w:r>
        <w:proofErr w:type="spellStart"/>
        <w:r w:rsidRPr="00A62425">
          <w:rPr>
            <w:i/>
            <w:iCs/>
            <w:lang w:val="en-GB"/>
          </w:rPr>
          <w:t>share_random</w:t>
        </w:r>
        <w:proofErr w:type="spellEnd"/>
        <w:r>
          <w:rPr>
            <w:i/>
            <w:iCs/>
            <w:lang w:val="en-GB"/>
          </w:rPr>
          <w:t xml:space="preserve">. </w:t>
        </w:r>
        <w:r>
          <w:rPr>
            <w:lang w:val="en-GB"/>
          </w:rPr>
          <w:t xml:space="preserve">If the lift value is equal to 1, this means that machine learning model is no better in </w:t>
        </w:r>
      </w:ins>
      <w:ins w:id="857" w:author="Kamil Matuszelański" w:date="2021-08-06T15:50:00Z">
        <w:r>
          <w:rPr>
            <w:lang w:val="en-GB"/>
          </w:rPr>
          <w:t xml:space="preserve">predicting top 5% of the best customers than random guessing. </w:t>
        </w:r>
      </w:ins>
      <w:ins w:id="858" w:author="Kamil Matuszelański" w:date="2021-08-06T15:53:00Z">
        <w:r>
          <w:rPr>
            <w:lang w:val="en-GB"/>
          </w:rPr>
          <w:t>The bigger the value, the better the model in the case of this</w:t>
        </w:r>
      </w:ins>
      <w:ins w:id="859" w:author="Kamil Matuszelański" w:date="2021-08-06T15:54:00Z">
        <w:r>
          <w:rPr>
            <w:lang w:val="en-GB"/>
          </w:rPr>
          <w:t xml:space="preserve"> top 5% segment. For example, if the lift metric is equal to 3, this means that the model is three times better </w:t>
        </w:r>
      </w:ins>
      <w:ins w:id="860" w:author="Kamil Matuszelański" w:date="2021-08-06T15:55:00Z">
        <w:r>
          <w:rPr>
            <w:lang w:val="en-GB"/>
          </w:rPr>
          <w:t>at targeting promising customers than random targeting.</w:t>
        </w:r>
      </w:ins>
    </w:p>
    <w:p w14:paraId="0037881B" w14:textId="77777777" w:rsidR="00635501" w:rsidRDefault="001D49A9" w:rsidP="001D49A9">
      <w:pPr>
        <w:pStyle w:val="Tekstpodstawowy"/>
        <w:ind w:firstLine="0"/>
        <w:rPr>
          <w:ins w:id="861" w:author="Kamil Matuszelański" w:date="2021-08-06T16:02:00Z"/>
          <w:lang w:val="en-GB"/>
        </w:rPr>
      </w:pPr>
      <w:ins w:id="862" w:author="Kamil Matuszelański" w:date="2021-08-06T15:58:00Z">
        <w:r>
          <w:rPr>
            <w:lang w:val="en-GB"/>
          </w:rPr>
          <w:t>Such calculation can be repeated for multiple custom</w:t>
        </w:r>
      </w:ins>
      <w:ins w:id="863" w:author="Kamil Matuszelański" w:date="2021-08-06T15:59:00Z">
        <w:r>
          <w:rPr>
            <w:lang w:val="en-GB"/>
          </w:rPr>
          <w:t xml:space="preserve">ers </w:t>
        </w:r>
      </w:ins>
      <w:ins w:id="864" w:author="Kamil Matuszelański" w:date="2021-08-06T15:58:00Z">
        <w:r>
          <w:rPr>
            <w:lang w:val="en-GB"/>
          </w:rPr>
          <w:t>segments</w:t>
        </w:r>
      </w:ins>
      <w:ins w:id="865" w:author="Kamil Matuszelański" w:date="2021-08-06T15:59:00Z">
        <w:r w:rsidR="00635501">
          <w:rPr>
            <w:lang w:val="en-GB"/>
          </w:rPr>
          <w:t>,</w:t>
        </w:r>
      </w:ins>
      <w:ins w:id="866" w:author="Kamil Matuszelański" w:date="2021-08-06T15:58:00Z">
        <w:r>
          <w:rPr>
            <w:lang w:val="en-GB"/>
          </w:rPr>
          <w:t xml:space="preserve"> </w:t>
        </w:r>
      </w:ins>
      <w:ins w:id="867" w:author="Kamil Matuszelański" w:date="2021-08-06T15:59:00Z">
        <w:r>
          <w:rPr>
            <w:lang w:val="en-GB"/>
          </w:rPr>
          <w:t>typically defined by top x% of the ranking.</w:t>
        </w:r>
        <w:r w:rsidR="00635501">
          <w:rPr>
            <w:lang w:val="en-GB"/>
          </w:rPr>
          <w:t xml:space="preserve"> </w:t>
        </w:r>
      </w:ins>
      <w:ins w:id="868" w:author="Kamil Matuszelański" w:date="2021-08-06T16:00:00Z">
        <w:r w:rsidR="00635501">
          <w:rPr>
            <w:lang w:val="en-GB"/>
          </w:rPr>
          <w:t xml:space="preserve">CRM experts can then take into account </w:t>
        </w:r>
        <w:r w:rsidR="00635501">
          <w:rPr>
            <w:lang w:val="en-GB"/>
          </w:rPr>
          <w:t>lift values for various segments</w:t>
        </w:r>
        <w:r w:rsidR="00635501">
          <w:rPr>
            <w:lang w:val="en-GB"/>
          </w:rPr>
          <w:t xml:space="preserve">, combine this insight with </w:t>
        </w:r>
      </w:ins>
      <w:ins w:id="869" w:author="Kamil Matuszelański" w:date="2021-08-06T16:01:00Z">
        <w:r w:rsidR="00635501">
          <w:rPr>
            <w:lang w:val="en-GB"/>
          </w:rPr>
          <w:t xml:space="preserve">targeting cost and make an informed decision about what percentage of the customers should be targeted. </w:t>
        </w:r>
      </w:ins>
    </w:p>
    <w:p w14:paraId="7D387F92" w14:textId="6A1BE0E9" w:rsidR="0012202B" w:rsidRPr="00635501" w:rsidDel="00093FDD" w:rsidRDefault="00635501" w:rsidP="00635501">
      <w:pPr>
        <w:pStyle w:val="Tekstpodstawowy"/>
        <w:rPr>
          <w:del w:id="870" w:author="Kamil Matuszelański" w:date="2021-08-06T15:20:00Z"/>
          <w:lang w:val="en-GB"/>
          <w:rPrChange w:id="871" w:author="Kamil Matuszelański" w:date="2021-08-06T16:03:00Z">
            <w:rPr>
              <w:del w:id="872" w:author="Kamil Matuszelański" w:date="2021-08-06T15:20:00Z"/>
              <w:lang w:val="en-GB"/>
            </w:rPr>
          </w:rPrChange>
        </w:rPr>
      </w:pPr>
      <w:ins w:id="873" w:author="Kamil Matuszelański" w:date="2021-08-06T15:59:00Z">
        <w:r w:rsidRPr="00635501">
          <w:rPr>
            <w:lang w:val="en-GB"/>
          </w:rPr>
          <w:t>A convenient</w:t>
        </w:r>
      </w:ins>
      <w:ins w:id="874" w:author="Kamil Matuszelański" w:date="2021-08-06T16:01:00Z">
        <w:r w:rsidRPr="00635501">
          <w:rPr>
            <w:lang w:val="en-GB"/>
          </w:rPr>
          <w:t xml:space="preserve"> way to visualise lift </w:t>
        </w:r>
      </w:ins>
      <w:ins w:id="875" w:author="Kamil Matuszelański" w:date="2021-08-06T16:02:00Z">
        <w:r w:rsidRPr="00635501">
          <w:rPr>
            <w:lang w:val="en-GB"/>
          </w:rPr>
          <w:t xml:space="preserve">metric </w:t>
        </w:r>
      </w:ins>
      <w:ins w:id="876" w:author="Kamil Matuszelański" w:date="2021-08-06T16:01:00Z">
        <w:r w:rsidRPr="00635501">
          <w:rPr>
            <w:lang w:val="en-GB"/>
          </w:rPr>
          <w:t xml:space="preserve">for </w:t>
        </w:r>
      </w:ins>
      <w:ins w:id="877" w:author="Kamil Matuszelański" w:date="2021-08-06T16:02:00Z">
        <w:r w:rsidRPr="00635501">
          <w:rPr>
            <w:lang w:val="en-GB"/>
          </w:rPr>
          <w:t xml:space="preserve">multiple segments at once </w:t>
        </w:r>
        <w:r w:rsidRPr="009838E8">
          <w:rPr>
            <w:lang w:val="en-GB"/>
          </w:rPr>
          <w:t xml:space="preserve">is </w:t>
        </w:r>
      </w:ins>
      <w:ins w:id="878" w:author="Kamil Matuszelański" w:date="2021-08-06T16:03:00Z">
        <w:r w:rsidRPr="00635501">
          <w:rPr>
            <w:lang w:val="en-GB"/>
            <w:rPrChange w:id="879" w:author="Kamil Matuszelański" w:date="2021-08-06T16:03:00Z">
              <w:rPr/>
            </w:rPrChange>
          </w:rPr>
          <w:t xml:space="preserve">a </w:t>
        </w:r>
      </w:ins>
      <w:ins w:id="880" w:author="Kamil Matuszelański" w:date="2021-08-06T16:02:00Z">
        <w:r w:rsidRPr="00635501">
          <w:rPr>
            <w:lang w:val="en-GB"/>
          </w:rPr>
          <w:t xml:space="preserve">lift curve. </w:t>
        </w:r>
      </w:ins>
      <w:commentRangeStart w:id="881"/>
      <w:commentRangeStart w:id="882"/>
      <w:del w:id="883" w:author="Kamil Matuszelański" w:date="2021-08-06T15:20:00Z">
        <w:r w:rsidR="001374D6" w:rsidRPr="00635501" w:rsidDel="00093FDD">
          <w:rPr>
            <w:lang w:val="en-GB"/>
            <w:rPrChange w:id="884" w:author="Kamil Matuszelański" w:date="2021-08-06T16:03:00Z">
              <w:rPr>
                <w:lang w:val="en-GB"/>
              </w:rPr>
            </w:rPrChange>
          </w:rPr>
          <w:delText>From</w:delText>
        </w:r>
        <w:commentRangeEnd w:id="881"/>
        <w:r w:rsidR="005D3672" w:rsidRPr="00635501" w:rsidDel="00093FDD">
          <w:rPr>
            <w:rStyle w:val="Odwoaniedokomentarza"/>
            <w:rFonts w:eastAsiaTheme="minorHAnsi"/>
            <w:sz w:val="24"/>
            <w:szCs w:val="24"/>
            <w:rPrChange w:id="885" w:author="Kamil Matuszelański" w:date="2021-08-06T16:02:00Z">
              <w:rPr>
                <w:rStyle w:val="Odwoaniedokomentarza"/>
                <w:rFonts w:eastAsiaTheme="minorHAnsi"/>
                <w:lang w:val="en-US" w:eastAsia="en-US"/>
              </w:rPr>
            </w:rPrChange>
          </w:rPr>
          <w:commentReference w:id="881"/>
        </w:r>
      </w:del>
      <w:commentRangeEnd w:id="882"/>
      <w:r w:rsidR="00093FDD" w:rsidRPr="00635501">
        <w:rPr>
          <w:rStyle w:val="Odwoaniedokomentarza"/>
          <w:rFonts w:eastAsiaTheme="minorHAnsi"/>
          <w:sz w:val="24"/>
          <w:szCs w:val="24"/>
          <w:rPrChange w:id="886" w:author="Kamil Matuszelański" w:date="2021-08-06T16:02:00Z">
            <w:rPr>
              <w:rStyle w:val="Odwoaniedokomentarza"/>
              <w:rFonts w:eastAsiaTheme="minorHAnsi"/>
              <w:lang w:val="en-US" w:eastAsia="en-US"/>
            </w:rPr>
          </w:rPrChange>
        </w:rPr>
        <w:commentReference w:id="882"/>
      </w:r>
      <w:del w:id="887" w:author="Kamil Matuszelański" w:date="2021-08-06T15:20:00Z">
        <w:r w:rsidR="001374D6" w:rsidRPr="00635501" w:rsidDel="00093FDD">
          <w:rPr>
            <w:lang w:val="en-GB"/>
            <w:rPrChange w:id="888" w:author="Kamil Matuszelański" w:date="2021-08-06T16:03:00Z">
              <w:rPr>
                <w:lang w:val="en-GB"/>
              </w:rPr>
            </w:rPrChange>
          </w:rPr>
          <w:delText xml:space="preserve"> these insights, the CRM experts can make an informed decision which customers are the most likely to respond positively to targeting efforts. </w:delText>
        </w:r>
      </w:del>
    </w:p>
    <w:p w14:paraId="7B830CC8" w14:textId="39BB1530" w:rsidR="0012202B" w:rsidRPr="009838E8" w:rsidRDefault="00ED6BB7" w:rsidP="00635501">
      <w:pPr>
        <w:pStyle w:val="Tekstpodstawowy"/>
        <w:rPr>
          <w:lang w:val="en-GB"/>
        </w:rPr>
      </w:pPr>
      <w:del w:id="889" w:author="Kamil Matuszelański" w:date="2021-08-06T16:03:00Z">
        <w:r w:rsidRPr="00635501" w:rsidDel="00635501">
          <w:rPr>
            <w:lang w:val="en-GB"/>
            <w:rPrChange w:id="890" w:author="Kamil Matuszelański" w:date="2021-08-06T16:03:00Z">
              <w:rPr>
                <w:lang w:val="en-GB"/>
              </w:rPr>
            </w:rPrChange>
          </w:rPr>
          <w:delText>In the Fig.10</w:delText>
        </w:r>
        <w:r w:rsidR="001374D6" w:rsidRPr="00635501" w:rsidDel="00635501">
          <w:rPr>
            <w:lang w:val="en-GB"/>
            <w:rPrChange w:id="891" w:author="Kamil Matuszelański" w:date="2021-08-06T16:03:00Z">
              <w:rPr>
                <w:lang w:val="en-GB"/>
              </w:rPr>
            </w:rPrChange>
          </w:rPr>
          <w:delText xml:space="preserve">, </w:delText>
        </w:r>
      </w:del>
      <w:ins w:id="892" w:author="Kamil Matuszelański" w:date="2021-08-06T16:03:00Z">
        <w:r w:rsidR="00635501" w:rsidRPr="00635501">
          <w:rPr>
            <w:lang w:val="en-GB"/>
            <w:rPrChange w:id="893" w:author="Kamil Matuszelański" w:date="2021-08-06T16:03:00Z">
              <w:rPr/>
            </w:rPrChange>
          </w:rPr>
          <w:t xml:space="preserve">It is </w:t>
        </w:r>
      </w:ins>
      <w:del w:id="894" w:author="Kamil Matuszelański" w:date="2021-08-06T16:03:00Z">
        <w:r w:rsidR="001374D6" w:rsidRPr="00635501" w:rsidDel="00635501">
          <w:rPr>
            <w:lang w:val="en-GB"/>
            <w:rPrChange w:id="895" w:author="Kamil Matuszelański" w:date="2021-08-06T16:03:00Z">
              <w:rPr>
                <w:lang w:val="en-GB"/>
              </w:rPr>
            </w:rPrChange>
          </w:rPr>
          <w:delText xml:space="preserve">a lift curve is </w:delText>
        </w:r>
      </w:del>
      <w:r w:rsidR="001374D6" w:rsidRPr="00635501">
        <w:rPr>
          <w:lang w:val="en-GB"/>
          <w:rPrChange w:id="896" w:author="Kamil Matuszelański" w:date="2021-08-06T16:03:00Z">
            <w:rPr>
              <w:lang w:val="en-GB"/>
            </w:rPr>
          </w:rPrChange>
        </w:rPr>
        <w:t>presented</w:t>
      </w:r>
      <w:ins w:id="897" w:author="Kamil Matuszelański" w:date="2021-08-06T16:03:00Z">
        <w:r w:rsidR="00635501">
          <w:rPr>
            <w:lang w:val="en-GB"/>
          </w:rPr>
          <w:t xml:space="preserve"> i</w:t>
        </w:r>
        <w:r w:rsidR="00635501" w:rsidRPr="00A62425">
          <w:rPr>
            <w:lang w:val="en-GB"/>
          </w:rPr>
          <w:t>n the Fig.10</w:t>
        </w:r>
      </w:ins>
      <w:r w:rsidR="001374D6" w:rsidRPr="00635501">
        <w:rPr>
          <w:lang w:val="en-GB"/>
        </w:rPr>
        <w:t xml:space="preserve">. </w:t>
      </w:r>
      <w:r w:rsidR="001374D6" w:rsidRPr="00635501">
        <w:rPr>
          <w:rPrChange w:id="898" w:author="Kamil Matuszelański" w:date="2021-08-06T16:02:00Z">
            <w:rPr>
              <w:lang w:val="en-GB"/>
            </w:rPr>
          </w:rPrChange>
        </w:rPr>
        <w:t>On the x-</w:t>
      </w:r>
      <w:proofErr w:type="spellStart"/>
      <w:r w:rsidR="001374D6" w:rsidRPr="00635501">
        <w:rPr>
          <w:rPrChange w:id="899" w:author="Kamil Matuszelański" w:date="2021-08-06T16:02:00Z">
            <w:rPr>
              <w:lang w:val="en-GB"/>
            </w:rPr>
          </w:rPrChange>
        </w:rPr>
        <w:t>axis</w:t>
      </w:r>
      <w:proofErr w:type="spellEnd"/>
      <w:r w:rsidR="001374D6" w:rsidRPr="00635501">
        <w:rPr>
          <w:rPrChange w:id="900" w:author="Kamil Matuszelański" w:date="2021-08-06T16:02:00Z">
            <w:rPr>
              <w:lang w:val="en-GB"/>
            </w:rPr>
          </w:rPrChange>
        </w:rPr>
        <w:t xml:space="preserve">, the </w:t>
      </w:r>
      <w:proofErr w:type="spellStart"/>
      <w:r w:rsidR="001374D6" w:rsidRPr="00635501">
        <w:rPr>
          <w:rPrChange w:id="901" w:author="Kamil Matuszelański" w:date="2021-08-06T16:02:00Z">
            <w:rPr>
              <w:lang w:val="en-GB"/>
            </w:rPr>
          </w:rPrChange>
        </w:rPr>
        <w:t>fraction</w:t>
      </w:r>
      <w:proofErr w:type="spellEnd"/>
      <w:r w:rsidR="001374D6" w:rsidRPr="00635501">
        <w:rPr>
          <w:rPrChange w:id="902" w:author="Kamil Matuszelański" w:date="2021-08-06T16:02:00Z">
            <w:rPr>
              <w:lang w:val="en-GB"/>
            </w:rPr>
          </w:rPrChange>
        </w:rPr>
        <w:t xml:space="preserve"> of the </w:t>
      </w:r>
      <w:r w:rsidR="001374D6" w:rsidRPr="00635501">
        <w:rPr>
          <w:rPrChange w:id="903" w:author="Kamil Matuszelański" w:date="2021-08-06T16:02:00Z">
            <w:rPr>
              <w:i/>
              <w:lang w:val="en-GB"/>
            </w:rPr>
          </w:rPrChange>
        </w:rPr>
        <w:t>top</w:t>
      </w:r>
      <w:r w:rsidR="001374D6" w:rsidRPr="00635501">
        <w:rPr>
          <w:rPrChange w:id="904" w:author="Kamil Matuszelański" w:date="2021-08-06T16:02:00Z">
            <w:rPr>
              <w:lang w:val="en-GB"/>
            </w:rPr>
          </w:rPrChange>
        </w:rPr>
        <w:t xml:space="preserve"> </w:t>
      </w:r>
      <w:proofErr w:type="spellStart"/>
      <w:r w:rsidR="001374D6" w:rsidRPr="00635501">
        <w:rPr>
          <w:rPrChange w:id="905" w:author="Kamil Matuszelański" w:date="2021-08-06T16:02:00Z">
            <w:rPr>
              <w:lang w:val="en-GB"/>
            </w:rPr>
          </w:rPrChange>
        </w:rPr>
        <w:t>customers</w:t>
      </w:r>
      <w:proofErr w:type="spellEnd"/>
      <w:r w:rsidR="001374D6" w:rsidRPr="00635501">
        <w:rPr>
          <w:rPrChange w:id="906" w:author="Kamil Matuszelański" w:date="2021-08-06T16:02:00Z">
            <w:rPr>
              <w:lang w:val="en-GB"/>
            </w:rPr>
          </w:rPrChange>
        </w:rPr>
        <w:t xml:space="preserve"> </w:t>
      </w:r>
      <w:proofErr w:type="spellStart"/>
      <w:r w:rsidR="001374D6" w:rsidRPr="00635501">
        <w:rPr>
          <w:rPrChange w:id="907" w:author="Kamil Matuszelański" w:date="2021-08-06T16:02:00Z">
            <w:rPr>
              <w:lang w:val="en-GB"/>
            </w:rPr>
          </w:rPrChange>
        </w:rPr>
        <w:t>ranked</w:t>
      </w:r>
      <w:proofErr w:type="spellEnd"/>
      <w:r w:rsidR="001374D6" w:rsidRPr="00635501">
        <w:rPr>
          <w:rPrChange w:id="908" w:author="Kamil Matuszelański" w:date="2021-08-06T16:02:00Z">
            <w:rPr>
              <w:lang w:val="en-GB"/>
            </w:rPr>
          </w:rPrChange>
        </w:rPr>
        <w:t xml:space="preserve"> by </w:t>
      </w:r>
      <w:proofErr w:type="spellStart"/>
      <w:r w:rsidR="001374D6" w:rsidRPr="00635501">
        <w:rPr>
          <w:rPrChange w:id="909" w:author="Kamil Matuszelański" w:date="2021-08-06T16:02:00Z">
            <w:rPr>
              <w:lang w:val="en-GB"/>
            </w:rPr>
          </w:rPrChange>
        </w:rPr>
        <w:t>probability</w:t>
      </w:r>
      <w:proofErr w:type="spellEnd"/>
      <w:r w:rsidR="001374D6" w:rsidRPr="00635501">
        <w:rPr>
          <w:rPrChange w:id="910" w:author="Kamil Matuszelański" w:date="2021-08-06T16:02:00Z">
            <w:rPr>
              <w:lang w:val="en-GB"/>
            </w:rPr>
          </w:rPrChange>
        </w:rPr>
        <w:t xml:space="preserve"> to </w:t>
      </w:r>
      <w:proofErr w:type="spellStart"/>
      <w:r w:rsidR="001374D6" w:rsidRPr="00635501">
        <w:rPr>
          <w:rPrChange w:id="911" w:author="Kamil Matuszelański" w:date="2021-08-06T16:02:00Z">
            <w:rPr>
              <w:lang w:val="en-GB"/>
            </w:rPr>
          </w:rPrChange>
        </w:rPr>
        <w:t>buy</w:t>
      </w:r>
      <w:proofErr w:type="spellEnd"/>
      <w:r w:rsidR="001374D6" w:rsidRPr="00635501">
        <w:rPr>
          <w:rPrChange w:id="912" w:author="Kamil Matuszelański" w:date="2021-08-06T16:02:00Z">
            <w:rPr>
              <w:lang w:val="en-GB"/>
            </w:rPr>
          </w:rPrChange>
        </w:rPr>
        <w:t xml:space="preserve"> for the </w:t>
      </w:r>
      <w:proofErr w:type="spellStart"/>
      <w:r w:rsidR="001374D6" w:rsidRPr="00635501">
        <w:rPr>
          <w:rPrChange w:id="913" w:author="Kamil Matuszelański" w:date="2021-08-06T16:02:00Z">
            <w:rPr>
              <w:lang w:val="en-GB"/>
            </w:rPr>
          </w:rPrChange>
        </w:rPr>
        <w:t>second</w:t>
      </w:r>
      <w:proofErr w:type="spellEnd"/>
      <w:r w:rsidR="001374D6" w:rsidRPr="00635501">
        <w:rPr>
          <w:rPrChange w:id="914" w:author="Kamil Matuszelański" w:date="2021-08-06T16:02:00Z">
            <w:rPr>
              <w:lang w:val="en-GB"/>
            </w:rPr>
          </w:rPrChange>
        </w:rPr>
        <w:t xml:space="preserve"> </w:t>
      </w:r>
      <w:proofErr w:type="spellStart"/>
      <w:r w:rsidR="001374D6" w:rsidRPr="00635501">
        <w:rPr>
          <w:rPrChange w:id="915" w:author="Kamil Matuszelański" w:date="2021-08-06T16:02:00Z">
            <w:rPr>
              <w:lang w:val="en-GB"/>
            </w:rPr>
          </w:rPrChange>
        </w:rPr>
        <w:t>time</w:t>
      </w:r>
      <w:proofErr w:type="spellEnd"/>
      <w:r w:rsidR="001374D6" w:rsidRPr="00635501">
        <w:rPr>
          <w:rPrChange w:id="916" w:author="Kamil Matuszelański" w:date="2021-08-06T16:02:00Z">
            <w:rPr>
              <w:lang w:val="en-GB"/>
            </w:rPr>
          </w:rPrChange>
        </w:rPr>
        <w:t xml:space="preserve"> </w:t>
      </w:r>
      <w:proofErr w:type="spellStart"/>
      <w:r w:rsidR="001374D6" w:rsidRPr="00635501">
        <w:rPr>
          <w:rPrChange w:id="917" w:author="Kamil Matuszelański" w:date="2021-08-06T16:02:00Z">
            <w:rPr>
              <w:lang w:val="en-GB"/>
            </w:rPr>
          </w:rPrChange>
        </w:rPr>
        <w:t>is</w:t>
      </w:r>
      <w:proofErr w:type="spellEnd"/>
      <w:r w:rsidR="001374D6" w:rsidRPr="00635501">
        <w:rPr>
          <w:rPrChange w:id="918" w:author="Kamil Matuszelański" w:date="2021-08-06T16:02:00Z">
            <w:rPr>
              <w:lang w:val="en-GB"/>
            </w:rPr>
          </w:rPrChange>
        </w:rPr>
        <w:t xml:space="preserve"> </w:t>
      </w:r>
      <w:proofErr w:type="spellStart"/>
      <w:r w:rsidR="001374D6" w:rsidRPr="00635501">
        <w:rPr>
          <w:rPrChange w:id="919" w:author="Kamil Matuszelański" w:date="2021-08-06T16:02:00Z">
            <w:rPr>
              <w:lang w:val="en-GB"/>
            </w:rPr>
          </w:rPrChange>
        </w:rPr>
        <w:t>presented</w:t>
      </w:r>
      <w:proofErr w:type="spellEnd"/>
      <w:r w:rsidR="001374D6" w:rsidRPr="00635501">
        <w:rPr>
          <w:rPrChange w:id="920" w:author="Kamil Matuszelański" w:date="2021-08-06T16:02:00Z">
            <w:rPr>
              <w:lang w:val="en-GB"/>
            </w:rPr>
          </w:rPrChange>
        </w:rPr>
        <w:t xml:space="preserve">. </w:t>
      </w:r>
      <w:r w:rsidR="001374D6" w:rsidRPr="009838E8">
        <w:rPr>
          <w:lang w:val="en-GB"/>
        </w:rPr>
        <w:t xml:space="preserve">On the y axis, a </w:t>
      </w:r>
      <w:commentRangeStart w:id="921"/>
      <w:commentRangeStart w:id="922"/>
      <w:r w:rsidR="001374D6" w:rsidRPr="009838E8">
        <w:rPr>
          <w:lang w:val="en-GB"/>
        </w:rPr>
        <w:t>lift</w:t>
      </w:r>
      <w:commentRangeEnd w:id="921"/>
      <w:r w:rsidR="005D3672" w:rsidRPr="00635501">
        <w:rPr>
          <w:rStyle w:val="Odwoaniedokomentarza"/>
          <w:rFonts w:eastAsiaTheme="minorHAnsi"/>
          <w:sz w:val="24"/>
          <w:szCs w:val="24"/>
          <w:rPrChange w:id="923" w:author="Kamil Matuszelański" w:date="2021-08-06T16:02:00Z">
            <w:rPr>
              <w:rStyle w:val="Odwoaniedokomentarza"/>
              <w:rFonts w:eastAsiaTheme="minorHAnsi"/>
              <w:lang w:val="en-US" w:eastAsia="en-US"/>
            </w:rPr>
          </w:rPrChange>
        </w:rPr>
        <w:commentReference w:id="921"/>
      </w:r>
      <w:commentRangeEnd w:id="922"/>
      <w:r w:rsidR="00635501">
        <w:rPr>
          <w:rStyle w:val="Odwoaniedokomentarza"/>
          <w:rFonts w:eastAsiaTheme="minorHAnsi"/>
          <w:lang w:val="en-US" w:eastAsia="en-US"/>
        </w:rPr>
        <w:commentReference w:id="922"/>
      </w:r>
      <w:r w:rsidR="001374D6" w:rsidRPr="009838E8">
        <w:rPr>
          <w:lang w:val="en-GB"/>
        </w:rPr>
        <w:t xml:space="preserve"> value for this quantile is shown.</w:t>
      </w:r>
    </w:p>
    <w:p w14:paraId="19BD1C00" w14:textId="77777777" w:rsidR="002A1DC5" w:rsidRDefault="002A1DC5" w:rsidP="002A1DC5">
      <w:pPr>
        <w:pStyle w:val="ImageCaption"/>
        <w:rPr>
          <w:noProof/>
          <w:lang w:val="pl-PL" w:eastAsia="pl-PL"/>
        </w:rPr>
      </w:pPr>
      <w:r>
        <w:t>Figure 10: Lift curve</w:t>
      </w:r>
    </w:p>
    <w:p w14:paraId="06E7E33A" w14:textId="77777777" w:rsidR="002A1DC5" w:rsidRDefault="002A1DC5" w:rsidP="002A1DC5">
      <w:pPr>
        <w:pStyle w:val="ImageCaption"/>
      </w:pPr>
      <w:r>
        <w:rPr>
          <w:noProof/>
          <w:lang w:val="pl-PL" w:eastAsia="pl-PL"/>
        </w:rPr>
        <w:lastRenderedPageBreak/>
        <w:drawing>
          <wp:inline distT="0" distB="0" distL="0" distR="0" wp14:anchorId="19A6C433" wp14:editId="2DC1931F">
            <wp:extent cx="5551501" cy="3409453"/>
            <wp:effectExtent l="0" t="0" r="0" b="635"/>
            <wp:docPr id="31" name="Picture" descr="Figure 8: Lift curve."/>
            <wp:cNvGraphicFramePr/>
            <a:graphic xmlns:a="http://schemas.openxmlformats.org/drawingml/2006/main">
              <a:graphicData uri="http://schemas.openxmlformats.org/drawingml/2006/picture">
                <pic:pic xmlns:pic="http://schemas.openxmlformats.org/drawingml/2006/picture">
                  <pic:nvPicPr>
                    <pic:cNvPr id="0" name="Picture" descr="D:/DS/mgr/thesis/versions/26_07_v2_thesis_files/figure-docx/lift-curve-1.png"/>
                    <pic:cNvPicPr>
                      <a:picLocks noChangeAspect="1" noChangeArrowheads="1"/>
                    </pic:cNvPicPr>
                  </pic:nvPicPr>
                  <pic:blipFill rotWithShape="1">
                    <a:blip r:embed="rId21"/>
                    <a:srcRect l="-144" t="7746"/>
                    <a:stretch/>
                  </pic:blipFill>
                  <pic:spPr bwMode="auto">
                    <a:xfrm>
                      <a:off x="0" y="0"/>
                      <a:ext cx="5552103" cy="3409823"/>
                    </a:xfrm>
                    <a:prstGeom prst="rect">
                      <a:avLst/>
                    </a:prstGeom>
                    <a:noFill/>
                    <a:ln>
                      <a:noFill/>
                    </a:ln>
                    <a:extLst>
                      <a:ext uri="{53640926-AAD7-44D8-BBD7-CCE9431645EC}">
                        <a14:shadowObscured xmlns:a14="http://schemas.microsoft.com/office/drawing/2010/main"/>
                      </a:ext>
                    </a:extLst>
                  </pic:spPr>
                </pic:pic>
              </a:graphicData>
            </a:graphic>
          </wp:inline>
        </w:drawing>
      </w:r>
    </w:p>
    <w:p w14:paraId="0FB316DF" w14:textId="48EEB347" w:rsidR="002A1DC5" w:rsidRPr="00C01659" w:rsidRDefault="002A1DC5">
      <w:pPr>
        <w:pStyle w:val="sources"/>
        <w:pPrChange w:id="924" w:author="Kamil Matuszelański" w:date="2021-08-05T14:54:00Z">
          <w:pPr>
            <w:pStyle w:val="Tekstpodstawowy"/>
          </w:pPr>
        </w:pPrChange>
      </w:pPr>
      <w:r w:rsidRPr="004B55B2">
        <w:rPr>
          <w:rStyle w:val="sourcesZnak"/>
        </w:rPr>
        <w:t>Source: Own calculations</w:t>
      </w:r>
      <w:r w:rsidRPr="00CB18A3">
        <w:t xml:space="preserve"> based on </w:t>
      </w:r>
      <w:proofErr w:type="spellStart"/>
      <w:r>
        <w:t>XGBoost</w:t>
      </w:r>
      <w:proofErr w:type="spellEnd"/>
      <w:r>
        <w:t xml:space="preserve"> predictions</w:t>
      </w:r>
    </w:p>
    <w:p w14:paraId="64B7B1D0" w14:textId="1A65A042" w:rsidR="00CB18A3" w:rsidRPr="002A1DC5" w:rsidRDefault="001374D6">
      <w:pPr>
        <w:pStyle w:val="Tekstpodstawowy"/>
        <w:rPr>
          <w:lang w:val="en-GB"/>
          <w:rPrChange w:id="925" w:author="Kamil Matuszelański" w:date="2021-08-05T14:54:00Z">
            <w:rPr/>
          </w:rPrChange>
        </w:rPr>
        <w:pPrChange w:id="926" w:author="Kamil Matuszelański" w:date="2021-08-05T14:54:00Z">
          <w:pPr>
            <w:pStyle w:val="ImageCaption"/>
          </w:pPr>
        </w:pPrChange>
      </w:pPr>
      <w:r w:rsidRPr="00C01659">
        <w:rPr>
          <w:lang w:val="en-GB"/>
        </w:rPr>
        <w:t>The shape of the plot resembles the one of the function 1/x. Values of lift are very big for the smallest percentage of the best customers to target, and they are getting smaller very quickly. This means that the more customers the company would like to target based on the model prediction, the less marginal effects it would get from the usage of the model. For example, for the top 1% of the customers, the model can predict retention 18.7 times better than the random targeting approach. For the top 5%, it is still very effective, being 4.2 times better. If one would like to target half of the customers, the improvement over random targeting is 0.3 (130%). Although this value is less impressive than for smaller percentages, it is still an improvement over random targeting.</w:t>
      </w:r>
    </w:p>
    <w:p w14:paraId="08F53959" w14:textId="0F3C0E9B" w:rsidR="0012202B" w:rsidRDefault="006C4FCC">
      <w:pPr>
        <w:pStyle w:val="Nagwek2"/>
      </w:pPr>
      <w:bookmarkStart w:id="927" w:name="models-working-explanations"/>
      <w:bookmarkEnd w:id="531"/>
      <w:bookmarkEnd w:id="806"/>
      <w:r>
        <w:rPr>
          <w:rStyle w:val="SectionNumber"/>
        </w:rPr>
        <w:t>4</w:t>
      </w:r>
      <w:r w:rsidR="001374D6">
        <w:rPr>
          <w:rStyle w:val="SectionNumber"/>
        </w:rPr>
        <w:t>.3</w:t>
      </w:r>
      <w:r w:rsidR="001374D6">
        <w:tab/>
      </w:r>
      <w:commentRangeStart w:id="928"/>
      <w:r w:rsidR="001374D6">
        <w:t>Model’s working explanations</w:t>
      </w:r>
      <w:commentRangeEnd w:id="928"/>
      <w:r w:rsidR="007F5B3E">
        <w:rPr>
          <w:rStyle w:val="Odwoaniedokomentarza"/>
          <w:rFonts w:eastAsiaTheme="minorHAnsi"/>
          <w:b w:val="0"/>
          <w:lang w:val="en-US" w:eastAsia="en-US"/>
        </w:rPr>
        <w:commentReference w:id="928"/>
      </w:r>
    </w:p>
    <w:p w14:paraId="42A5C733" w14:textId="77777777" w:rsidR="0012202B" w:rsidRPr="00C01659" w:rsidRDefault="001374D6">
      <w:pPr>
        <w:pStyle w:val="FirstParagraph"/>
        <w:rPr>
          <w:lang w:val="en-GB"/>
        </w:rPr>
      </w:pPr>
      <w:r w:rsidRPr="00C01659">
        <w:rPr>
          <w:lang w:val="en-GB"/>
        </w:rPr>
        <w:t xml:space="preserve">In this study, I have </w:t>
      </w:r>
      <w:proofErr w:type="spellStart"/>
      <w:r w:rsidRPr="00C01659">
        <w:rPr>
          <w:lang w:val="en-GB"/>
        </w:rPr>
        <w:t>analyzed</w:t>
      </w:r>
      <w:proofErr w:type="spellEnd"/>
      <w:r w:rsidRPr="00C01659">
        <w:rPr>
          <w:lang w:val="en-GB"/>
        </w:rPr>
        <w:t xml:space="preserve"> Logistic Regression and </w:t>
      </w:r>
      <w:proofErr w:type="spellStart"/>
      <w:r w:rsidRPr="00C01659">
        <w:rPr>
          <w:lang w:val="en-GB"/>
        </w:rPr>
        <w:t>XGBoost</w:t>
      </w:r>
      <w:proofErr w:type="spellEnd"/>
      <w:r w:rsidRPr="00C01659">
        <w:rPr>
          <w:lang w:val="en-GB"/>
        </w:rPr>
        <w:t xml:space="preserve"> algorithms for the task of churn prediction. Logistic Regression is an interpretable model by design - one can simply look at the model coefficients and infer about strength and direction of a particular feature influenced on the final prediction. However, as shown in the previous sections it is inferior to </w:t>
      </w:r>
      <w:proofErr w:type="spellStart"/>
      <w:r w:rsidRPr="00C01659">
        <w:rPr>
          <w:lang w:val="en-GB"/>
        </w:rPr>
        <w:t>XGBoost</w:t>
      </w:r>
      <w:proofErr w:type="spellEnd"/>
      <w:r w:rsidRPr="00C01659">
        <w:rPr>
          <w:lang w:val="en-GB"/>
        </w:rPr>
        <w:t xml:space="preserve"> with regards to predictions quality. XGB is a </w:t>
      </w:r>
      <w:r w:rsidRPr="00C01659">
        <w:rPr>
          <w:i/>
          <w:lang w:val="en-GB"/>
        </w:rPr>
        <w:t>black-box model</w:t>
      </w:r>
      <w:r w:rsidRPr="00C01659">
        <w:rPr>
          <w:lang w:val="en-GB"/>
        </w:rPr>
        <w:t>, meaning that its structure is too complex to be directly inspected. To be able to test hypotheses about importances and direction of influence for model prediction, XAI tools have to be used.</w:t>
      </w:r>
    </w:p>
    <w:p w14:paraId="6CD7CE62" w14:textId="77777777" w:rsidR="0012202B" w:rsidRPr="00C01659" w:rsidRDefault="001374D6">
      <w:pPr>
        <w:pStyle w:val="Tekstpodstawowy"/>
        <w:rPr>
          <w:lang w:val="en-GB"/>
        </w:rPr>
      </w:pPr>
      <w:commentRangeStart w:id="929"/>
      <w:r w:rsidRPr="00C01659">
        <w:rPr>
          <w:lang w:val="en-GB"/>
        </w:rPr>
        <w:lastRenderedPageBreak/>
        <w:t>In this study, I have used 2 techniques of XAI, namely Variable Importance (VI) and Partial Dependence Profile (PDP). The first one can answer the question “which variables (or categories of variables) influence the predictions the most?” while the second - “What is the direction and strength of this influence?”</w:t>
      </w:r>
      <w:commentRangeEnd w:id="929"/>
      <w:r w:rsidR="007F5B3E">
        <w:rPr>
          <w:rStyle w:val="Odwoaniedokomentarza"/>
          <w:rFonts w:eastAsiaTheme="minorHAnsi"/>
          <w:lang w:val="en-US" w:eastAsia="en-US"/>
        </w:rPr>
        <w:commentReference w:id="929"/>
      </w:r>
    </w:p>
    <w:p w14:paraId="2E158428" w14:textId="77777777" w:rsidR="0012202B" w:rsidRDefault="001374D6">
      <w:pPr>
        <w:pStyle w:val="Nagwek3"/>
      </w:pPr>
      <w:bookmarkStart w:id="930" w:name="Xf2ebb8352d1b879be47e28da84b48af39885639"/>
      <w:r>
        <w:t>Influence of features groups on customer churn</w:t>
      </w:r>
    </w:p>
    <w:p w14:paraId="0A7BC46E" w14:textId="77777777" w:rsidR="0012202B" w:rsidRPr="00C01659" w:rsidRDefault="001374D6">
      <w:pPr>
        <w:pStyle w:val="FirstParagraph"/>
        <w:rPr>
          <w:lang w:val="en-GB"/>
        </w:rPr>
      </w:pPr>
      <w:commentRangeStart w:id="931"/>
      <w:r w:rsidRPr="00C01659">
        <w:rPr>
          <w:lang w:val="en-GB"/>
        </w:rPr>
        <w:t xml:space="preserve">In </w:t>
      </w:r>
      <w:commentRangeStart w:id="932"/>
      <w:r w:rsidRPr="00C01659">
        <w:rPr>
          <w:lang w:val="en-GB"/>
        </w:rPr>
        <w:t>this</w:t>
      </w:r>
      <w:commentRangeEnd w:id="932"/>
      <w:r w:rsidR="00386855">
        <w:rPr>
          <w:rStyle w:val="Odwoaniedokomentarza"/>
          <w:rFonts w:eastAsiaTheme="minorHAnsi"/>
          <w:lang w:val="en-US" w:eastAsia="en-US"/>
        </w:rPr>
        <w:commentReference w:id="932"/>
      </w:r>
      <w:r w:rsidRPr="00C01659">
        <w:rPr>
          <w:lang w:val="en-GB"/>
        </w:rPr>
        <w:t xml:space="preserve"> study for the feature importance assessment, I have used a Permutation method (</w:t>
      </w:r>
      <w:proofErr w:type="spellStart"/>
      <w:r w:rsidRPr="00C01659">
        <w:rPr>
          <w:lang w:val="en-GB"/>
        </w:rPr>
        <w:t>Biecek</w:t>
      </w:r>
      <w:proofErr w:type="spellEnd"/>
      <w:r w:rsidRPr="00C01659">
        <w:rPr>
          <w:lang w:val="en-GB"/>
        </w:rPr>
        <w:t xml:space="preserve"> 2018). There were 2 reasons for that choice. First, </w:t>
      </w:r>
      <w:proofErr w:type="spellStart"/>
      <w:r w:rsidRPr="00C01659">
        <w:rPr>
          <w:lang w:val="en-GB"/>
        </w:rPr>
        <w:t>XGBoost</w:t>
      </w:r>
      <w:proofErr w:type="spellEnd"/>
      <w:r w:rsidRPr="00C01659">
        <w:rPr>
          <w:lang w:val="en-GB"/>
        </w:rPr>
        <w:t xml:space="preserve"> model does not have a model-specific Variable Importance measure (as for example Mean Decrease Gini in the case of Random Forest), and thus a model-agnostic method has to be used. Second, Permutation Feature Importance allows to test not only feature importance of one variable at a time, but also sets of variables.</w:t>
      </w:r>
    </w:p>
    <w:p w14:paraId="492B77E4" w14:textId="77777777" w:rsidR="0012202B" w:rsidRPr="00C01659" w:rsidRDefault="001374D6">
      <w:pPr>
        <w:pStyle w:val="Tekstpodstawowy"/>
        <w:rPr>
          <w:lang w:val="en-GB"/>
        </w:rPr>
      </w:pPr>
      <w:r w:rsidRPr="00C01659">
        <w:rPr>
          <w:lang w:val="en-GB"/>
        </w:rPr>
        <w:t>The method is based on model performance changes when random permutations are applied to predictor variables. Because of the feature values are “exchanged” between the observations, they stop bringing any information to the model (because they are random). If a particular feature is heavily used by the model in obtaining predictions, then the model’s performance will drop by a large amount. Similarly, if a feature is not used by the model at all, when it will be shuffled the model’s performance won’t change. Such operation can be easily generalized to sets of features - one simply has to permute more features at once instead of just one.</w:t>
      </w:r>
    </w:p>
    <w:p w14:paraId="23A34E0E" w14:textId="77777777" w:rsidR="0012202B" w:rsidRPr="00C01659" w:rsidRDefault="001374D6">
      <w:pPr>
        <w:pStyle w:val="Tekstpodstawowy"/>
        <w:rPr>
          <w:lang w:val="en-GB"/>
        </w:rPr>
      </w:pPr>
      <w:r w:rsidRPr="00C01659">
        <w:rPr>
          <w:lang w:val="en-GB"/>
        </w:rPr>
        <w:t>A scaling can be applied to the resulting AUC scores per each feature to facilitate interpretation. It is specified in the formula 1. I have scaled the values of AUC for the feature f (</w:t>
      </w:r>
      <m:oMath>
        <m:r>
          <w:rPr>
            <w:rFonts w:ascii="Cambria Math" w:hAnsi="Cambria Math"/>
          </w:rPr>
          <m:t>AU</m:t>
        </m:r>
        <m:sSub>
          <m:sSubPr>
            <m:ctrlPr>
              <w:rPr>
                <w:rFonts w:ascii="Cambria Math" w:hAnsi="Cambria Math"/>
              </w:rPr>
            </m:ctrlPr>
          </m:sSubPr>
          <m:e>
            <m:r>
              <w:rPr>
                <w:rFonts w:ascii="Cambria Math" w:hAnsi="Cambria Math"/>
              </w:rPr>
              <m:t>C</m:t>
            </m:r>
          </m:e>
          <m:sub>
            <m:r>
              <w:rPr>
                <w:rFonts w:ascii="Cambria Math" w:hAnsi="Cambria Math"/>
              </w:rPr>
              <m:t>f</m:t>
            </m:r>
          </m:sub>
        </m:sSub>
      </m:oMath>
      <w:r w:rsidRPr="00C01659">
        <w:rPr>
          <w:lang w:val="en-GB"/>
        </w:rPr>
        <w:t>) to the 0-1 range based on 2 quantities - AUC for the model without any variables’ permutations (</w:t>
      </w:r>
      <m:oMath>
        <m:r>
          <w:rPr>
            <w:rFonts w:ascii="Cambria Math" w:hAnsi="Cambria Math"/>
          </w:rPr>
          <m:t>AU</m:t>
        </m:r>
        <m:sSub>
          <m:sSubPr>
            <m:ctrlPr>
              <w:rPr>
                <w:rFonts w:ascii="Cambria Math" w:hAnsi="Cambria Math"/>
              </w:rPr>
            </m:ctrlPr>
          </m:sSubPr>
          <m:e>
            <m:r>
              <w:rPr>
                <w:rFonts w:ascii="Cambria Math" w:hAnsi="Cambria Math"/>
              </w:rPr>
              <m:t>C</m:t>
            </m:r>
          </m:e>
          <m:sub>
            <m:r>
              <w:rPr>
                <w:rFonts w:ascii="Cambria Math" w:hAnsi="Cambria Math"/>
              </w:rPr>
              <m:t>full</m:t>
            </m:r>
          </m:sub>
        </m:sSub>
      </m:oMath>
      <w:r w:rsidRPr="00C01659">
        <w:rPr>
          <w:lang w:val="en-GB"/>
        </w:rPr>
        <w:t>), and 0.5 (AUC score for random classifier). Then interpretation is as follows. If a score for a particular feature is close to 1, this means that the model after excluding this feature starts behaving like a random classifier, so this feature is extremely important. On the other hand, if the score is close to 0, this means that the model performance didn’t change at all, so the feature is unimportant.</w:t>
      </w:r>
    </w:p>
    <w:p w14:paraId="4AF63BF6" w14:textId="77777777" w:rsidR="0012202B" w:rsidRDefault="001374D6">
      <w:pPr>
        <w:pStyle w:val="Tekstpodstawowy"/>
      </w:pPr>
      <m:oMathPara>
        <m:oMathParaPr>
          <m:jc m:val="center"/>
        </m:oMathParaPr>
        <m:oMath>
          <m:r>
            <w:rPr>
              <w:rFonts w:ascii="Cambria Math" w:hAnsi="Cambria Math"/>
            </w:rPr>
            <m:t>scor</m:t>
          </m:r>
          <m:sSub>
            <m:sSubPr>
              <m:ctrlPr>
                <w:rPr>
                  <w:rFonts w:ascii="Cambria Math" w:hAnsi="Cambria Math"/>
                </w:rPr>
              </m:ctrlPr>
            </m:sSubPr>
            <m:e>
              <m:r>
                <w:rPr>
                  <w:rFonts w:ascii="Cambria Math" w:hAnsi="Cambria Math"/>
                </w:rPr>
                <m:t>e</m:t>
              </m:r>
            </m:e>
            <m:sub>
              <m:r>
                <w:rPr>
                  <w:rFonts w:ascii="Cambria Math" w:hAnsi="Cambria Math"/>
                </w:rPr>
                <m:t>f</m:t>
              </m:r>
            </m:sub>
          </m:sSub>
          <m:r>
            <w:rPr>
              <w:rFonts w:ascii="Cambria Math" w:hAnsi="Cambria Math"/>
            </w:rPr>
            <m:t>=1-</m:t>
          </m:r>
          <m:f>
            <m:fPr>
              <m:ctrlPr>
                <w:rPr>
                  <w:rFonts w:ascii="Cambria Math" w:hAnsi="Cambria Math"/>
                </w:rPr>
              </m:ctrlPr>
            </m:fPr>
            <m:num>
              <m:r>
                <w:rPr>
                  <w:rFonts w:ascii="Cambria Math" w:hAnsi="Cambria Math"/>
                </w:rPr>
                <m:t>AU</m:t>
              </m:r>
              <m:sSub>
                <m:sSubPr>
                  <m:ctrlPr>
                    <w:rPr>
                      <w:rFonts w:ascii="Cambria Math" w:hAnsi="Cambria Math"/>
                    </w:rPr>
                  </m:ctrlPr>
                </m:sSubPr>
                <m:e>
                  <m:r>
                    <w:rPr>
                      <w:rFonts w:ascii="Cambria Math" w:hAnsi="Cambria Math"/>
                    </w:rPr>
                    <m:t>C</m:t>
                  </m:r>
                </m:e>
                <m:sub>
                  <m:r>
                    <w:rPr>
                      <w:rFonts w:ascii="Cambria Math" w:hAnsi="Cambria Math"/>
                    </w:rPr>
                    <m:t>f</m:t>
                  </m:r>
                </m:sub>
              </m:sSub>
              <m:r>
                <w:rPr>
                  <w:rFonts w:ascii="Cambria Math" w:hAnsi="Cambria Math"/>
                </w:rPr>
                <m:t>-0.5</m:t>
              </m:r>
            </m:num>
            <m:den>
              <m:r>
                <w:rPr>
                  <w:rFonts w:ascii="Cambria Math" w:hAnsi="Cambria Math"/>
                </w:rPr>
                <m:t>AU</m:t>
              </m:r>
              <m:sSub>
                <m:sSubPr>
                  <m:ctrlPr>
                    <w:rPr>
                      <w:rFonts w:ascii="Cambria Math" w:hAnsi="Cambria Math"/>
                    </w:rPr>
                  </m:ctrlPr>
                </m:sSubPr>
                <m:e>
                  <m:r>
                    <w:rPr>
                      <w:rFonts w:ascii="Cambria Math" w:hAnsi="Cambria Math"/>
                    </w:rPr>
                    <m:t>C</m:t>
                  </m:r>
                </m:e>
                <m:sub>
                  <m:r>
                    <w:rPr>
                      <w:rFonts w:ascii="Cambria Math" w:hAnsi="Cambria Math"/>
                    </w:rPr>
                    <m:t>full</m:t>
                  </m:r>
                </m:sub>
              </m:sSub>
              <m:r>
                <w:rPr>
                  <w:rFonts w:ascii="Cambria Math" w:hAnsi="Cambria Math"/>
                </w:rPr>
                <m:t>-0.5</m:t>
              </m:r>
            </m:den>
          </m:f>
          <m:r>
            <w:rPr>
              <w:rFonts w:ascii="Cambria Math" w:hAnsi="Cambria Math"/>
            </w:rPr>
            <m:t>  (1)</m:t>
          </m:r>
          <w:commentRangeEnd w:id="931"/>
          <m:r>
            <m:rPr>
              <m:sty m:val="p"/>
            </m:rPr>
            <w:rPr>
              <w:rStyle w:val="Odwoaniedokomentarza"/>
              <w:rFonts w:eastAsiaTheme="minorHAnsi"/>
              <w:lang w:val="en-US" w:eastAsia="en-US"/>
            </w:rPr>
            <w:commentReference w:id="931"/>
          </m:r>
        </m:oMath>
      </m:oMathPara>
    </w:p>
    <w:p w14:paraId="63673424" w14:textId="77777777" w:rsidR="0012202B" w:rsidRPr="00C01659" w:rsidRDefault="001374D6">
      <w:pPr>
        <w:pStyle w:val="FirstParagraph"/>
        <w:rPr>
          <w:lang w:val="en-GB"/>
        </w:rPr>
      </w:pPr>
      <w:r w:rsidRPr="00C01659">
        <w:rPr>
          <w:lang w:val="en-GB"/>
        </w:rPr>
        <w:t xml:space="preserve">I have examined variable importances for two of the XGB models from this study - one for the best set of variables (with included product categories), and another - with all variables </w:t>
      </w:r>
      <w:r w:rsidRPr="00C01659">
        <w:rPr>
          <w:lang w:val="en-GB"/>
        </w:rPr>
        <w:lastRenderedPageBreak/>
        <w:t>included. The reason to check variable importances also for the model with all features is that it can answer the questions about the significance of the particular sets of variables.</w:t>
      </w:r>
    </w:p>
    <w:p w14:paraId="32BA9D27" w14:textId="60397A81" w:rsidR="0012202B" w:rsidRPr="006C4FCC" w:rsidRDefault="001374D6">
      <w:pPr>
        <w:pStyle w:val="Tekstpodstawowy"/>
        <w:rPr>
          <w:lang w:val="en-GB"/>
          <w:rPrChange w:id="933" w:author="Kamil Matuszelański" w:date="2021-08-06T14:31:00Z">
            <w:rPr/>
          </w:rPrChange>
        </w:rPr>
        <w:pPrChange w:id="934" w:author="Kamil Matuszelański" w:date="2021-08-05T14:55:00Z">
          <w:pPr>
            <w:pStyle w:val="CaptionedFigure"/>
          </w:pPr>
        </w:pPrChange>
      </w:pPr>
      <w:r w:rsidRPr="00C01659">
        <w:rPr>
          <w:lang w:val="en-GB"/>
        </w:rPr>
        <w:t xml:space="preserve">To the left of the </w:t>
      </w:r>
      <w:r w:rsidR="00ED6BB7">
        <w:rPr>
          <w:lang w:val="en-GB"/>
        </w:rPr>
        <w:t xml:space="preserve">Fig.11 </w:t>
      </w:r>
      <w:r w:rsidRPr="00C01659">
        <w:rPr>
          <w:lang w:val="en-GB"/>
        </w:rPr>
        <w:t>the variables importances from the XGB model for the best variables (with included product categories) are presented. The most important one is the transportation cost. Also, high importance scores are obtained by value of the payment and vanilla geolocation variables.</w:t>
      </w:r>
    </w:p>
    <w:p w14:paraId="5C1415F2" w14:textId="485F838B" w:rsidR="00492C11" w:rsidRDefault="001374D6">
      <w:pPr>
        <w:pStyle w:val="ImageCaption"/>
        <w:rPr>
          <w:noProof/>
          <w:lang w:val="en-GB" w:eastAsia="pl-PL"/>
        </w:rPr>
      </w:pPr>
      <w:r>
        <w:t xml:space="preserve">Figure </w:t>
      </w:r>
      <w:r w:rsidR="00ED6BB7">
        <w:t>11</w:t>
      </w:r>
      <w:r>
        <w:t>: Variable importance plots for the model with included product categories. Left subplot shows single variables, while right one - binned product categories and geolocation features.</w:t>
      </w:r>
      <w:r w:rsidR="00492C11" w:rsidRPr="00C90D8A">
        <w:rPr>
          <w:noProof/>
          <w:lang w:val="en-GB" w:eastAsia="pl-PL"/>
        </w:rPr>
        <w:t xml:space="preserve"> </w:t>
      </w:r>
    </w:p>
    <w:p w14:paraId="3C2BA85A" w14:textId="323FFE86" w:rsidR="0012202B" w:rsidRDefault="00492C11">
      <w:pPr>
        <w:pStyle w:val="ImageCaption"/>
      </w:pPr>
      <w:r>
        <w:rPr>
          <w:noProof/>
          <w:lang w:val="pl-PL" w:eastAsia="pl-PL"/>
        </w:rPr>
        <w:drawing>
          <wp:inline distT="0" distB="0" distL="0" distR="0" wp14:anchorId="774993F7" wp14:editId="5CBE562D">
            <wp:extent cx="5969000" cy="4263571"/>
            <wp:effectExtent l="0" t="0" r="0" b="0"/>
            <wp:docPr id="24" name="Picture" descr="Figure 9: Variable importance plots for the model with included product categories. Left subplot shows single variables, while right one - binned product categories and geolocation features."/>
            <wp:cNvGraphicFramePr/>
            <a:graphic xmlns:a="http://schemas.openxmlformats.org/drawingml/2006/main">
              <a:graphicData uri="http://schemas.openxmlformats.org/drawingml/2006/picture">
                <pic:pic xmlns:pic="http://schemas.openxmlformats.org/drawingml/2006/picture">
                  <pic:nvPicPr>
                    <pic:cNvPr id="0" name="Picture" descr="D:/DS/mgr/thesis/versions/26_07_v2_thesis_files/figure-docx/varimp-categories-1.png"/>
                    <pic:cNvPicPr>
                      <a:picLocks noChangeAspect="1" noChangeArrowheads="1"/>
                    </pic:cNvPicPr>
                  </pic:nvPicPr>
                  <pic:blipFill>
                    <a:blip r:embed="rId22"/>
                    <a:stretch>
                      <a:fillRect/>
                    </a:stretch>
                  </pic:blipFill>
                  <pic:spPr bwMode="auto">
                    <a:xfrm>
                      <a:off x="0" y="0"/>
                      <a:ext cx="5969000" cy="4263571"/>
                    </a:xfrm>
                    <a:prstGeom prst="rect">
                      <a:avLst/>
                    </a:prstGeom>
                    <a:noFill/>
                    <a:ln w="9525">
                      <a:noFill/>
                      <a:headEnd/>
                      <a:tailEnd/>
                    </a:ln>
                  </pic:spPr>
                </pic:pic>
              </a:graphicData>
            </a:graphic>
          </wp:inline>
        </w:drawing>
      </w:r>
    </w:p>
    <w:p w14:paraId="0A593043" w14:textId="40E16FAD" w:rsidR="00CB18A3" w:rsidRDefault="00CB18A3" w:rsidP="00CB18A3">
      <w:pPr>
        <w:pStyle w:val="sources"/>
      </w:pPr>
      <w:r w:rsidRPr="004B55B2">
        <w:rPr>
          <w:rStyle w:val="sourcesZnak"/>
        </w:rPr>
        <w:t>Source: Own calculations</w:t>
      </w:r>
    </w:p>
    <w:p w14:paraId="00188C22" w14:textId="77777777" w:rsidR="00CB18A3" w:rsidRDefault="00CB18A3">
      <w:pPr>
        <w:pStyle w:val="ImageCaption"/>
      </w:pPr>
    </w:p>
    <w:p w14:paraId="71E64D99" w14:textId="77777777" w:rsidR="0012202B" w:rsidRPr="00C01659" w:rsidRDefault="001374D6">
      <w:pPr>
        <w:pStyle w:val="Tekstpodstawowy"/>
        <w:rPr>
          <w:lang w:val="en-GB"/>
        </w:rPr>
      </w:pPr>
      <w:r w:rsidRPr="00C01659">
        <w:rPr>
          <w:lang w:val="en-GB"/>
        </w:rPr>
        <w:t>Most of the dummies indicating product categories are in the latter part of the ranking. One could wonder, why despite these features are relatively unimportant variables, they lead to a 2.5% gain in AUC compared to the model without them.</w:t>
      </w:r>
    </w:p>
    <w:p w14:paraId="2B3BDCAC" w14:textId="77777777" w:rsidR="0012202B" w:rsidRPr="00C01659" w:rsidRDefault="001374D6">
      <w:pPr>
        <w:pStyle w:val="Tekstpodstawowy"/>
        <w:rPr>
          <w:lang w:val="en-GB"/>
        </w:rPr>
      </w:pPr>
      <w:r w:rsidRPr="00C01659">
        <w:rPr>
          <w:lang w:val="en-GB"/>
        </w:rPr>
        <w:lastRenderedPageBreak/>
        <w:t>This is because conceptually all dummies indicating product categories encode one information, these variables’ importances should be treated jointly. The same can be argued about geographic coordinates. To account for this, I have used a feature importance for these variables sets (“geolocation” and “</w:t>
      </w:r>
      <w:proofErr w:type="spellStart"/>
      <w:r w:rsidRPr="00C01659">
        <w:rPr>
          <w:lang w:val="en-GB"/>
        </w:rPr>
        <w:t>prod_categories</w:t>
      </w:r>
      <w:proofErr w:type="spellEnd"/>
      <w:r w:rsidRPr="00C01659">
        <w:rPr>
          <w:lang w:val="en-GB"/>
        </w:rPr>
        <w:t>”) instead of individual feature importance. This information is presented in the right subfigure.</w:t>
      </w:r>
    </w:p>
    <w:p w14:paraId="328D7027" w14:textId="77777777" w:rsidR="0012202B" w:rsidRPr="00C01659" w:rsidRDefault="001374D6">
      <w:pPr>
        <w:pStyle w:val="Tekstpodstawowy"/>
        <w:rPr>
          <w:lang w:val="en-GB"/>
        </w:rPr>
      </w:pPr>
      <w:r w:rsidRPr="00C01659">
        <w:rPr>
          <w:lang w:val="en-GB"/>
        </w:rPr>
        <w:t>After this operation, product categories gained in relative importance - now they are the 4th variable. Also, the geolocation variables set became more important than payment value and transportation cost.</w:t>
      </w:r>
    </w:p>
    <w:p w14:paraId="77144E73" w14:textId="7CAA37E5" w:rsidR="0012202B" w:rsidRPr="00E332F0" w:rsidRDefault="001374D6">
      <w:pPr>
        <w:pStyle w:val="Tekstpodstawowy"/>
        <w:rPr>
          <w:lang w:val="en-GB"/>
        </w:rPr>
      </w:pPr>
      <w:r w:rsidRPr="00C01659">
        <w:rPr>
          <w:lang w:val="en-GB"/>
        </w:rPr>
        <w:t xml:space="preserve">In the </w:t>
      </w:r>
      <w:r w:rsidR="00ED6BB7">
        <w:rPr>
          <w:lang w:val="en-GB"/>
        </w:rPr>
        <w:t>Fig.12</w:t>
      </w:r>
      <w:r w:rsidRPr="00C01659">
        <w:rPr>
          <w:lang w:val="en-GB"/>
        </w:rPr>
        <w:t xml:space="preserve"> variables’ categories importances for the model with all variables are presented. </w:t>
      </w:r>
      <w:r w:rsidRPr="00E332F0">
        <w:rPr>
          <w:lang w:val="en-GB"/>
        </w:rPr>
        <w:t>I have grouped the variables into 3 categories:</w:t>
      </w:r>
    </w:p>
    <w:p w14:paraId="61127A27" w14:textId="77777777" w:rsidR="0012202B" w:rsidRDefault="001374D6" w:rsidP="001374D6">
      <w:pPr>
        <w:pStyle w:val="Compact"/>
        <w:numPr>
          <w:ilvl w:val="0"/>
          <w:numId w:val="16"/>
        </w:numPr>
      </w:pPr>
      <w:r>
        <w:t>variables describing the first transaction of the customer - payment value, product categories, etc.</w:t>
      </w:r>
    </w:p>
    <w:p w14:paraId="1CE5050F" w14:textId="77777777" w:rsidR="0012202B" w:rsidRDefault="001374D6" w:rsidP="001374D6">
      <w:pPr>
        <w:pStyle w:val="Compact"/>
        <w:numPr>
          <w:ilvl w:val="0"/>
          <w:numId w:val="16"/>
        </w:numPr>
      </w:pPr>
      <w:r>
        <w:t>variables describing perception - namely 1-5 review and dummies for a topic of the textual review</w:t>
      </w:r>
    </w:p>
    <w:p w14:paraId="18FFD097" w14:textId="77777777" w:rsidR="0012202B" w:rsidRDefault="001374D6" w:rsidP="001374D6">
      <w:pPr>
        <w:pStyle w:val="Compact"/>
        <w:numPr>
          <w:ilvl w:val="0"/>
          <w:numId w:val="16"/>
        </w:numPr>
      </w:pPr>
      <w:r>
        <w:t>“geo” variables - with 3 subgroups:</w:t>
      </w:r>
    </w:p>
    <w:p w14:paraId="28F1F6EA" w14:textId="77777777" w:rsidR="0012202B" w:rsidRDefault="001374D6" w:rsidP="001374D6">
      <w:pPr>
        <w:pStyle w:val="Compact"/>
        <w:numPr>
          <w:ilvl w:val="1"/>
          <w:numId w:val="17"/>
        </w:numPr>
      </w:pPr>
      <w:r>
        <w:t>variables describing demographics of the region that the customer is in</w:t>
      </w:r>
    </w:p>
    <w:p w14:paraId="659A427A" w14:textId="77777777" w:rsidR="0012202B" w:rsidRDefault="001374D6" w:rsidP="001374D6">
      <w:pPr>
        <w:pStyle w:val="Compact"/>
        <w:numPr>
          <w:ilvl w:val="1"/>
          <w:numId w:val="17"/>
        </w:numPr>
      </w:pPr>
      <w:r>
        <w:t>raw location - simply longitude/latitude coordinates</w:t>
      </w:r>
    </w:p>
    <w:p w14:paraId="69F5297F" w14:textId="77777777" w:rsidR="0012202B" w:rsidRDefault="001374D6" w:rsidP="001374D6">
      <w:pPr>
        <w:pStyle w:val="Compact"/>
        <w:numPr>
          <w:ilvl w:val="1"/>
          <w:numId w:val="17"/>
        </w:numPr>
      </w:pPr>
      <w:r>
        <w:t>density - variable indicating whether the customer is in a densely populated area.</w:t>
      </w:r>
    </w:p>
    <w:p w14:paraId="524AF9AA" w14:textId="77777777" w:rsidR="00492C11" w:rsidRDefault="00492C11" w:rsidP="00C90D8A">
      <w:pPr>
        <w:pStyle w:val="CaptionedFigure"/>
        <w:ind w:firstLine="0"/>
      </w:pPr>
    </w:p>
    <w:p w14:paraId="15DE4B57" w14:textId="73A99CD4" w:rsidR="00492C11" w:rsidRDefault="001374D6">
      <w:pPr>
        <w:pStyle w:val="ImageCaption"/>
        <w:rPr>
          <w:noProof/>
          <w:lang w:val="en-GB" w:eastAsia="pl-PL"/>
        </w:rPr>
      </w:pPr>
      <w:r>
        <w:t xml:space="preserve">Figure </w:t>
      </w:r>
      <w:r w:rsidR="00ED6BB7">
        <w:t>12</w:t>
      </w:r>
      <w:r>
        <w:t>: Variable importance plots for the model with all variables</w:t>
      </w:r>
    </w:p>
    <w:p w14:paraId="799E8E9A" w14:textId="16C4C5A0" w:rsidR="0012202B" w:rsidRDefault="00492C11">
      <w:pPr>
        <w:pStyle w:val="ImageCaption"/>
      </w:pPr>
      <w:r>
        <w:rPr>
          <w:noProof/>
          <w:lang w:val="pl-PL" w:eastAsia="pl-PL"/>
        </w:rPr>
        <w:lastRenderedPageBreak/>
        <w:drawing>
          <wp:anchor distT="0" distB="0" distL="114300" distR="114300" simplePos="0" relativeHeight="251664384" behindDoc="0" locked="0" layoutInCell="1" allowOverlap="1" wp14:anchorId="175C0099" wp14:editId="43A685F0">
            <wp:simplePos x="0" y="0"/>
            <wp:positionH relativeFrom="column">
              <wp:align>center</wp:align>
            </wp:positionH>
            <wp:positionV relativeFrom="paragraph">
              <wp:posOffset>607</wp:posOffset>
            </wp:positionV>
            <wp:extent cx="3697200" cy="2311200"/>
            <wp:effectExtent l="0" t="0" r="0" b="0"/>
            <wp:wrapTopAndBottom/>
            <wp:docPr id="25" name="Picture" descr="Figure 10: Variable importance plots for the model with all variables."/>
            <wp:cNvGraphicFramePr/>
            <a:graphic xmlns:a="http://schemas.openxmlformats.org/drawingml/2006/main">
              <a:graphicData uri="http://schemas.openxmlformats.org/drawingml/2006/picture">
                <pic:pic xmlns:pic="http://schemas.openxmlformats.org/drawingml/2006/picture">
                  <pic:nvPicPr>
                    <pic:cNvPr id="0" name="Picture" descr="D:/DS/mgr/thesis/versions/26_07_v2_thesis_files/figure-docx/varimp-all-1.png"/>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3697200" cy="231120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p>
    <w:p w14:paraId="4A83A3E0" w14:textId="5BE8620E" w:rsidR="00CB18A3" w:rsidRPr="00C90D8A" w:rsidRDefault="00CB18A3" w:rsidP="00E332F0">
      <w:pPr>
        <w:pStyle w:val="sources"/>
      </w:pPr>
      <w:r w:rsidRPr="004B55B2">
        <w:rPr>
          <w:rStyle w:val="sourcesZnak"/>
        </w:rPr>
        <w:t>Source: Own calculations</w:t>
      </w:r>
    </w:p>
    <w:p w14:paraId="52D19491" w14:textId="77777777" w:rsidR="0012202B" w:rsidRPr="00C01659" w:rsidRDefault="001374D6">
      <w:pPr>
        <w:pStyle w:val="Tekstpodstawowy"/>
        <w:rPr>
          <w:lang w:val="en-GB"/>
        </w:rPr>
      </w:pPr>
      <w:r w:rsidRPr="00C01659">
        <w:rPr>
          <w:lang w:val="en-GB"/>
        </w:rPr>
        <w:t xml:space="preserve">The best set of variables is the one containing </w:t>
      </w:r>
      <w:proofErr w:type="spellStart"/>
      <w:r w:rsidRPr="00C01659">
        <w:rPr>
          <w:lang w:val="en-GB"/>
        </w:rPr>
        <w:t>behavioral</w:t>
      </w:r>
      <w:proofErr w:type="spellEnd"/>
      <w:r w:rsidRPr="00C01659">
        <w:rPr>
          <w:lang w:val="en-GB"/>
        </w:rPr>
        <w:t xml:space="preserve"> features. The next 2 sets, namely geodemographic and spatial location have a similar influence. The lowest impact on the model predictions have the perception variables and the density population indicator.</w:t>
      </w:r>
    </w:p>
    <w:p w14:paraId="4D3D6ACC" w14:textId="77777777" w:rsidR="0012202B" w:rsidRDefault="001374D6">
      <w:pPr>
        <w:pStyle w:val="Tekstpodstawowy"/>
      </w:pPr>
      <w:r w:rsidRPr="00C01659">
        <w:rPr>
          <w:lang w:val="en-GB"/>
        </w:rPr>
        <w:t xml:space="preserve">From these values, one can validate the hypotheses stated earlier. </w:t>
      </w:r>
      <w:proofErr w:type="spellStart"/>
      <w:r>
        <w:rPr>
          <w:b/>
        </w:rPr>
        <w:t>Customer’s</w:t>
      </w:r>
      <w:proofErr w:type="spellEnd"/>
      <w:r>
        <w:rPr>
          <w:b/>
        </w:rPr>
        <w:t xml:space="preserve"> </w:t>
      </w:r>
      <w:proofErr w:type="spellStart"/>
      <w:r>
        <w:rPr>
          <w:b/>
        </w:rPr>
        <w:t>propensity</w:t>
      </w:r>
      <w:proofErr w:type="spellEnd"/>
      <w:r>
        <w:rPr>
          <w:b/>
        </w:rPr>
        <w:t xml:space="preserve"> to </w:t>
      </w:r>
      <w:proofErr w:type="spellStart"/>
      <w:r>
        <w:rPr>
          <w:b/>
        </w:rPr>
        <w:t>churn</w:t>
      </w:r>
      <w:proofErr w:type="spellEnd"/>
      <w:r>
        <w:rPr>
          <w:b/>
        </w:rPr>
        <w:t xml:space="preserve"> </w:t>
      </w:r>
      <w:proofErr w:type="spellStart"/>
      <w:r>
        <w:rPr>
          <w:b/>
        </w:rPr>
        <w:t>depends</w:t>
      </w:r>
      <w:proofErr w:type="spellEnd"/>
      <w:r>
        <w:rPr>
          <w:b/>
        </w:rPr>
        <w:t xml:space="preserve"> on</w:t>
      </w:r>
      <w:r>
        <w:t>:</w:t>
      </w:r>
    </w:p>
    <w:p w14:paraId="4836F212" w14:textId="77777777" w:rsidR="0012202B" w:rsidRDefault="001374D6" w:rsidP="001374D6">
      <w:pPr>
        <w:pStyle w:val="Compact"/>
        <w:numPr>
          <w:ilvl w:val="0"/>
          <w:numId w:val="18"/>
        </w:numPr>
      </w:pPr>
      <w:r>
        <w:t>Payment value for the first order, number of items bought, transport cost of the package</w:t>
      </w:r>
    </w:p>
    <w:p w14:paraId="7EF16DD5" w14:textId="77777777" w:rsidR="0012202B" w:rsidRDefault="001374D6" w:rsidP="001374D6">
      <w:pPr>
        <w:pStyle w:val="Compact"/>
        <w:numPr>
          <w:ilvl w:val="0"/>
          <w:numId w:val="18"/>
        </w:numPr>
      </w:pPr>
      <w:r>
        <w:t>Categories of the products bought</w:t>
      </w:r>
    </w:p>
    <w:p w14:paraId="0F0F87A8" w14:textId="77777777" w:rsidR="0012202B" w:rsidRDefault="001374D6" w:rsidP="001374D6">
      <w:pPr>
        <w:pStyle w:val="Compact"/>
        <w:numPr>
          <w:ilvl w:val="0"/>
          <w:numId w:val="18"/>
        </w:numPr>
      </w:pPr>
      <w:r>
        <w:t>Demographic environment of the customer</w:t>
      </w:r>
    </w:p>
    <w:p w14:paraId="61D3F47F" w14:textId="77777777" w:rsidR="0012202B" w:rsidRDefault="001374D6" w:rsidP="001374D6">
      <w:pPr>
        <w:pStyle w:val="Compact"/>
        <w:numPr>
          <w:ilvl w:val="0"/>
          <w:numId w:val="18"/>
        </w:numPr>
      </w:pPr>
      <w:r>
        <w:t>Customer’s location.</w:t>
      </w:r>
    </w:p>
    <w:p w14:paraId="1B579C62" w14:textId="77777777" w:rsidR="0012202B" w:rsidRPr="00C01659" w:rsidRDefault="001374D6">
      <w:pPr>
        <w:pStyle w:val="FirstParagraph"/>
        <w:rPr>
          <w:lang w:val="en-GB"/>
        </w:rPr>
      </w:pPr>
      <w:r w:rsidRPr="00C01659">
        <w:rPr>
          <w:lang w:val="en-GB"/>
        </w:rPr>
        <w:t>At the same time, customer’s propensity to churn is not (or is only very mildly) influenced by the following factors:</w:t>
      </w:r>
    </w:p>
    <w:p w14:paraId="0B1712D4" w14:textId="77777777" w:rsidR="0012202B" w:rsidRDefault="001374D6" w:rsidP="001374D6">
      <w:pPr>
        <w:pStyle w:val="Compact"/>
        <w:numPr>
          <w:ilvl w:val="0"/>
          <w:numId w:val="19"/>
        </w:numPr>
      </w:pPr>
      <w:r>
        <w:t>population density in the customer’s area</w:t>
      </w:r>
    </w:p>
    <w:p w14:paraId="0F39FD79" w14:textId="77777777" w:rsidR="0012202B" w:rsidRDefault="001374D6" w:rsidP="001374D6">
      <w:pPr>
        <w:pStyle w:val="Compact"/>
        <w:numPr>
          <w:ilvl w:val="0"/>
          <w:numId w:val="19"/>
        </w:numPr>
      </w:pPr>
      <w:r>
        <w:t>1-5-star review of the purchase</w:t>
      </w:r>
    </w:p>
    <w:p w14:paraId="3EBDD61C" w14:textId="77777777" w:rsidR="0012202B" w:rsidRDefault="001374D6" w:rsidP="001374D6">
      <w:pPr>
        <w:pStyle w:val="Compact"/>
        <w:numPr>
          <w:ilvl w:val="0"/>
          <w:numId w:val="19"/>
        </w:numPr>
      </w:pPr>
      <w:r>
        <w:t>topic of the customer’s textual review</w:t>
      </w:r>
    </w:p>
    <w:p w14:paraId="13CBD122" w14:textId="77777777" w:rsidR="0012202B" w:rsidRPr="00C01659" w:rsidRDefault="001374D6">
      <w:pPr>
        <w:pStyle w:val="FirstParagraph"/>
        <w:rPr>
          <w:lang w:val="en-GB"/>
        </w:rPr>
      </w:pPr>
      <w:r w:rsidRPr="00C01659">
        <w:rPr>
          <w:lang w:val="en-GB"/>
        </w:rPr>
        <w:t>In the following section, I have tried to answer the questions about the direction of the influence of predictors of customer churn.</w:t>
      </w:r>
    </w:p>
    <w:p w14:paraId="0D22BA7B" w14:textId="77777777" w:rsidR="0012202B" w:rsidRDefault="001374D6">
      <w:pPr>
        <w:pStyle w:val="Nagwek3"/>
      </w:pPr>
      <w:bookmarkStart w:id="935" w:name="Xf56f3c12fb1447411a3b47986d0bcb94e3c06d4"/>
      <w:bookmarkEnd w:id="930"/>
      <w:r>
        <w:lastRenderedPageBreak/>
        <w:t>Direction and strength of features influence on customer churn</w:t>
      </w:r>
    </w:p>
    <w:p w14:paraId="0858ABD9" w14:textId="77777777" w:rsidR="0012202B" w:rsidRPr="00C01659" w:rsidRDefault="001374D6">
      <w:pPr>
        <w:pStyle w:val="FirstParagraph"/>
        <w:rPr>
          <w:lang w:val="en-GB"/>
        </w:rPr>
      </w:pPr>
      <w:commentRangeStart w:id="936"/>
      <w:r w:rsidRPr="00C01659">
        <w:rPr>
          <w:lang w:val="en-GB"/>
        </w:rPr>
        <w:t xml:space="preserve">Partial Dependence Profile is based on the </w:t>
      </w:r>
      <w:commentRangeStart w:id="937"/>
      <w:proofErr w:type="spellStart"/>
      <w:r w:rsidRPr="00C01659">
        <w:rPr>
          <w:lang w:val="en-GB"/>
        </w:rPr>
        <w:t>Cateris</w:t>
      </w:r>
      <w:commentRangeEnd w:id="937"/>
      <w:proofErr w:type="spellEnd"/>
      <w:r w:rsidR="00386855">
        <w:rPr>
          <w:rStyle w:val="Odwoaniedokomentarza"/>
          <w:rFonts w:eastAsiaTheme="minorHAnsi"/>
          <w:lang w:val="en-US" w:eastAsia="en-US"/>
        </w:rPr>
        <w:commentReference w:id="937"/>
      </w:r>
      <w:r w:rsidRPr="00C01659">
        <w:rPr>
          <w:lang w:val="en-GB"/>
        </w:rPr>
        <w:t xml:space="preserve"> Paribus technique. This technique is meant to perform a “what if” analysis for one observation and one feature. For this observation, the variable of interest is changed, and the model predicts the response for each of these changes. Partial Dependence Profile is simply averaged value of such </w:t>
      </w:r>
      <w:proofErr w:type="spellStart"/>
      <w:r w:rsidRPr="00C01659">
        <w:rPr>
          <w:lang w:val="en-GB"/>
        </w:rPr>
        <w:t>Cateris</w:t>
      </w:r>
      <w:proofErr w:type="spellEnd"/>
      <w:r w:rsidRPr="00C01659">
        <w:rPr>
          <w:lang w:val="en-GB"/>
        </w:rPr>
        <w:t xml:space="preserve"> Paribus analysis for each of the observations from the dataset.</w:t>
      </w:r>
      <w:commentRangeEnd w:id="936"/>
      <w:r w:rsidR="007F5B3E">
        <w:rPr>
          <w:rStyle w:val="Odwoaniedokomentarza"/>
          <w:rFonts w:eastAsiaTheme="minorHAnsi"/>
          <w:lang w:val="en-US" w:eastAsia="en-US"/>
        </w:rPr>
        <w:commentReference w:id="936"/>
      </w:r>
    </w:p>
    <w:p w14:paraId="4CC548EC" w14:textId="4C461EF9" w:rsidR="0012202B" w:rsidRPr="00C01659" w:rsidRDefault="001374D6">
      <w:pPr>
        <w:pStyle w:val="Tekstpodstawowy"/>
        <w:rPr>
          <w:lang w:val="en-GB"/>
        </w:rPr>
      </w:pPr>
      <w:r w:rsidRPr="00C01659">
        <w:rPr>
          <w:lang w:val="en-GB"/>
        </w:rPr>
        <w:t xml:space="preserve">In the </w:t>
      </w:r>
      <w:r w:rsidR="00ED6BB7">
        <w:rPr>
          <w:lang w:val="en-GB"/>
        </w:rPr>
        <w:t>Fig.13</w:t>
      </w:r>
      <w:r w:rsidRPr="00C01659">
        <w:rPr>
          <w:lang w:val="en-GB"/>
        </w:rPr>
        <w:t xml:space="preserve"> Partial Dependence Profile for payment value is presented. The black line is the profile itself. To facilitate drawing conclusions from the PDP plot for payment value I have included a smoothing line (blue). Also, I have added vertical lines indicating quantiles of this variable’s values in the dataset (red).</w:t>
      </w:r>
    </w:p>
    <w:p w14:paraId="478B5C34" w14:textId="140DAA37" w:rsidR="0012202B" w:rsidRDefault="0012202B" w:rsidP="00C90D8A">
      <w:pPr>
        <w:pStyle w:val="CaptionedFigure"/>
        <w:jc w:val="center"/>
      </w:pPr>
    </w:p>
    <w:p w14:paraId="5F88F746" w14:textId="660A6EC7" w:rsidR="00492C11" w:rsidRDefault="001374D6">
      <w:pPr>
        <w:pStyle w:val="ImageCaption"/>
        <w:rPr>
          <w:noProof/>
          <w:lang w:val="en-GB" w:eastAsia="pl-PL"/>
        </w:rPr>
      </w:pPr>
      <w:r>
        <w:t xml:space="preserve">Figure </w:t>
      </w:r>
      <w:r w:rsidR="00ED6BB7">
        <w:t>13</w:t>
      </w:r>
      <w:r>
        <w:t>: PDP plot for payment value of the purchase</w:t>
      </w:r>
    </w:p>
    <w:p w14:paraId="485D01E5" w14:textId="74B1AEB9" w:rsidR="0012202B" w:rsidRDefault="00492C11">
      <w:pPr>
        <w:pStyle w:val="ImageCaption"/>
      </w:pPr>
      <w:r>
        <w:rPr>
          <w:noProof/>
          <w:lang w:val="pl-PL" w:eastAsia="pl-PL"/>
        </w:rPr>
        <w:drawing>
          <wp:anchor distT="0" distB="0" distL="114300" distR="114300" simplePos="0" relativeHeight="251665408" behindDoc="0" locked="0" layoutInCell="1" allowOverlap="1" wp14:anchorId="127D5955" wp14:editId="4D463052">
            <wp:simplePos x="0" y="0"/>
            <wp:positionH relativeFrom="column">
              <wp:align>center</wp:align>
            </wp:positionH>
            <wp:positionV relativeFrom="paragraph">
              <wp:posOffset>39950</wp:posOffset>
            </wp:positionV>
            <wp:extent cx="3697200" cy="2311200"/>
            <wp:effectExtent l="0" t="0" r="0" b="0"/>
            <wp:wrapTopAndBottom/>
            <wp:docPr id="26" name="Picture" descr="Figure 11: PDP plot for payment value of the purchase."/>
            <wp:cNvGraphicFramePr/>
            <a:graphic xmlns:a="http://schemas.openxmlformats.org/drawingml/2006/main">
              <a:graphicData uri="http://schemas.openxmlformats.org/drawingml/2006/picture">
                <pic:pic xmlns:pic="http://schemas.openxmlformats.org/drawingml/2006/picture">
                  <pic:nvPicPr>
                    <pic:cNvPr id="0" name="Picture" descr="D:/DS/mgr/thesis/versions/26_07_v2_thesis_files/figure-docx/pdp-payment-1.png"/>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3697200" cy="231120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p>
    <w:p w14:paraId="044ED1C7" w14:textId="6B507EC0" w:rsidR="00CB18A3" w:rsidRDefault="00CB18A3" w:rsidP="00CB18A3">
      <w:pPr>
        <w:pStyle w:val="sources"/>
      </w:pPr>
      <w:r w:rsidRPr="004B55B2">
        <w:rPr>
          <w:rStyle w:val="sourcesZnak"/>
        </w:rPr>
        <w:t>Source: Own calculations</w:t>
      </w:r>
    </w:p>
    <w:p w14:paraId="16A93175" w14:textId="77777777" w:rsidR="00CB18A3" w:rsidRDefault="00CB18A3">
      <w:pPr>
        <w:pStyle w:val="ImageCaption"/>
      </w:pPr>
    </w:p>
    <w:p w14:paraId="331E8137" w14:textId="77777777" w:rsidR="0012202B" w:rsidRPr="00C01659" w:rsidRDefault="001374D6">
      <w:pPr>
        <w:pStyle w:val="Tekstpodstawowy"/>
        <w:rPr>
          <w:lang w:val="en-GB"/>
        </w:rPr>
      </w:pPr>
      <w:r w:rsidRPr="00C01659">
        <w:rPr>
          <w:lang w:val="en-GB"/>
        </w:rPr>
        <w:t>Model response for payment value is non-monotonous. From an analysis of smoothed model response, one can say that it is increasing to the point of around 100. This means that on average, until the payment value of 100, the bigger the payment value, the model is predicting a bigger probability of placing a second order by the customer. After this threshold of 100, the probability to buy for the second time is falling slowly.</w:t>
      </w:r>
    </w:p>
    <w:p w14:paraId="344FD859" w14:textId="19CDD711" w:rsidR="0012202B" w:rsidRPr="00C01659" w:rsidRDefault="00ED6BB7">
      <w:pPr>
        <w:pStyle w:val="Tekstpodstawowy"/>
        <w:rPr>
          <w:lang w:val="en-GB"/>
        </w:rPr>
      </w:pPr>
      <w:r>
        <w:rPr>
          <w:lang w:val="en-GB"/>
        </w:rPr>
        <w:lastRenderedPageBreak/>
        <w:t xml:space="preserve">In the Fig.14 </w:t>
      </w:r>
      <w:r w:rsidR="001374D6" w:rsidRPr="00C01659">
        <w:rPr>
          <w:lang w:val="en-GB"/>
        </w:rPr>
        <w:t xml:space="preserve">similar PDP plot but for the number of items is presented. The relationship between the number of items bought in the first purchase and the probability of the second purchase is negative. One has to remember that in 80% of the orders there is only one product, while in 10% - 2 items. At the same time, the drop in the model’s response between 1 and 2 items is not very abrupt, meaning that this relationship is hard to use in </w:t>
      </w:r>
      <w:proofErr w:type="spellStart"/>
      <w:r w:rsidR="001374D6" w:rsidRPr="00C01659">
        <w:rPr>
          <w:lang w:val="en-GB"/>
        </w:rPr>
        <w:t>modeling</w:t>
      </w:r>
      <w:proofErr w:type="spellEnd"/>
      <w:r w:rsidR="001374D6" w:rsidRPr="00C01659">
        <w:rPr>
          <w:lang w:val="en-GB"/>
        </w:rPr>
        <w:t>.</w:t>
      </w:r>
    </w:p>
    <w:p w14:paraId="762B9F1A" w14:textId="00D41772" w:rsidR="0012202B" w:rsidRDefault="0012202B" w:rsidP="00C90D8A">
      <w:pPr>
        <w:pStyle w:val="CaptionedFigure"/>
        <w:jc w:val="center"/>
      </w:pPr>
    </w:p>
    <w:p w14:paraId="3FB9FCAE" w14:textId="798220BC" w:rsidR="00F8233E" w:rsidRDefault="001374D6">
      <w:pPr>
        <w:pStyle w:val="ImageCaption"/>
        <w:rPr>
          <w:noProof/>
          <w:lang w:val="en-GB" w:eastAsia="pl-PL"/>
        </w:rPr>
      </w:pPr>
      <w:r>
        <w:t xml:space="preserve">Figure </w:t>
      </w:r>
      <w:r w:rsidR="00ED6BB7">
        <w:t>14</w:t>
      </w:r>
      <w:r>
        <w:t>: PDP plot for number of items in the customer’s purchase</w:t>
      </w:r>
    </w:p>
    <w:p w14:paraId="0283A14F" w14:textId="307CD311" w:rsidR="0012202B" w:rsidRDefault="00492C11">
      <w:pPr>
        <w:pStyle w:val="ImageCaption"/>
      </w:pPr>
      <w:r>
        <w:rPr>
          <w:noProof/>
          <w:lang w:val="pl-PL" w:eastAsia="pl-PL"/>
        </w:rPr>
        <w:drawing>
          <wp:anchor distT="0" distB="0" distL="114300" distR="114300" simplePos="0" relativeHeight="251666432" behindDoc="0" locked="0" layoutInCell="1" allowOverlap="1" wp14:anchorId="6FB5DDE4" wp14:editId="271F3707">
            <wp:simplePos x="0" y="0"/>
            <wp:positionH relativeFrom="column">
              <wp:align>center</wp:align>
            </wp:positionH>
            <wp:positionV relativeFrom="paragraph">
              <wp:posOffset>40447</wp:posOffset>
            </wp:positionV>
            <wp:extent cx="3697200" cy="2311200"/>
            <wp:effectExtent l="0" t="0" r="0" b="0"/>
            <wp:wrapTopAndBottom/>
            <wp:docPr id="27" name="Picture" descr="Figure 12: PDP plot for number of items in the customer’s purchase."/>
            <wp:cNvGraphicFramePr/>
            <a:graphic xmlns:a="http://schemas.openxmlformats.org/drawingml/2006/main">
              <a:graphicData uri="http://schemas.openxmlformats.org/drawingml/2006/picture">
                <pic:pic xmlns:pic="http://schemas.openxmlformats.org/drawingml/2006/picture">
                  <pic:nvPicPr>
                    <pic:cNvPr id="0" name="Picture" descr="D:/DS/mgr/thesis/versions/26_07_v2_thesis_files/figure-docx/pdp-items-1.png"/>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3697200" cy="231120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p>
    <w:p w14:paraId="223526B5" w14:textId="54392D3E" w:rsidR="00CB18A3" w:rsidRDefault="00CB18A3" w:rsidP="00096397">
      <w:pPr>
        <w:pStyle w:val="sources"/>
      </w:pPr>
      <w:r w:rsidRPr="004B55B2">
        <w:rPr>
          <w:rStyle w:val="sourcesZnak"/>
        </w:rPr>
        <w:t>Source: Own calculations</w:t>
      </w:r>
    </w:p>
    <w:p w14:paraId="0ED006BB" w14:textId="77777777" w:rsidR="0012202B" w:rsidRPr="00C01659" w:rsidRDefault="001374D6">
      <w:pPr>
        <w:pStyle w:val="Tekstpodstawowy"/>
        <w:rPr>
          <w:lang w:val="en-GB"/>
        </w:rPr>
      </w:pPr>
      <w:r w:rsidRPr="00C01659">
        <w:rPr>
          <w:lang w:val="en-GB"/>
        </w:rPr>
        <w:t>For CRM, information about such a relationship can lead to the following trade-off. The more the customer buys in the first purchase, the bigger are the chances that they will not make a second purchase. This can have implications in cross-selling campaigns. The company can try to maximize the revenue from the first transaction by making the customer buy more, but then there is a bigger possibility that the customer will not make the second purchase.</w:t>
      </w:r>
    </w:p>
    <w:p w14:paraId="5D9EDBCC" w14:textId="7660DBEC" w:rsidR="0012202B" w:rsidRPr="00C01659" w:rsidRDefault="001374D6">
      <w:pPr>
        <w:pStyle w:val="Tekstpodstawowy"/>
        <w:rPr>
          <w:lang w:val="en-GB"/>
        </w:rPr>
      </w:pPr>
      <w:r w:rsidRPr="00C01659">
        <w:rPr>
          <w:lang w:val="en-GB"/>
        </w:rPr>
        <w:t xml:space="preserve">In the case of geolocation data, I have created a 2-d partial dependence profile and visualized it </w:t>
      </w:r>
      <w:r w:rsidR="00ED6BB7">
        <w:rPr>
          <w:lang w:val="en-GB"/>
        </w:rPr>
        <w:t>in the Fig.15</w:t>
      </w:r>
      <w:r w:rsidRPr="00C01659">
        <w:rPr>
          <w:lang w:val="en-GB"/>
        </w:rPr>
        <w:t xml:space="preserve">. It can be seen that the predictions are the highest in two distinct large spots - one having its </w:t>
      </w:r>
      <w:proofErr w:type="spellStart"/>
      <w:r w:rsidRPr="00C01659">
        <w:rPr>
          <w:lang w:val="en-GB"/>
        </w:rPr>
        <w:t>center</w:t>
      </w:r>
      <w:proofErr w:type="spellEnd"/>
      <w:r w:rsidRPr="00C01659">
        <w:rPr>
          <w:lang w:val="en-GB"/>
        </w:rPr>
        <w:t xml:space="preserve"> close to Brasilia (new capital of the country), and the other one on the same latitude, but closer to the western country border.</w:t>
      </w:r>
    </w:p>
    <w:p w14:paraId="326303DE" w14:textId="5861F371" w:rsidR="0012202B" w:rsidRDefault="0012202B">
      <w:pPr>
        <w:pStyle w:val="CaptionedFigure"/>
      </w:pPr>
    </w:p>
    <w:p w14:paraId="1FF554A8" w14:textId="02A3BCBC" w:rsidR="00492C11" w:rsidRDefault="001374D6">
      <w:pPr>
        <w:pStyle w:val="ImageCaption"/>
        <w:rPr>
          <w:noProof/>
          <w:lang w:val="en-GB" w:eastAsia="pl-PL"/>
        </w:rPr>
      </w:pPr>
      <w:r>
        <w:t xml:space="preserve">Figure </w:t>
      </w:r>
      <w:r w:rsidR="00ED6BB7">
        <w:t>15</w:t>
      </w:r>
      <w:r>
        <w:t>: PDP plot for customer’s location</w:t>
      </w:r>
    </w:p>
    <w:p w14:paraId="54DB37CC" w14:textId="77777777" w:rsidR="00C90D8A" w:rsidRDefault="00492C11" w:rsidP="00CB18A3">
      <w:pPr>
        <w:pStyle w:val="sources"/>
        <w:rPr>
          <w:rStyle w:val="sourcesZnak"/>
        </w:rPr>
      </w:pPr>
      <w:r>
        <w:rPr>
          <w:noProof/>
          <w:lang w:val="pl-PL"/>
        </w:rPr>
        <w:lastRenderedPageBreak/>
        <w:drawing>
          <wp:anchor distT="0" distB="0" distL="114300" distR="114300" simplePos="0" relativeHeight="251667456" behindDoc="0" locked="0" layoutInCell="1" allowOverlap="1" wp14:anchorId="70B6993A" wp14:editId="14D4D029">
            <wp:simplePos x="0" y="0"/>
            <wp:positionH relativeFrom="column">
              <wp:align>center</wp:align>
            </wp:positionH>
            <wp:positionV relativeFrom="paragraph">
              <wp:posOffset>37962</wp:posOffset>
            </wp:positionV>
            <wp:extent cx="4618800" cy="2772000"/>
            <wp:effectExtent l="0" t="0" r="0" b="0"/>
            <wp:wrapTopAndBottom/>
            <wp:docPr id="28" name="Picture" descr="Figure 13: PDP plot for customer’s location."/>
            <wp:cNvGraphicFramePr/>
            <a:graphic xmlns:a="http://schemas.openxmlformats.org/drawingml/2006/main">
              <a:graphicData uri="http://schemas.openxmlformats.org/drawingml/2006/picture">
                <pic:pic xmlns:pic="http://schemas.openxmlformats.org/drawingml/2006/picture">
                  <pic:nvPicPr>
                    <pic:cNvPr id="0" name="Picture" descr="D:/DS/mgr/thesis/versions/26_07_v2_thesis_files/figure-docx/pdp-location-1.png"/>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4618800" cy="277200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p>
    <w:p w14:paraId="35D935A8" w14:textId="496FB739" w:rsidR="0012202B" w:rsidRPr="00C01659" w:rsidRDefault="00CB18A3" w:rsidP="00C90D8A">
      <w:pPr>
        <w:pStyle w:val="sources"/>
      </w:pPr>
      <w:r w:rsidRPr="004B55B2">
        <w:rPr>
          <w:rStyle w:val="sourcesZnak"/>
        </w:rPr>
        <w:t>Source: Own calculations</w:t>
      </w:r>
    </w:p>
    <w:p w14:paraId="68EC4279" w14:textId="77777777" w:rsidR="0012202B" w:rsidRPr="00C01659" w:rsidRDefault="001374D6">
      <w:pPr>
        <w:pStyle w:val="Tekstpodstawowy"/>
        <w:rPr>
          <w:lang w:val="en-GB"/>
        </w:rPr>
      </w:pPr>
      <w:r w:rsidRPr="00C01659">
        <w:rPr>
          <w:lang w:val="en-GB"/>
        </w:rPr>
        <w:t xml:space="preserve">The predictions form a visible pattern in stripes. As was noticed by Behrens et al. (2018), it comes from the limitation of the model underlying the </w:t>
      </w:r>
      <w:proofErr w:type="spellStart"/>
      <w:r w:rsidRPr="00C01659">
        <w:rPr>
          <w:lang w:val="en-GB"/>
        </w:rPr>
        <w:t>XGBoost</w:t>
      </w:r>
      <w:proofErr w:type="spellEnd"/>
      <w:r w:rsidRPr="00C01659">
        <w:rPr>
          <w:lang w:val="en-GB"/>
        </w:rPr>
        <w:t xml:space="preserve"> method, that is decision trees. The vanilla decision tree algorithm works by partitioning the feature space on a discrete basis, and a typical output of that model on 2-d space is in the form of visible rectangles. And as </w:t>
      </w:r>
      <w:proofErr w:type="spellStart"/>
      <w:r w:rsidRPr="00C01659">
        <w:rPr>
          <w:lang w:val="en-GB"/>
        </w:rPr>
        <w:t>XGBoost</w:t>
      </w:r>
      <w:proofErr w:type="spellEnd"/>
      <w:r w:rsidRPr="00C01659">
        <w:rPr>
          <w:lang w:val="en-GB"/>
        </w:rPr>
        <w:t xml:space="preserve"> is consisting of stacked decision trees, the resulting partition pattern is a bit more complex, but still, decision-tree-typical artifacts are visible.</w:t>
      </w:r>
    </w:p>
    <w:p w14:paraId="4ABF10FF" w14:textId="1AF6B0EB" w:rsidR="0012202B" w:rsidRPr="00C01659" w:rsidRDefault="00ED6BB7">
      <w:pPr>
        <w:pStyle w:val="Tekstpodstawowy"/>
        <w:rPr>
          <w:lang w:val="en-GB"/>
        </w:rPr>
      </w:pPr>
      <w:r>
        <w:rPr>
          <w:lang w:val="en-GB"/>
        </w:rPr>
        <w:t>In the Fig.16,</w:t>
      </w:r>
      <w:r w:rsidR="001374D6" w:rsidRPr="00C01659">
        <w:rPr>
          <w:lang w:val="en-GB"/>
        </w:rPr>
        <w:t xml:space="preserve"> PDP for review score is presented. Analysis of model responses in case of this variable should be treated with caution, as variable importance assessment showed it to be relatively non-important. However, I have still tried to </w:t>
      </w:r>
      <w:proofErr w:type="spellStart"/>
      <w:r w:rsidR="001374D6" w:rsidRPr="00C01659">
        <w:rPr>
          <w:lang w:val="en-GB"/>
        </w:rPr>
        <w:t>analyze</w:t>
      </w:r>
      <w:proofErr w:type="spellEnd"/>
      <w:r w:rsidR="001374D6" w:rsidRPr="00C01659">
        <w:rPr>
          <w:lang w:val="en-GB"/>
        </w:rPr>
        <w:t xml:space="preserve"> PDP plots, to check the expectation of this relationship being positive.</w:t>
      </w:r>
    </w:p>
    <w:p w14:paraId="1EFBD5D7" w14:textId="29EB82C9" w:rsidR="0012202B" w:rsidRDefault="0012202B">
      <w:pPr>
        <w:pStyle w:val="CaptionedFigure"/>
      </w:pPr>
    </w:p>
    <w:p w14:paraId="48283764" w14:textId="2F507427" w:rsidR="00492C11" w:rsidRDefault="001374D6">
      <w:pPr>
        <w:pStyle w:val="ImageCaption"/>
        <w:rPr>
          <w:noProof/>
          <w:lang w:val="en-GB" w:eastAsia="pl-PL"/>
        </w:rPr>
      </w:pPr>
      <w:r>
        <w:t xml:space="preserve">Figure </w:t>
      </w:r>
      <w:r w:rsidR="00ED6BB7">
        <w:t>16</w:t>
      </w:r>
      <w:r>
        <w:t>: PDP plot for 1-5 review score</w:t>
      </w:r>
    </w:p>
    <w:p w14:paraId="3E474C5B" w14:textId="78CC1400" w:rsidR="0012202B" w:rsidRDefault="00492C11">
      <w:pPr>
        <w:pStyle w:val="ImageCaption"/>
      </w:pPr>
      <w:r>
        <w:rPr>
          <w:noProof/>
          <w:lang w:val="pl-PL" w:eastAsia="pl-PL"/>
        </w:rPr>
        <w:lastRenderedPageBreak/>
        <w:drawing>
          <wp:anchor distT="0" distB="0" distL="114300" distR="114300" simplePos="0" relativeHeight="251668480" behindDoc="0" locked="0" layoutInCell="1" allowOverlap="1" wp14:anchorId="4D139C8F" wp14:editId="12878B88">
            <wp:simplePos x="0" y="0"/>
            <wp:positionH relativeFrom="column">
              <wp:align>center</wp:align>
            </wp:positionH>
            <wp:positionV relativeFrom="paragraph">
              <wp:posOffset>607</wp:posOffset>
            </wp:positionV>
            <wp:extent cx="3697200" cy="2311200"/>
            <wp:effectExtent l="0" t="0" r="0" b="0"/>
            <wp:wrapTopAndBottom/>
            <wp:docPr id="29" name="Picture" descr="Figure 14: PDP plot for 1-5 review score."/>
            <wp:cNvGraphicFramePr/>
            <a:graphic xmlns:a="http://schemas.openxmlformats.org/drawingml/2006/main">
              <a:graphicData uri="http://schemas.openxmlformats.org/drawingml/2006/picture">
                <pic:pic xmlns:pic="http://schemas.openxmlformats.org/drawingml/2006/picture">
                  <pic:nvPicPr>
                    <pic:cNvPr id="0" name="Picture" descr="D:/DS/mgr/thesis/versions/26_07_v2_thesis_files/figure-docx/pdp-review-1.png"/>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3697200" cy="231120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p>
    <w:p w14:paraId="7AED04EC" w14:textId="28FB7774" w:rsidR="00CB18A3" w:rsidRDefault="00CB18A3" w:rsidP="00C90D8A">
      <w:pPr>
        <w:pStyle w:val="sources"/>
      </w:pPr>
      <w:r w:rsidRPr="004B55B2">
        <w:rPr>
          <w:rStyle w:val="sourcesZnak"/>
        </w:rPr>
        <w:t>Source: Own calculations</w:t>
      </w:r>
    </w:p>
    <w:p w14:paraId="50492230" w14:textId="77777777" w:rsidR="0012202B" w:rsidRPr="00C01659" w:rsidRDefault="001374D6">
      <w:pPr>
        <w:pStyle w:val="Tekstpodstawowy"/>
        <w:rPr>
          <w:lang w:val="en-GB"/>
        </w:rPr>
      </w:pPr>
      <w:r w:rsidRPr="00C01659">
        <w:rPr>
          <w:lang w:val="en-GB"/>
        </w:rPr>
        <w:t>The model response is relatively flat in reaction to changes in review score. For reviews 1 and 2, the response is not changing at all - meaning that it doesn’t matter “how bad” the review is. Rather, that unsatisfied customers will not buy again in general. From 2 to 5 the model response expectedly monotonically increases.</w:t>
      </w:r>
    </w:p>
    <w:p w14:paraId="20B17131" w14:textId="77777777" w:rsidR="0012202B" w:rsidRPr="00C01659" w:rsidRDefault="001374D6">
      <w:pPr>
        <w:pStyle w:val="Tekstpodstawowy"/>
        <w:rPr>
          <w:lang w:val="en-GB"/>
        </w:rPr>
      </w:pPr>
      <w:r w:rsidRPr="00C01659">
        <w:rPr>
          <w:lang w:val="en-GB"/>
        </w:rPr>
        <w:t>From the analysis of both the variable’s importance plot and the PDP plot, one can conclude that customer satisfaction positively influences customer’s propensity to buy again. However, the strength of this relationship is very weak compared to other variables present in the model.</w:t>
      </w:r>
    </w:p>
    <w:p w14:paraId="525031E7" w14:textId="77777777" w:rsidR="0012202B" w:rsidRDefault="001374D6">
      <w:pPr>
        <w:pStyle w:val="Nagwek2"/>
      </w:pPr>
      <w:bookmarkStart w:id="938" w:name="summary-2"/>
      <w:bookmarkEnd w:id="927"/>
      <w:bookmarkEnd w:id="935"/>
      <w:r>
        <w:t>Summary</w:t>
      </w:r>
    </w:p>
    <w:p w14:paraId="6997413C" w14:textId="77777777" w:rsidR="0012202B" w:rsidRPr="00C01659" w:rsidRDefault="001374D6">
      <w:pPr>
        <w:pStyle w:val="FirstParagraph"/>
        <w:rPr>
          <w:lang w:val="en-GB"/>
        </w:rPr>
      </w:pPr>
      <w:r w:rsidRPr="00C01659">
        <w:rPr>
          <w:lang w:val="en-GB"/>
        </w:rPr>
        <w:t xml:space="preserve">In this chapter the results of churn prediction were presented. After comparing a wide range of model’s formulations, I have concluded that </w:t>
      </w:r>
      <w:proofErr w:type="spellStart"/>
      <w:r w:rsidRPr="00C01659">
        <w:rPr>
          <w:lang w:val="en-GB"/>
        </w:rPr>
        <w:t>XGBoost</w:t>
      </w:r>
      <w:proofErr w:type="spellEnd"/>
      <w:r w:rsidRPr="00C01659">
        <w:rPr>
          <w:lang w:val="en-GB"/>
        </w:rPr>
        <w:t xml:space="preserve"> method with variables encoding basic information about the purchase and included product categories had the best performance in terms of AUC metric. These results were robust with regards to permutation in the testing dataset.</w:t>
      </w:r>
    </w:p>
    <w:p w14:paraId="6AAE7E39" w14:textId="77777777" w:rsidR="0012202B" w:rsidRPr="00C01659" w:rsidRDefault="001374D6">
      <w:pPr>
        <w:pStyle w:val="Tekstpodstawowy"/>
        <w:rPr>
          <w:lang w:val="en-GB"/>
        </w:rPr>
      </w:pPr>
      <w:r w:rsidRPr="00C01659">
        <w:rPr>
          <w:lang w:val="en-GB"/>
        </w:rPr>
        <w:t xml:space="preserve">I have also tested groups’ of features influence on the model’s prediction. </w:t>
      </w:r>
      <w:proofErr w:type="spellStart"/>
      <w:r w:rsidRPr="00C01659">
        <w:rPr>
          <w:lang w:val="en-GB"/>
        </w:rPr>
        <w:t>Behavioral</w:t>
      </w:r>
      <w:proofErr w:type="spellEnd"/>
      <w:r w:rsidRPr="00C01659">
        <w:rPr>
          <w:lang w:val="en-GB"/>
        </w:rPr>
        <w:t xml:space="preserve"> and geolocation features were the ones bringing the biggest improvement. Perception features - both 1-5 star review as well as textual review encoded using topic </w:t>
      </w:r>
      <w:proofErr w:type="spellStart"/>
      <w:r w:rsidRPr="00C01659">
        <w:rPr>
          <w:lang w:val="en-GB"/>
        </w:rPr>
        <w:t>modeling</w:t>
      </w:r>
      <w:proofErr w:type="spellEnd"/>
      <w:r w:rsidRPr="00C01659">
        <w:rPr>
          <w:lang w:val="en-GB"/>
        </w:rPr>
        <w:t xml:space="preserve"> did not have a big influence on the model.</w:t>
      </w:r>
    </w:p>
    <w:p w14:paraId="432D5255" w14:textId="77777777" w:rsidR="0012202B" w:rsidRPr="00747BEC" w:rsidRDefault="0012202B" w:rsidP="00747BEC">
      <w:pPr>
        <w:pStyle w:val="Tekstpodstawowy"/>
        <w:ind w:firstLine="0"/>
        <w:rPr>
          <w:lang w:val="en-GB"/>
        </w:rPr>
      </w:pPr>
    </w:p>
    <w:p w14:paraId="2335F4BD" w14:textId="77777777" w:rsidR="0012202B" w:rsidRDefault="001374D6">
      <w:pPr>
        <w:pStyle w:val="Nagwek1"/>
      </w:pPr>
      <w:bookmarkStart w:id="939" w:name="summary-3"/>
      <w:bookmarkEnd w:id="460"/>
      <w:bookmarkEnd w:id="938"/>
      <w:r>
        <w:lastRenderedPageBreak/>
        <w:t>Summary</w:t>
      </w:r>
    </w:p>
    <w:p w14:paraId="67FACC00" w14:textId="77777777" w:rsidR="0012202B" w:rsidRPr="00C01659" w:rsidRDefault="001374D6">
      <w:pPr>
        <w:pStyle w:val="FirstParagraph"/>
        <w:rPr>
          <w:lang w:val="en-GB"/>
        </w:rPr>
      </w:pPr>
      <w:commentRangeStart w:id="940"/>
      <w:r w:rsidRPr="00C01659">
        <w:rPr>
          <w:lang w:val="en-GB"/>
        </w:rPr>
        <w:t>Main</w:t>
      </w:r>
      <w:commentRangeEnd w:id="940"/>
      <w:r w:rsidR="00386855">
        <w:rPr>
          <w:rStyle w:val="Odwoaniedokomentarza"/>
          <w:rFonts w:eastAsiaTheme="minorHAnsi"/>
          <w:lang w:val="en-US" w:eastAsia="en-US"/>
        </w:rPr>
        <w:commentReference w:id="940"/>
      </w:r>
      <w:r w:rsidRPr="00C01659">
        <w:rPr>
          <w:lang w:val="en-GB"/>
        </w:rPr>
        <w:t xml:space="preserve"> goal of this study was to propose a model for predicting customer loyalty in an e-commerce retail business. I have used 2 popular Machine Learning techniques, namely </w:t>
      </w:r>
      <w:proofErr w:type="spellStart"/>
      <w:r w:rsidRPr="00C01659">
        <w:rPr>
          <w:lang w:val="en-GB"/>
        </w:rPr>
        <w:t>XGBoost</w:t>
      </w:r>
      <w:proofErr w:type="spellEnd"/>
      <w:r w:rsidRPr="00C01659">
        <w:rPr>
          <w:lang w:val="en-GB"/>
        </w:rPr>
        <w:t xml:space="preserve"> and Logistic Regression. The dataset used in this study contains a wide range of variables, including transaction data, customer location, geodemographic context, and customer perception about the previous purchase. To assess the importance of these features for the predictions I have applied a Permutation-based Variable Importance technique. The results reported show that transaction, location, and geodemographic data are the most relevant predictors. On the contrary, customer perception proxied by the numeric review and the topic of the text review were shown to be not important. </w:t>
      </w:r>
      <w:proofErr w:type="spellStart"/>
      <w:r w:rsidRPr="00C01659">
        <w:rPr>
          <w:lang w:val="en-GB"/>
        </w:rPr>
        <w:t>XGBoost</w:t>
      </w:r>
      <w:proofErr w:type="spellEnd"/>
      <w:r w:rsidRPr="00C01659">
        <w:rPr>
          <w:lang w:val="en-GB"/>
        </w:rPr>
        <w:t xml:space="preserve"> technique showed its superiority over Logistic Regression judging by the Area-Under-Curve metric.</w:t>
      </w:r>
    </w:p>
    <w:p w14:paraId="1B7117EF" w14:textId="77777777" w:rsidR="0012202B" w:rsidRPr="00C01659" w:rsidRDefault="001374D6">
      <w:pPr>
        <w:pStyle w:val="Tekstpodstawowy"/>
        <w:rPr>
          <w:lang w:val="en-GB"/>
        </w:rPr>
      </w:pPr>
      <w:r w:rsidRPr="00C01659">
        <w:rPr>
          <w:lang w:val="en-GB"/>
        </w:rPr>
        <w:t>The results of this study can help companies in improving the profitability of their customer retention efforts. Because the predictions can be made just after the first purchase, the targeting measures can be applied quickly as one does not have to gather the information about the customer for a long time.</w:t>
      </w:r>
    </w:p>
    <w:p w14:paraId="5CAFEFEF" w14:textId="77777777" w:rsidR="0012202B" w:rsidRPr="00C01659" w:rsidRDefault="001374D6">
      <w:pPr>
        <w:pStyle w:val="Tekstpodstawowy"/>
        <w:rPr>
          <w:lang w:val="en-GB"/>
        </w:rPr>
      </w:pPr>
      <w:r w:rsidRPr="00C01659">
        <w:rPr>
          <w:lang w:val="en-GB"/>
        </w:rPr>
        <w:t> </w:t>
      </w:r>
    </w:p>
    <w:p w14:paraId="649481EF" w14:textId="77777777" w:rsidR="0012202B" w:rsidRDefault="001374D6">
      <w:r>
        <w:br w:type="page"/>
      </w:r>
    </w:p>
    <w:p w14:paraId="30498D0F" w14:textId="77777777" w:rsidR="0012202B" w:rsidRDefault="001374D6">
      <w:pPr>
        <w:pStyle w:val="Nagwek1"/>
      </w:pPr>
      <w:bookmarkStart w:id="941" w:name="appendixes"/>
      <w:bookmarkEnd w:id="939"/>
      <w:r>
        <w:lastRenderedPageBreak/>
        <w:t>Appendixes</w:t>
      </w:r>
    </w:p>
    <w:p w14:paraId="10B54D1F" w14:textId="77777777" w:rsidR="0012202B" w:rsidRDefault="001374D6">
      <w:pPr>
        <w:pStyle w:val="Nagwek2"/>
      </w:pPr>
      <w:bookmarkStart w:id="942" w:name="X2091f2a76cc55282c33d8c4d68a587e8dbad76a"/>
      <w:r>
        <w:rPr>
          <w:rStyle w:val="SectionNumber"/>
        </w:rPr>
        <w:t>6.1</w:t>
      </w:r>
      <w:r>
        <w:tab/>
        <w:t>Appendix A - Spatial join of census data to the main dataset</w:t>
      </w:r>
    </w:p>
    <w:p w14:paraId="165C5B7B" w14:textId="77777777" w:rsidR="0012202B" w:rsidRDefault="001374D6">
      <w:pPr>
        <w:pStyle w:val="FirstParagraph"/>
      </w:pPr>
      <w:r w:rsidRPr="00C01659">
        <w:rPr>
          <w:lang w:val="en-GB"/>
        </w:rPr>
        <w:t xml:space="preserve">Joining of the data coming from Brazilian census and the e-commerce company </w:t>
      </w:r>
      <w:proofErr w:type="spellStart"/>
      <w:r w:rsidRPr="00C01659">
        <w:rPr>
          <w:lang w:val="en-GB"/>
        </w:rPr>
        <w:t>soures</w:t>
      </w:r>
      <w:proofErr w:type="spellEnd"/>
      <w:r w:rsidRPr="00C01659">
        <w:rPr>
          <w:lang w:val="en-GB"/>
        </w:rPr>
        <w:t xml:space="preserve"> proved to be challenging. </w:t>
      </w:r>
      <w:proofErr w:type="spellStart"/>
      <w:r>
        <w:t>There</w:t>
      </w:r>
      <w:proofErr w:type="spellEnd"/>
      <w:r>
        <w:t xml:space="preserve"> </w:t>
      </w:r>
      <w:proofErr w:type="spellStart"/>
      <w:r>
        <w:t>were</w:t>
      </w:r>
      <w:proofErr w:type="spellEnd"/>
      <w:r>
        <w:t xml:space="preserve"> </w:t>
      </w:r>
      <w:proofErr w:type="spellStart"/>
      <w:r>
        <w:t>multiple</w:t>
      </w:r>
      <w:proofErr w:type="spellEnd"/>
      <w:r>
        <w:t xml:space="preserve"> </w:t>
      </w:r>
      <w:proofErr w:type="spellStart"/>
      <w:r>
        <w:t>reasons</w:t>
      </w:r>
      <w:proofErr w:type="spellEnd"/>
      <w:r>
        <w:t xml:space="preserve"> for </w:t>
      </w:r>
      <w:proofErr w:type="spellStart"/>
      <w:r>
        <w:t>that</w:t>
      </w:r>
      <w:proofErr w:type="spellEnd"/>
      <w:r>
        <w:t>:</w:t>
      </w:r>
    </w:p>
    <w:p w14:paraId="702E4084" w14:textId="77777777" w:rsidR="0012202B" w:rsidRDefault="001374D6" w:rsidP="001374D6">
      <w:pPr>
        <w:pStyle w:val="Compact"/>
        <w:numPr>
          <w:ilvl w:val="0"/>
          <w:numId w:val="20"/>
        </w:numPr>
      </w:pPr>
      <w:r>
        <w:t xml:space="preserve">In the e-commerce dataset the spatial </w:t>
      </w:r>
      <w:proofErr w:type="spellStart"/>
      <w:r>
        <w:t>dimansion</w:t>
      </w:r>
      <w:proofErr w:type="spellEnd"/>
      <w:r>
        <w:t xml:space="preserve"> is encoded mainly in a form of ZIP codes, while in demographic dataset - in a form of microregions (a Brazilian administrative unit).</w:t>
      </w:r>
    </w:p>
    <w:p w14:paraId="396E090E" w14:textId="77777777" w:rsidR="0012202B" w:rsidRDefault="001374D6" w:rsidP="001374D6">
      <w:pPr>
        <w:pStyle w:val="Compact"/>
        <w:numPr>
          <w:ilvl w:val="0"/>
          <w:numId w:val="20"/>
        </w:numPr>
      </w:pPr>
      <w:r>
        <w:t xml:space="preserve">The boundaries of </w:t>
      </w:r>
      <w:proofErr w:type="spellStart"/>
      <w:r>
        <w:t>zipcodes</w:t>
      </w:r>
      <w:proofErr w:type="spellEnd"/>
      <w:r>
        <w:t xml:space="preserve"> and microregions do not align.</w:t>
      </w:r>
    </w:p>
    <w:p w14:paraId="4D5E36BA" w14:textId="77777777" w:rsidR="0012202B" w:rsidRDefault="001374D6" w:rsidP="001374D6">
      <w:pPr>
        <w:pStyle w:val="Compact"/>
        <w:numPr>
          <w:ilvl w:val="0"/>
          <w:numId w:val="20"/>
        </w:numPr>
      </w:pPr>
      <w:r>
        <w:t xml:space="preserve">The customer’s geolocation data has 3 columns - zip code and </w:t>
      </w:r>
      <w:proofErr w:type="spellStart"/>
      <w:r>
        <w:t>lat</w:t>
      </w:r>
      <w:proofErr w:type="spellEnd"/>
      <w:r>
        <w:t>/</w:t>
      </w:r>
      <w:proofErr w:type="spellStart"/>
      <w:r>
        <w:t>lng</w:t>
      </w:r>
      <w:proofErr w:type="spellEnd"/>
      <w:r>
        <w:t xml:space="preserve"> coordinates. For each zip code there are multiple entries for coordinates. This probably means that the company has exact coordinates of each of their customers, but decided to not provide exact customer-location mapping in public dataset for </w:t>
      </w:r>
      <w:proofErr w:type="spellStart"/>
      <w:r>
        <w:t>anonimisation</w:t>
      </w:r>
      <w:proofErr w:type="spellEnd"/>
      <w:r>
        <w:t xml:space="preserve"> reasons. Because of that the boundaries of zip codes cannot be specified exactly and one has to rely on the particular points from this </w:t>
      </w:r>
      <w:proofErr w:type="spellStart"/>
      <w:r>
        <w:t>zipcode</w:t>
      </w:r>
      <w:proofErr w:type="spellEnd"/>
      <w:r>
        <w:t xml:space="preserve"> area.</w:t>
      </w:r>
    </w:p>
    <w:p w14:paraId="326652D7" w14:textId="48D9BE96" w:rsidR="0012202B" w:rsidRPr="00C01659" w:rsidRDefault="001374D6">
      <w:pPr>
        <w:pStyle w:val="FirstParagraph"/>
        <w:rPr>
          <w:lang w:val="en-GB"/>
        </w:rPr>
      </w:pPr>
      <w:r w:rsidRPr="00C01659">
        <w:rPr>
          <w:lang w:val="en-GB"/>
        </w:rPr>
        <w:t>My approach to the challenge of joining these two data sources was as follows:</w:t>
      </w:r>
    </w:p>
    <w:p w14:paraId="1A84D0B5" w14:textId="77777777" w:rsidR="0012202B" w:rsidRDefault="001374D6" w:rsidP="001374D6">
      <w:pPr>
        <w:pStyle w:val="Compact"/>
        <w:numPr>
          <w:ilvl w:val="0"/>
          <w:numId w:val="21"/>
        </w:numPr>
      </w:pPr>
      <w:r>
        <w:t>For each of the points in geolocation dataset, establish in which microregion it is. Join the dataset for that region to OLIST geolocation dataset.</w:t>
      </w:r>
    </w:p>
    <w:p w14:paraId="4A7FEA07" w14:textId="4404CFE6" w:rsidR="00E15755" w:rsidRDefault="001374D6" w:rsidP="00E15755">
      <w:pPr>
        <w:pStyle w:val="Compact"/>
        <w:numPr>
          <w:ilvl w:val="0"/>
          <w:numId w:val="21"/>
        </w:numPr>
      </w:pPr>
      <w:r>
        <w:t>Group the dataset by zip code and calculate the mean of each of the features in the dataset. In this case this mean would be a weighted mean (with weight in form of “how many customers are in this area?”)</w:t>
      </w:r>
      <w:r w:rsidR="00F93201">
        <w:t xml:space="preserve"> (an example is shown in the Fig.17)</w:t>
      </w:r>
    </w:p>
    <w:p w14:paraId="03F579D2" w14:textId="77777777" w:rsidR="00E15755" w:rsidRPr="00E15755" w:rsidRDefault="00E15755" w:rsidP="00E15755">
      <w:pPr>
        <w:pStyle w:val="ImageCaption"/>
        <w:rPr>
          <w:lang w:val="en-GB" w:eastAsia="pl-PL"/>
        </w:rPr>
      </w:pPr>
      <w:r>
        <w:t>Figure 17: Diagram depicting spatial join of Transaction and demographic databases</w:t>
      </w:r>
    </w:p>
    <w:p w14:paraId="74D2DC47" w14:textId="77777777" w:rsidR="0012202B" w:rsidRDefault="001374D6">
      <w:pPr>
        <w:pStyle w:val="FirstParagraph"/>
      </w:pPr>
      <w:r>
        <w:rPr>
          <w:noProof/>
        </w:rPr>
        <w:drawing>
          <wp:inline distT="0" distB="0" distL="0" distR="0" wp14:anchorId="5FB43E70" wp14:editId="1AA639C5">
            <wp:extent cx="5192202" cy="1804946"/>
            <wp:effectExtent l="0" t="0" r="8890" b="5080"/>
            <wp:docPr id="17" name="Picture"/>
            <wp:cNvGraphicFramePr/>
            <a:graphic xmlns:a="http://schemas.openxmlformats.org/drawingml/2006/main">
              <a:graphicData uri="http://schemas.openxmlformats.org/drawingml/2006/picture">
                <pic:pic xmlns:pic="http://schemas.openxmlformats.org/drawingml/2006/picture">
                  <pic:nvPicPr>
                    <pic:cNvPr id="0" name="Picture" descr="resources/11_spatial_join_excel.png"/>
                    <pic:cNvPicPr>
                      <a:picLocks noChangeAspect="1" noChangeArrowheads="1"/>
                    </pic:cNvPicPr>
                  </pic:nvPicPr>
                  <pic:blipFill>
                    <a:blip r:embed="rId28"/>
                    <a:stretch>
                      <a:fillRect/>
                    </a:stretch>
                  </pic:blipFill>
                  <pic:spPr bwMode="auto">
                    <a:xfrm>
                      <a:off x="0" y="0"/>
                      <a:ext cx="5218870" cy="1814216"/>
                    </a:xfrm>
                    <a:prstGeom prst="rect">
                      <a:avLst/>
                    </a:prstGeom>
                    <a:noFill/>
                    <a:ln w="9525">
                      <a:noFill/>
                      <a:headEnd/>
                      <a:tailEnd/>
                    </a:ln>
                  </pic:spPr>
                </pic:pic>
              </a:graphicData>
            </a:graphic>
          </wp:inline>
        </w:drawing>
      </w:r>
    </w:p>
    <w:p w14:paraId="585998FC" w14:textId="77777777" w:rsidR="0012202B" w:rsidRDefault="001374D6">
      <w:pPr>
        <w:pStyle w:val="Nagwek2"/>
      </w:pPr>
      <w:bookmarkStart w:id="943" w:name="appendix-b---reviews-topics"/>
      <w:bookmarkEnd w:id="942"/>
      <w:r>
        <w:rPr>
          <w:rStyle w:val="SectionNumber"/>
        </w:rPr>
        <w:lastRenderedPageBreak/>
        <w:t>6.2</w:t>
      </w:r>
      <w:r>
        <w:tab/>
        <w:t>Appendix B - reviews topics</w:t>
      </w:r>
    </w:p>
    <w:p w14:paraId="004EEBDE" w14:textId="77777777" w:rsidR="0012202B" w:rsidRPr="00C01659" w:rsidRDefault="001374D6">
      <w:pPr>
        <w:pStyle w:val="tableformat"/>
        <w:rPr>
          <w:lang w:val="en-GB"/>
        </w:rPr>
      </w:pPr>
      <w:r w:rsidRPr="00C01659">
        <w:rPr>
          <w:lang w:val="en-GB"/>
        </w:rPr>
        <w:t>Table 5. Topics Inferred by Attention-based Aspect Extraction</w:t>
      </w:r>
    </w:p>
    <w:tbl>
      <w:tblPr>
        <w:tblW w:w="0" w:type="auto"/>
        <w:jc w:val="center"/>
        <w:tblLook w:val="0420" w:firstRow="1" w:lastRow="0" w:firstColumn="0" w:lastColumn="0" w:noHBand="0" w:noVBand="1"/>
      </w:tblPr>
      <w:tblGrid>
        <w:gridCol w:w="828"/>
        <w:gridCol w:w="2121"/>
        <w:gridCol w:w="1136"/>
        <w:gridCol w:w="2500"/>
        <w:gridCol w:w="2801"/>
      </w:tblGrid>
      <w:tr w:rsidR="0012202B" w14:paraId="3A2EF463" w14:textId="77777777">
        <w:trPr>
          <w:cantSplit/>
          <w:tblHeader/>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EBB61D6" w14:textId="77777777" w:rsidR="0012202B" w:rsidRDefault="001374D6">
            <w:pPr>
              <w:spacing w:before="40" w:after="40"/>
              <w:ind w:left="100" w:right="100" w:firstLine="0"/>
              <w:jc w:val="right"/>
            </w:pPr>
            <w:r>
              <w:rPr>
                <w:rFonts w:eastAsia="Times New Roman"/>
                <w:b/>
                <w:color w:val="111111"/>
              </w:rPr>
              <w:t>Topic no.</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A545CF" w14:textId="77777777" w:rsidR="0012202B" w:rsidRDefault="001374D6">
            <w:pPr>
              <w:spacing w:before="40" w:after="40"/>
              <w:ind w:left="100" w:right="100" w:firstLine="0"/>
              <w:jc w:val="right"/>
            </w:pPr>
            <w:r>
              <w:rPr>
                <w:rFonts w:eastAsia="Times New Roman"/>
                <w:b/>
                <w:color w:val="111111"/>
              </w:rPr>
              <w:t>Topic description</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73C9D3" w14:textId="77777777" w:rsidR="0012202B" w:rsidRDefault="001374D6">
            <w:pPr>
              <w:spacing w:before="40" w:after="40"/>
              <w:ind w:left="100" w:right="100" w:firstLine="0"/>
              <w:jc w:val="right"/>
            </w:pPr>
            <w:r>
              <w:rPr>
                <w:rFonts w:eastAsia="Times New Roman"/>
                <w:b/>
                <w:color w:val="111111"/>
              </w:rPr>
              <w:t>Number of reviews</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128344" w14:textId="77777777" w:rsidR="0012202B" w:rsidRDefault="001374D6">
            <w:pPr>
              <w:spacing w:before="40" w:after="40"/>
              <w:ind w:left="100" w:right="100" w:firstLine="0"/>
              <w:jc w:val="right"/>
            </w:pPr>
            <w:proofErr w:type="spellStart"/>
            <w:r>
              <w:rPr>
                <w:rFonts w:eastAsia="Times New Roman"/>
                <w:b/>
                <w:color w:val="111111"/>
              </w:rPr>
              <w:t>percent_second_order</w:t>
            </w:r>
            <w:proofErr w:type="spellEnd"/>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242727D" w14:textId="77777777" w:rsidR="0012202B" w:rsidRDefault="001374D6">
            <w:pPr>
              <w:spacing w:before="40" w:after="40"/>
              <w:ind w:left="100" w:right="100" w:firstLine="0"/>
              <w:jc w:val="right"/>
            </w:pPr>
            <w:r>
              <w:rPr>
                <w:rFonts w:eastAsia="Times New Roman"/>
                <w:b/>
                <w:color w:val="111111"/>
              </w:rPr>
              <w:t>Example review</w:t>
            </w:r>
          </w:p>
        </w:tc>
      </w:tr>
      <w:tr w:rsidR="0012202B" w14:paraId="5D9388FD"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6623EAD" w14:textId="77777777" w:rsidR="0012202B" w:rsidRDefault="001374D6">
            <w:pPr>
              <w:spacing w:before="40" w:after="40"/>
              <w:ind w:left="100" w:right="100" w:firstLine="0"/>
              <w:jc w:val="right"/>
            </w:pPr>
            <w:r>
              <w:rPr>
                <w:rFonts w:eastAsia="Times New Roman"/>
                <w:color w:val="111111"/>
              </w:rPr>
              <w:t>0</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20B3BFA" w14:textId="77777777" w:rsidR="0012202B" w:rsidRDefault="001374D6">
            <w:pPr>
              <w:spacing w:before="40" w:after="40"/>
              <w:ind w:left="100" w:right="100" w:firstLine="0"/>
              <w:jc w:val="right"/>
            </w:pPr>
            <w:r>
              <w:rPr>
                <w:rFonts w:eastAsia="Times New Roman"/>
                <w:color w:val="111111"/>
              </w:rPr>
              <w:t>Mentions product</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08CA73" w14:textId="77777777" w:rsidR="0012202B" w:rsidRDefault="001374D6">
            <w:pPr>
              <w:spacing w:before="40" w:after="40"/>
              <w:ind w:left="100" w:right="100" w:firstLine="0"/>
              <w:jc w:val="right"/>
            </w:pPr>
            <w:r>
              <w:rPr>
                <w:rFonts w:eastAsia="Times New Roman"/>
                <w:color w:val="111111"/>
              </w:rPr>
              <w:t>9720</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4B7585" w14:textId="77777777" w:rsidR="0012202B" w:rsidRDefault="001374D6">
            <w:pPr>
              <w:spacing w:before="40" w:after="40"/>
              <w:ind w:left="100" w:right="100" w:firstLine="0"/>
              <w:jc w:val="right"/>
            </w:pPr>
            <w:r>
              <w:rPr>
                <w:rFonts w:eastAsia="Times New Roman"/>
                <w:color w:val="111111"/>
              </w:rPr>
              <w:t>3.2%</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9E83DB0" w14:textId="77777777" w:rsidR="0012202B" w:rsidRDefault="001374D6">
            <w:pPr>
              <w:spacing w:before="40" w:after="40"/>
              <w:ind w:left="100" w:right="100" w:firstLine="0"/>
              <w:jc w:val="right"/>
            </w:pPr>
            <w:r>
              <w:rPr>
                <w:rFonts w:eastAsia="Times New Roman"/>
                <w:color w:val="111111"/>
              </w:rPr>
              <w:t>Reliable seller, ok product and delivery before the deadline.</w:t>
            </w:r>
          </w:p>
        </w:tc>
      </w:tr>
      <w:tr w:rsidR="0012202B" w14:paraId="70996F6E"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FFB3C14"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43CDA3A"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8CD2CB"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E7F628D"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F4ACE4" w14:textId="77777777" w:rsidR="0012202B" w:rsidRDefault="001374D6">
            <w:pPr>
              <w:spacing w:before="40" w:after="40"/>
              <w:ind w:left="100" w:right="100" w:firstLine="0"/>
              <w:jc w:val="right"/>
            </w:pPr>
            <w:r>
              <w:rPr>
                <w:rFonts w:eastAsia="Times New Roman"/>
                <w:color w:val="111111"/>
              </w:rPr>
              <w:t>great seller arrived before the deadline, I loved the product</w:t>
            </w:r>
          </w:p>
        </w:tc>
      </w:tr>
      <w:tr w:rsidR="0012202B" w14:paraId="6B8DE56B"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54CF8A"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5AAAF48"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13484F"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EC9A86F"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4F8AD5" w14:textId="77777777" w:rsidR="0012202B" w:rsidRDefault="001374D6">
            <w:pPr>
              <w:spacing w:before="40" w:after="40"/>
              <w:ind w:left="100" w:right="100" w:firstLine="0"/>
              <w:jc w:val="right"/>
            </w:pPr>
            <w:r>
              <w:rPr>
                <w:rFonts w:eastAsia="Times New Roman"/>
                <w:color w:val="111111"/>
              </w:rPr>
              <w:t>Very good quality product, arrived before the promised deadline</w:t>
            </w:r>
          </w:p>
        </w:tc>
      </w:tr>
      <w:tr w:rsidR="0012202B" w14:paraId="3BF3C7BF"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DA7241F" w14:textId="77777777" w:rsidR="0012202B" w:rsidRDefault="001374D6">
            <w:pPr>
              <w:spacing w:before="40" w:after="40"/>
              <w:ind w:left="100" w:right="100" w:firstLine="0"/>
              <w:jc w:val="right"/>
            </w:pPr>
            <w:r>
              <w:rPr>
                <w:rFonts w:eastAsia="Times New Roman"/>
                <w:color w:val="111111"/>
              </w:rPr>
              <w:t>1</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21829E" w14:textId="77777777" w:rsidR="0012202B" w:rsidRDefault="001374D6">
            <w:pPr>
              <w:spacing w:before="40" w:after="40"/>
              <w:ind w:left="100" w:right="100" w:firstLine="0"/>
              <w:jc w:val="right"/>
            </w:pPr>
            <w:r>
              <w:rPr>
                <w:rFonts w:eastAsia="Times New Roman"/>
                <w:color w:val="111111"/>
              </w:rPr>
              <w:t>Unsatisfied (mostly about delivery)</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09CBA92" w14:textId="77777777" w:rsidR="0012202B" w:rsidRDefault="001374D6">
            <w:pPr>
              <w:spacing w:before="40" w:after="40"/>
              <w:ind w:left="100" w:right="100" w:firstLine="0"/>
              <w:jc w:val="right"/>
            </w:pPr>
            <w:r>
              <w:rPr>
                <w:rFonts w:eastAsia="Times New Roman"/>
                <w:color w:val="111111"/>
              </w:rPr>
              <w:t>1439</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AE3E59" w14:textId="77777777" w:rsidR="0012202B" w:rsidRDefault="001374D6">
            <w:pPr>
              <w:spacing w:before="40" w:after="40"/>
              <w:ind w:left="100" w:right="100" w:firstLine="0"/>
              <w:jc w:val="right"/>
            </w:pPr>
            <w:r>
              <w:rPr>
                <w:rFonts w:eastAsia="Times New Roman"/>
                <w:color w:val="111111"/>
              </w:rPr>
              <w:t>2.8%</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9A7E80" w14:textId="77777777" w:rsidR="0012202B" w:rsidRDefault="001374D6">
            <w:pPr>
              <w:spacing w:before="40" w:after="40"/>
              <w:ind w:left="100" w:right="100" w:firstLine="0"/>
              <w:jc w:val="right"/>
            </w:pPr>
            <w:r>
              <w:rPr>
                <w:rFonts w:eastAsia="Times New Roman"/>
                <w:color w:val="111111"/>
              </w:rPr>
              <w:t>I WOULD LIKE TO KNOW WHAT HAS BEEN, I ALWAYS RECEIVED AND THIS PURCHASE NOW HAS DISCUSSED</w:t>
            </w:r>
          </w:p>
        </w:tc>
      </w:tr>
      <w:tr w:rsidR="0012202B" w14:paraId="565CB105"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42BCA9"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4C63CE"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E9DA974"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7ABC42"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94DFDB" w14:textId="77777777" w:rsidR="0012202B" w:rsidRDefault="001374D6">
            <w:pPr>
              <w:spacing w:before="40" w:after="40"/>
              <w:ind w:left="100" w:right="100" w:firstLine="0"/>
              <w:jc w:val="right"/>
            </w:pPr>
            <w:r>
              <w:rPr>
                <w:rFonts w:eastAsia="Times New Roman"/>
                <w:color w:val="111111"/>
              </w:rPr>
              <w:t>Terrible</w:t>
            </w:r>
          </w:p>
        </w:tc>
      </w:tr>
      <w:tr w:rsidR="0012202B" w14:paraId="6485324C"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FFF7AA"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CD0F59"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D293F6"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831AE8"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AC2E9E" w14:textId="77777777" w:rsidR="0012202B" w:rsidRDefault="001374D6">
            <w:pPr>
              <w:spacing w:before="40" w:after="40"/>
              <w:ind w:left="100" w:right="100" w:firstLine="0"/>
              <w:jc w:val="right"/>
            </w:pPr>
            <w:r>
              <w:rPr>
                <w:rFonts w:eastAsia="Times New Roman"/>
                <w:color w:val="111111"/>
              </w:rPr>
              <w:t>I would like to know when my product will arrive? Since the delivery date has passed, I would like an answer, I am waiting!</w:t>
            </w:r>
          </w:p>
        </w:tc>
      </w:tr>
      <w:tr w:rsidR="0012202B" w14:paraId="7972FCA7"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4E771B6" w14:textId="77777777" w:rsidR="0012202B" w:rsidRDefault="001374D6">
            <w:pPr>
              <w:spacing w:before="40" w:after="40"/>
              <w:ind w:left="100" w:right="100" w:firstLine="0"/>
              <w:jc w:val="right"/>
            </w:pPr>
            <w:r>
              <w:rPr>
                <w:rFonts w:eastAsia="Times New Roman"/>
                <w:color w:val="111111"/>
              </w:rPr>
              <w:t>2</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0246BC" w14:textId="77777777" w:rsidR="0012202B" w:rsidRDefault="001374D6">
            <w:pPr>
              <w:spacing w:before="40" w:after="40"/>
              <w:ind w:left="100" w:right="100" w:firstLine="0"/>
              <w:jc w:val="right"/>
            </w:pPr>
            <w:r>
              <w:rPr>
                <w:rFonts w:eastAsia="Times New Roman"/>
                <w:color w:val="111111"/>
              </w:rPr>
              <w:t>Short positive message</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605830" w14:textId="77777777" w:rsidR="0012202B" w:rsidRDefault="001374D6">
            <w:pPr>
              <w:spacing w:before="40" w:after="40"/>
              <w:ind w:left="100" w:right="100" w:firstLine="0"/>
              <w:jc w:val="right"/>
            </w:pPr>
            <w:r>
              <w:rPr>
                <w:rFonts w:eastAsia="Times New Roman"/>
                <w:color w:val="111111"/>
              </w:rPr>
              <w:t>2270</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2404A1" w14:textId="77777777" w:rsidR="0012202B" w:rsidRDefault="001374D6">
            <w:pPr>
              <w:spacing w:before="40" w:after="40"/>
              <w:ind w:left="100" w:right="100" w:firstLine="0"/>
              <w:jc w:val="right"/>
            </w:pPr>
            <w:r>
              <w:rPr>
                <w:rFonts w:eastAsia="Times New Roman"/>
                <w:color w:val="111111"/>
              </w:rPr>
              <w:t>3.6%</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7D24A24" w14:textId="77777777" w:rsidR="0012202B" w:rsidRDefault="001374D6">
            <w:pPr>
              <w:spacing w:before="40" w:after="40"/>
              <w:ind w:left="100" w:right="100" w:firstLine="0"/>
              <w:jc w:val="right"/>
            </w:pPr>
            <w:r>
              <w:rPr>
                <w:rFonts w:eastAsia="Times New Roman"/>
                <w:color w:val="111111"/>
              </w:rPr>
              <w:t>Store note 10</w:t>
            </w:r>
          </w:p>
        </w:tc>
      </w:tr>
      <w:tr w:rsidR="0012202B" w14:paraId="16EEF816"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B537EA4"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2E29AD"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01B25B"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24251A"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B01A54" w14:textId="77777777" w:rsidR="0012202B" w:rsidRDefault="001374D6">
            <w:pPr>
              <w:spacing w:before="40" w:after="40"/>
              <w:ind w:left="100" w:right="100" w:firstLine="0"/>
              <w:jc w:val="right"/>
            </w:pPr>
            <w:r>
              <w:rPr>
                <w:rFonts w:eastAsia="Times New Roman"/>
                <w:color w:val="111111"/>
              </w:rPr>
              <w:t>OK I RECOMMEND</w:t>
            </w:r>
          </w:p>
        </w:tc>
      </w:tr>
      <w:tr w:rsidR="0012202B" w14:paraId="544002E8"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B0294C"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2D497C"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690411"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CCE0133"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610F97E" w14:textId="77777777" w:rsidR="0012202B" w:rsidRDefault="001374D6">
            <w:pPr>
              <w:spacing w:before="40" w:after="40"/>
              <w:ind w:left="100" w:right="100" w:firstLine="0"/>
              <w:jc w:val="right"/>
            </w:pPr>
            <w:r>
              <w:rPr>
                <w:rFonts w:eastAsia="Times New Roman"/>
                <w:color w:val="111111"/>
              </w:rPr>
              <w:t>OK</w:t>
            </w:r>
          </w:p>
        </w:tc>
      </w:tr>
      <w:tr w:rsidR="0012202B" w14:paraId="00434D25"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6BC5799" w14:textId="77777777" w:rsidR="0012202B" w:rsidRDefault="001374D6">
            <w:pPr>
              <w:spacing w:before="40" w:after="40"/>
              <w:ind w:left="100" w:right="100" w:firstLine="0"/>
              <w:jc w:val="right"/>
            </w:pPr>
            <w:r>
              <w:rPr>
                <w:rFonts w:eastAsia="Times New Roman"/>
                <w:color w:val="111111"/>
              </w:rPr>
              <w:t>3</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2794FD6" w14:textId="77777777" w:rsidR="0012202B" w:rsidRDefault="001374D6">
            <w:pPr>
              <w:spacing w:before="40" w:after="40"/>
              <w:ind w:left="100" w:right="100" w:firstLine="0"/>
              <w:jc w:val="right"/>
            </w:pPr>
            <w:r>
              <w:rPr>
                <w:rFonts w:eastAsia="Times New Roman"/>
                <w:color w:val="111111"/>
              </w:rPr>
              <w:t>Short positive message, but about the product only</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2F8BAFB" w14:textId="77777777" w:rsidR="0012202B" w:rsidRDefault="001374D6">
            <w:pPr>
              <w:spacing w:before="40" w:after="40"/>
              <w:ind w:left="100" w:right="100" w:firstLine="0"/>
              <w:jc w:val="right"/>
            </w:pPr>
            <w:r>
              <w:rPr>
                <w:rFonts w:eastAsia="Times New Roman"/>
                <w:color w:val="111111"/>
              </w:rPr>
              <w:t>1379</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29FAF1" w14:textId="77777777" w:rsidR="0012202B" w:rsidRDefault="001374D6">
            <w:pPr>
              <w:spacing w:before="40" w:after="40"/>
              <w:ind w:left="100" w:right="100" w:firstLine="0"/>
              <w:jc w:val="right"/>
            </w:pPr>
            <w:r>
              <w:rPr>
                <w:rFonts w:eastAsia="Times New Roman"/>
                <w:color w:val="111111"/>
              </w:rPr>
              <w:t>2.9%</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48C952A" w14:textId="77777777" w:rsidR="0012202B" w:rsidRDefault="001374D6">
            <w:pPr>
              <w:spacing w:before="40" w:after="40"/>
              <w:ind w:left="100" w:right="100" w:firstLine="0"/>
              <w:jc w:val="right"/>
            </w:pPr>
            <w:r>
              <w:rPr>
                <w:rFonts w:eastAsia="Times New Roman"/>
                <w:color w:val="111111"/>
              </w:rPr>
              <w:t>Excellent quality product</w:t>
            </w:r>
          </w:p>
        </w:tc>
      </w:tr>
      <w:tr w:rsidR="0012202B" w14:paraId="39BDB9EC"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0F33299"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CE8ED39"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E1A38A"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4B941E"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B7DF21A" w14:textId="77777777" w:rsidR="0012202B" w:rsidRDefault="001374D6">
            <w:pPr>
              <w:spacing w:before="40" w:after="40"/>
              <w:ind w:left="100" w:right="100" w:firstLine="0"/>
              <w:jc w:val="right"/>
            </w:pPr>
            <w:r>
              <w:rPr>
                <w:rFonts w:eastAsia="Times New Roman"/>
                <w:color w:val="111111"/>
              </w:rPr>
              <w:t>Excellent product.</w:t>
            </w:r>
          </w:p>
        </w:tc>
      </w:tr>
      <w:tr w:rsidR="0012202B" w14:paraId="08ED7F6E"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E9255F2"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F7FC22"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A90684F"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FE953C"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B00645" w14:textId="77777777" w:rsidR="0012202B" w:rsidRDefault="001374D6">
            <w:pPr>
              <w:spacing w:before="40" w:after="40"/>
              <w:ind w:left="100" w:right="100" w:firstLine="0"/>
              <w:jc w:val="right"/>
            </w:pPr>
            <w:r>
              <w:rPr>
                <w:rFonts w:eastAsia="Times New Roman"/>
                <w:color w:val="111111"/>
              </w:rPr>
              <w:t>very good, I recommend the product.</w:t>
            </w:r>
          </w:p>
        </w:tc>
      </w:tr>
      <w:tr w:rsidR="0012202B" w14:paraId="0839D2D9"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3E43E7" w14:textId="77777777" w:rsidR="0012202B" w:rsidRDefault="001374D6">
            <w:pPr>
              <w:spacing w:before="40" w:after="40"/>
              <w:ind w:left="100" w:right="100" w:firstLine="0"/>
              <w:jc w:val="right"/>
            </w:pPr>
            <w:r>
              <w:rPr>
                <w:rFonts w:eastAsia="Times New Roman"/>
                <w:color w:val="111111"/>
              </w:rPr>
              <w:t>4</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1BFBD72" w14:textId="77777777" w:rsidR="0012202B" w:rsidRDefault="001374D6">
            <w:pPr>
              <w:spacing w:before="40" w:after="40"/>
              <w:ind w:left="100" w:right="100" w:firstLine="0"/>
              <w:jc w:val="right"/>
            </w:pPr>
            <w:r>
              <w:rPr>
                <w:rFonts w:eastAsia="Times New Roman"/>
                <w:color w:val="111111"/>
              </w:rPr>
              <w:t>Non-coherent topic</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D3B807" w14:textId="77777777" w:rsidR="0012202B" w:rsidRDefault="001374D6">
            <w:pPr>
              <w:spacing w:before="40" w:after="40"/>
              <w:ind w:left="100" w:right="100" w:firstLine="0"/>
              <w:jc w:val="right"/>
            </w:pPr>
            <w:r>
              <w:rPr>
                <w:rFonts w:eastAsia="Times New Roman"/>
                <w:color w:val="111111"/>
              </w:rPr>
              <w:t>6339</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479074" w14:textId="77777777" w:rsidR="0012202B" w:rsidRDefault="001374D6">
            <w:pPr>
              <w:spacing w:before="40" w:after="40"/>
              <w:ind w:left="100" w:right="100" w:firstLine="0"/>
              <w:jc w:val="right"/>
            </w:pPr>
            <w:r>
              <w:rPr>
                <w:rFonts w:eastAsia="Times New Roman"/>
                <w:color w:val="111111"/>
              </w:rPr>
              <w:t>3.6%</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7D768D" w14:textId="77777777" w:rsidR="0012202B" w:rsidRDefault="001374D6">
            <w:pPr>
              <w:spacing w:before="40" w:after="40"/>
              <w:ind w:left="100" w:right="100" w:firstLine="0"/>
              <w:jc w:val="right"/>
            </w:pPr>
            <w:r>
              <w:rPr>
                <w:rFonts w:eastAsia="Times New Roman"/>
                <w:color w:val="111111"/>
              </w:rPr>
              <w:t>I got exactly what I expected. Other orders from other sellers were delayed, but this one arrived on time.</w:t>
            </w:r>
          </w:p>
        </w:tc>
      </w:tr>
      <w:tr w:rsidR="0012202B" w14:paraId="1ADE664A"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5A7738"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9C7584"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754F815"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BE2123"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0A0E97" w14:textId="77777777" w:rsidR="0012202B" w:rsidRDefault="001374D6">
            <w:pPr>
              <w:spacing w:before="40" w:after="40"/>
              <w:ind w:left="100" w:right="100" w:firstLine="0"/>
              <w:jc w:val="right"/>
            </w:pPr>
            <w:r>
              <w:rPr>
                <w:rFonts w:eastAsia="Times New Roman"/>
                <w:color w:val="111111"/>
              </w:rPr>
              <w:t>I bought the watch, unisex and sent a women&amp;#39;s watch, much smaller than the specifications of the ad.</w:t>
            </w:r>
          </w:p>
        </w:tc>
      </w:tr>
      <w:tr w:rsidR="0012202B" w14:paraId="05B8F236"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106D788"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877484"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8DCC50"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E3E32B"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88EB4C0" w14:textId="77777777" w:rsidR="0012202B" w:rsidRDefault="001374D6">
            <w:pPr>
              <w:spacing w:before="40" w:after="40"/>
              <w:ind w:left="100" w:right="100" w:firstLine="0"/>
              <w:jc w:val="right"/>
            </w:pPr>
            <w:r>
              <w:rPr>
                <w:rFonts w:eastAsia="Times New Roman"/>
                <w:color w:val="111111"/>
              </w:rPr>
              <w:t>so far I haven&amp;#39;t received the product.</w:t>
            </w:r>
          </w:p>
        </w:tc>
      </w:tr>
      <w:tr w:rsidR="0012202B" w14:paraId="3473EE29"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30A788" w14:textId="77777777" w:rsidR="0012202B" w:rsidRDefault="001374D6">
            <w:pPr>
              <w:spacing w:before="40" w:after="40"/>
              <w:ind w:left="100" w:right="100" w:firstLine="0"/>
              <w:jc w:val="right"/>
            </w:pPr>
            <w:r>
              <w:rPr>
                <w:rFonts w:eastAsia="Times New Roman"/>
                <w:color w:val="111111"/>
              </w:rPr>
              <w:t>5</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C97E2CD" w14:textId="77777777" w:rsidR="0012202B" w:rsidRDefault="001374D6">
            <w:pPr>
              <w:spacing w:before="40" w:after="40"/>
              <w:ind w:left="100" w:right="100" w:firstLine="0"/>
              <w:jc w:val="right"/>
            </w:pPr>
            <w:r>
              <w:rPr>
                <w:rFonts w:eastAsia="Times New Roman"/>
                <w:color w:val="111111"/>
              </w:rPr>
              <w:t>Positive message but longer than topic 2</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9E49683" w14:textId="77777777" w:rsidR="0012202B" w:rsidRDefault="001374D6">
            <w:pPr>
              <w:spacing w:before="40" w:after="40"/>
              <w:ind w:left="100" w:right="100" w:firstLine="0"/>
              <w:jc w:val="right"/>
            </w:pPr>
            <w:r>
              <w:rPr>
                <w:rFonts w:eastAsia="Times New Roman"/>
                <w:color w:val="111111"/>
              </w:rPr>
              <w:t>1194</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6ED05F" w14:textId="77777777" w:rsidR="0012202B" w:rsidRDefault="001374D6">
            <w:pPr>
              <w:spacing w:before="40" w:after="40"/>
              <w:ind w:left="100" w:right="100" w:firstLine="0"/>
              <w:jc w:val="right"/>
            </w:pPr>
            <w:r>
              <w:rPr>
                <w:rFonts w:eastAsia="Times New Roman"/>
                <w:color w:val="111111"/>
              </w:rPr>
              <w:t>4.5%</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3C8981" w14:textId="77777777" w:rsidR="0012202B" w:rsidRDefault="001374D6">
            <w:pPr>
              <w:spacing w:before="40" w:after="40"/>
              <w:ind w:left="100" w:right="100" w:firstLine="0"/>
              <w:jc w:val="right"/>
            </w:pPr>
            <w:r>
              <w:rPr>
                <w:rFonts w:eastAsia="Times New Roman"/>
                <w:color w:val="111111"/>
              </w:rPr>
              <w:t>Wonderful</w:t>
            </w:r>
          </w:p>
        </w:tc>
      </w:tr>
      <w:tr w:rsidR="0012202B" w14:paraId="79AC8964"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845BA2"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BC2D4C"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226F1C"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0D6F58"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E756B91" w14:textId="77777777" w:rsidR="0012202B" w:rsidRDefault="001374D6">
            <w:pPr>
              <w:spacing w:before="40" w:after="40"/>
              <w:ind w:left="100" w:right="100" w:firstLine="0"/>
              <w:jc w:val="right"/>
            </w:pPr>
            <w:r>
              <w:rPr>
                <w:rFonts w:eastAsia="Times New Roman"/>
                <w:color w:val="111111"/>
              </w:rPr>
              <w:t>super recommend the product which is very good!</w:t>
            </w:r>
          </w:p>
        </w:tc>
      </w:tr>
      <w:tr w:rsidR="0012202B" w14:paraId="151827CB"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B1FBAEF"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B535B89"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EB623A"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23FB2C"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B67B85A" w14:textId="77777777" w:rsidR="0012202B" w:rsidRDefault="001374D6">
            <w:pPr>
              <w:spacing w:before="40" w:after="40"/>
              <w:ind w:left="100" w:right="100" w:firstLine="0"/>
              <w:jc w:val="right"/>
            </w:pPr>
            <w:r>
              <w:rPr>
                <w:rFonts w:eastAsia="Times New Roman"/>
                <w:color w:val="111111"/>
              </w:rPr>
              <w:t>Everything as advertised .... Great product ...</w:t>
            </w:r>
          </w:p>
        </w:tc>
      </w:tr>
      <w:tr w:rsidR="0012202B" w14:paraId="74E055B8"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ABB5B14" w14:textId="77777777" w:rsidR="0012202B" w:rsidRDefault="001374D6">
            <w:pPr>
              <w:spacing w:before="40" w:after="40"/>
              <w:ind w:left="100" w:right="100" w:firstLine="0"/>
              <w:jc w:val="right"/>
            </w:pPr>
            <w:r>
              <w:rPr>
                <w:rFonts w:eastAsia="Times New Roman"/>
                <w:color w:val="111111"/>
              </w:rPr>
              <w:t>6</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A20147" w14:textId="77777777" w:rsidR="0012202B" w:rsidRDefault="001374D6">
            <w:pPr>
              <w:spacing w:before="40" w:after="40"/>
              <w:ind w:left="100" w:right="100" w:firstLine="0"/>
              <w:jc w:val="right"/>
            </w:pPr>
            <w:r>
              <w:rPr>
                <w:rFonts w:eastAsia="Times New Roman"/>
                <w:color w:val="111111"/>
              </w:rPr>
              <w:t>Problems with delivery - wrong products, too many/too little things in package</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17FA07" w14:textId="77777777" w:rsidR="0012202B" w:rsidRDefault="001374D6">
            <w:pPr>
              <w:spacing w:before="40" w:after="40"/>
              <w:ind w:left="100" w:right="100" w:firstLine="0"/>
              <w:jc w:val="right"/>
            </w:pPr>
            <w:r>
              <w:rPr>
                <w:rFonts w:eastAsia="Times New Roman"/>
                <w:color w:val="111111"/>
              </w:rPr>
              <w:t>2892</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DFB456" w14:textId="77777777" w:rsidR="0012202B" w:rsidRDefault="001374D6">
            <w:pPr>
              <w:spacing w:before="40" w:after="40"/>
              <w:ind w:left="100" w:right="100" w:firstLine="0"/>
              <w:jc w:val="right"/>
            </w:pPr>
            <w:r>
              <w:rPr>
                <w:rFonts w:eastAsia="Times New Roman"/>
                <w:color w:val="111111"/>
              </w:rPr>
              <w:t>3.8%</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162042" w14:textId="77777777" w:rsidR="0012202B" w:rsidRDefault="001374D6">
            <w:pPr>
              <w:spacing w:before="40" w:after="40"/>
              <w:ind w:left="100" w:right="100" w:firstLine="0"/>
              <w:jc w:val="right"/>
            </w:pPr>
            <w:r>
              <w:rPr>
                <w:rFonts w:eastAsia="Times New Roman"/>
                <w:color w:val="111111"/>
              </w:rPr>
              <w:t>I bought two units and only received one and now what do I do?</w:t>
            </w:r>
          </w:p>
        </w:tc>
      </w:tr>
      <w:tr w:rsidR="0012202B" w14:paraId="4C0B9FB6"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457A90"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D7BD6EE"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2F14287"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C91F542"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7AB201" w14:textId="77777777" w:rsidR="0012202B" w:rsidRDefault="001374D6">
            <w:pPr>
              <w:spacing w:before="40" w:after="40"/>
              <w:ind w:left="100" w:right="100" w:firstLine="0"/>
              <w:jc w:val="right"/>
            </w:pPr>
            <w:r>
              <w:rPr>
                <w:rFonts w:eastAsia="Times New Roman"/>
                <w:color w:val="111111"/>
              </w:rPr>
              <w:t>I bought three packs of five sheets each of transfer paper for dark tissue and received only two</w:t>
            </w:r>
          </w:p>
        </w:tc>
      </w:tr>
      <w:tr w:rsidR="0012202B" w14:paraId="243821E8"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4FAF0AA"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9EFAB02"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A80524D"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E2475E"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D88A23" w14:textId="77777777" w:rsidR="0012202B" w:rsidRDefault="001374D6">
            <w:pPr>
              <w:spacing w:before="40" w:after="40"/>
              <w:ind w:left="100" w:right="100" w:firstLine="0"/>
              <w:jc w:val="right"/>
            </w:pPr>
            <w:r>
              <w:rPr>
                <w:rFonts w:eastAsia="Times New Roman"/>
                <w:color w:val="111111"/>
              </w:rPr>
              <w:t>The delivery was split in two. There was no statement from the store. I came to think that they had only shipped part of the product.</w:t>
            </w:r>
          </w:p>
        </w:tc>
      </w:tr>
      <w:tr w:rsidR="0012202B" w14:paraId="4AFF2D4C"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7975CF" w14:textId="77777777" w:rsidR="0012202B" w:rsidRDefault="001374D6">
            <w:pPr>
              <w:spacing w:before="40" w:after="40"/>
              <w:ind w:left="100" w:right="100" w:firstLine="0"/>
              <w:jc w:val="right"/>
            </w:pPr>
            <w:r>
              <w:rPr>
                <w:rFonts w:eastAsia="Times New Roman"/>
                <w:color w:val="111111"/>
              </w:rPr>
              <w:t>7</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6A94657" w14:textId="77777777" w:rsidR="0012202B" w:rsidRDefault="001374D6">
            <w:pPr>
              <w:spacing w:before="40" w:after="40"/>
              <w:ind w:left="100" w:right="100" w:firstLine="0"/>
              <w:jc w:val="right"/>
            </w:pPr>
            <w:r>
              <w:rPr>
                <w:rFonts w:eastAsia="Times New Roman"/>
                <w:color w:val="111111"/>
              </w:rPr>
              <w:t>Good comments about particular seller</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FC3DAA" w14:textId="77777777" w:rsidR="0012202B" w:rsidRDefault="001374D6">
            <w:pPr>
              <w:spacing w:before="40" w:after="40"/>
              <w:ind w:left="100" w:right="100" w:firstLine="0"/>
              <w:jc w:val="right"/>
            </w:pPr>
            <w:r>
              <w:rPr>
                <w:rFonts w:eastAsia="Times New Roman"/>
                <w:color w:val="111111"/>
              </w:rPr>
              <w:t>4839</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D6763B" w14:textId="77777777" w:rsidR="0012202B" w:rsidRDefault="001374D6">
            <w:pPr>
              <w:spacing w:before="40" w:after="40"/>
              <w:ind w:left="100" w:right="100" w:firstLine="0"/>
              <w:jc w:val="right"/>
            </w:pPr>
            <w:r>
              <w:rPr>
                <w:rFonts w:eastAsia="Times New Roman"/>
                <w:color w:val="111111"/>
              </w:rPr>
              <w:t>3.4%</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F82763E" w14:textId="77777777" w:rsidR="0012202B" w:rsidRDefault="001374D6">
            <w:pPr>
              <w:spacing w:before="40" w:after="40"/>
              <w:ind w:left="100" w:right="100" w:firstLine="0"/>
              <w:jc w:val="right"/>
            </w:pPr>
            <w:r>
              <w:rPr>
                <w:rFonts w:eastAsia="Times New Roman"/>
                <w:color w:val="111111"/>
              </w:rPr>
              <w:t xml:space="preserve">Congratulations </w:t>
            </w:r>
            <w:proofErr w:type="spellStart"/>
            <w:r>
              <w:rPr>
                <w:rFonts w:eastAsia="Times New Roman"/>
                <w:color w:val="111111"/>
              </w:rPr>
              <w:t>lannister</w:t>
            </w:r>
            <w:proofErr w:type="spellEnd"/>
            <w:r>
              <w:rPr>
                <w:rFonts w:eastAsia="Times New Roman"/>
                <w:color w:val="111111"/>
              </w:rPr>
              <w:t xml:space="preserve"> stores loved shopping online safe and practical Congratulations to all happy Easter</w:t>
            </w:r>
          </w:p>
        </w:tc>
      </w:tr>
      <w:tr w:rsidR="0012202B" w14:paraId="0468EBE9"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A79915B"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4CA143E"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77739A"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C9AB60E"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647327E" w14:textId="77777777" w:rsidR="0012202B" w:rsidRDefault="001374D6">
            <w:pPr>
              <w:spacing w:before="40" w:after="40"/>
              <w:ind w:left="100" w:right="100" w:firstLine="0"/>
              <w:jc w:val="right"/>
            </w:pPr>
            <w:r>
              <w:rPr>
                <w:rFonts w:eastAsia="Times New Roman"/>
                <w:color w:val="111111"/>
              </w:rPr>
              <w:t>I recommend the seller ...</w:t>
            </w:r>
          </w:p>
        </w:tc>
      </w:tr>
      <w:tr w:rsidR="0012202B" w14:paraId="1E01118E"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82EFED8"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DF37CF5"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0DB0B4"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54099DE"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5BC77F" w14:textId="77777777" w:rsidR="0012202B" w:rsidRDefault="001374D6">
            <w:pPr>
              <w:spacing w:before="40" w:after="40"/>
              <w:ind w:left="100" w:right="100" w:firstLine="0"/>
              <w:jc w:val="right"/>
            </w:pPr>
            <w:r>
              <w:rPr>
                <w:rFonts w:eastAsia="Times New Roman"/>
                <w:color w:val="111111"/>
              </w:rPr>
              <w:t>congratulations station ... always arrives with a lot of antecedence .. Thank you very much ....</w:t>
            </w:r>
          </w:p>
        </w:tc>
      </w:tr>
      <w:tr w:rsidR="0012202B" w14:paraId="2CB2D421"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0B33D4" w14:textId="77777777" w:rsidR="0012202B" w:rsidRDefault="001374D6">
            <w:pPr>
              <w:spacing w:before="40" w:after="40"/>
              <w:ind w:left="100" w:right="100" w:firstLine="0"/>
              <w:jc w:val="right"/>
            </w:pPr>
            <w:r>
              <w:rPr>
                <w:rFonts w:eastAsia="Times New Roman"/>
                <w:color w:val="111111"/>
              </w:rPr>
              <w:t>8</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D00B2F" w14:textId="77777777" w:rsidR="0012202B" w:rsidRDefault="001374D6">
            <w:pPr>
              <w:spacing w:before="40" w:after="40"/>
              <w:ind w:left="100" w:right="100" w:firstLine="0"/>
              <w:jc w:val="right"/>
            </w:pPr>
            <w:r>
              <w:rPr>
                <w:rFonts w:eastAsia="Times New Roman"/>
                <w:color w:val="111111"/>
              </w:rPr>
              <w:t>Short message, mostly about quality of the product</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49C245" w14:textId="77777777" w:rsidR="0012202B" w:rsidRDefault="001374D6">
            <w:pPr>
              <w:spacing w:before="40" w:after="40"/>
              <w:ind w:left="100" w:right="100" w:firstLine="0"/>
              <w:jc w:val="right"/>
            </w:pPr>
            <w:r>
              <w:rPr>
                <w:rFonts w:eastAsia="Times New Roman"/>
                <w:color w:val="111111"/>
              </w:rPr>
              <w:t>3808</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AEB3C0" w14:textId="77777777" w:rsidR="0012202B" w:rsidRDefault="001374D6">
            <w:pPr>
              <w:spacing w:before="40" w:after="40"/>
              <w:ind w:left="100" w:right="100" w:firstLine="0"/>
              <w:jc w:val="right"/>
            </w:pPr>
            <w:r>
              <w:rPr>
                <w:rFonts w:eastAsia="Times New Roman"/>
                <w:color w:val="111111"/>
              </w:rPr>
              <w:t>3.4%</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3288B2" w14:textId="77777777" w:rsidR="0012202B" w:rsidRDefault="001374D6">
            <w:pPr>
              <w:spacing w:before="40" w:after="40"/>
              <w:ind w:left="100" w:right="100" w:firstLine="0"/>
              <w:jc w:val="right"/>
            </w:pPr>
            <w:r>
              <w:rPr>
                <w:rFonts w:eastAsia="Times New Roman"/>
                <w:color w:val="111111"/>
              </w:rPr>
              <w:t>But a little, braking ... for the value ta Boa.</w:t>
            </w:r>
          </w:p>
        </w:tc>
      </w:tr>
      <w:tr w:rsidR="0012202B" w14:paraId="6391EC79"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380CA0E"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D473A5"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76564C0"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D6CB21"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3B7F5C" w14:textId="77777777" w:rsidR="0012202B" w:rsidRDefault="001374D6">
            <w:pPr>
              <w:spacing w:before="40" w:after="40"/>
              <w:ind w:left="100" w:right="100" w:firstLine="0"/>
              <w:jc w:val="right"/>
            </w:pPr>
            <w:r>
              <w:rPr>
                <w:rFonts w:eastAsia="Times New Roman"/>
                <w:color w:val="111111"/>
              </w:rPr>
              <w:t>Very good. very fragrant.</w:t>
            </w:r>
          </w:p>
        </w:tc>
      </w:tr>
      <w:tr w:rsidR="0012202B" w14:paraId="36B1E68B"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29C821"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EF8297"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871A436"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B57EC9"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FCDD6B0" w14:textId="77777777" w:rsidR="0012202B" w:rsidRDefault="001374D6">
            <w:pPr>
              <w:spacing w:before="40" w:after="40"/>
              <w:ind w:left="100" w:right="100" w:firstLine="0"/>
              <w:jc w:val="right"/>
            </w:pPr>
            <w:r>
              <w:rPr>
                <w:rFonts w:eastAsia="Times New Roman"/>
                <w:color w:val="111111"/>
              </w:rPr>
              <w:t>I loved it, beautiful, very delicate</w:t>
            </w:r>
          </w:p>
        </w:tc>
      </w:tr>
      <w:tr w:rsidR="0012202B" w14:paraId="56444727"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1E63CB5" w14:textId="77777777" w:rsidR="0012202B" w:rsidRDefault="001374D6">
            <w:pPr>
              <w:spacing w:before="40" w:after="40"/>
              <w:ind w:left="100" w:right="100" w:firstLine="0"/>
              <w:jc w:val="right"/>
            </w:pPr>
            <w:r>
              <w:rPr>
                <w:rFonts w:eastAsia="Times New Roman"/>
                <w:color w:val="111111"/>
              </w:rPr>
              <w:t>9</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B3E044" w14:textId="77777777" w:rsidR="0012202B" w:rsidRDefault="001374D6">
            <w:pPr>
              <w:spacing w:before="40" w:after="40"/>
              <w:ind w:left="100" w:right="100" w:firstLine="0"/>
              <w:jc w:val="right"/>
            </w:pPr>
            <w:r>
              <w:rPr>
                <w:rFonts w:eastAsia="Times New Roman"/>
                <w:color w:val="111111"/>
              </w:rPr>
              <w:t>non-coherent</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AF7BDB" w14:textId="77777777" w:rsidR="0012202B" w:rsidRDefault="001374D6">
            <w:pPr>
              <w:spacing w:before="40" w:after="40"/>
              <w:ind w:left="100" w:right="100" w:firstLine="0"/>
              <w:jc w:val="right"/>
            </w:pPr>
            <w:r>
              <w:rPr>
                <w:rFonts w:eastAsia="Times New Roman"/>
                <w:color w:val="111111"/>
              </w:rPr>
              <w:t>1275</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22F2A4A" w14:textId="77777777" w:rsidR="0012202B" w:rsidRDefault="001374D6">
            <w:pPr>
              <w:spacing w:before="40" w:after="40"/>
              <w:ind w:left="100" w:right="100" w:firstLine="0"/>
              <w:jc w:val="right"/>
            </w:pPr>
            <w:r>
              <w:rPr>
                <w:rFonts w:eastAsia="Times New Roman"/>
                <w:color w:val="111111"/>
              </w:rPr>
              <w:t>3.4%</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765FC2" w14:textId="77777777" w:rsidR="0012202B" w:rsidRDefault="001374D6">
            <w:pPr>
              <w:spacing w:before="40" w:after="40"/>
              <w:ind w:left="100" w:right="100" w:firstLine="0"/>
              <w:jc w:val="right"/>
            </w:pPr>
            <w:r>
              <w:rPr>
                <w:rFonts w:eastAsia="Times New Roman"/>
                <w:color w:val="111111"/>
              </w:rPr>
              <w:t>The purchase was made easily. The delivery was made well before the given deadline. The product has already started to be used and to date, without problems.</w:t>
            </w:r>
          </w:p>
        </w:tc>
      </w:tr>
      <w:tr w:rsidR="0012202B" w14:paraId="6096645D"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46A8D6B"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6C00B13"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75C380"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D9D90B"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686925" w14:textId="77777777" w:rsidR="0012202B" w:rsidRDefault="001374D6">
            <w:pPr>
              <w:spacing w:before="40" w:after="40"/>
              <w:ind w:left="100" w:right="100" w:firstLine="0"/>
              <w:jc w:val="right"/>
            </w:pPr>
            <w:r>
              <w:rPr>
                <w:rFonts w:eastAsia="Times New Roman"/>
                <w:color w:val="111111"/>
              </w:rPr>
              <w:t>I hope it lasts because it is made of fur.</w:t>
            </w:r>
          </w:p>
        </w:tc>
      </w:tr>
      <w:tr w:rsidR="0012202B" w14:paraId="37D20EE7"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4953F45"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A8FABA"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A7A869"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FF47AEB"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1C5ABF" w14:textId="77777777" w:rsidR="0012202B" w:rsidRDefault="001374D6">
            <w:pPr>
              <w:spacing w:before="40" w:after="40"/>
              <w:ind w:left="100" w:right="100" w:firstLine="0"/>
              <w:jc w:val="right"/>
            </w:pPr>
            <w:r>
              <w:rPr>
                <w:rFonts w:eastAsia="Times New Roman"/>
                <w:color w:val="111111"/>
              </w:rPr>
              <w:t>I asked for a refund and no response so far</w:t>
            </w:r>
          </w:p>
        </w:tc>
      </w:tr>
      <w:tr w:rsidR="0012202B" w14:paraId="49175DFB"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9292A2" w14:textId="77777777" w:rsidR="0012202B" w:rsidRDefault="001374D6">
            <w:pPr>
              <w:spacing w:before="40" w:after="40"/>
              <w:ind w:left="100" w:right="100" w:firstLine="0"/>
              <w:jc w:val="right"/>
            </w:pPr>
            <w:r>
              <w:rPr>
                <w:rFonts w:eastAsia="Times New Roman"/>
                <w:color w:val="111111"/>
              </w:rPr>
              <w:t>10</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100034" w14:textId="77777777" w:rsidR="0012202B" w:rsidRDefault="001374D6">
            <w:pPr>
              <w:spacing w:before="40" w:after="40"/>
              <w:ind w:left="100" w:right="100" w:firstLine="0"/>
              <w:jc w:val="right"/>
            </w:pPr>
            <w:r>
              <w:rPr>
                <w:rFonts w:eastAsia="Times New Roman"/>
                <w:color w:val="111111"/>
              </w:rPr>
              <w:t>Short message, lots of times wrong spelling/random letters</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E4C34E" w14:textId="77777777" w:rsidR="0012202B" w:rsidRDefault="001374D6">
            <w:pPr>
              <w:spacing w:before="40" w:after="40"/>
              <w:ind w:left="100" w:right="100" w:firstLine="0"/>
              <w:jc w:val="right"/>
            </w:pPr>
            <w:r>
              <w:rPr>
                <w:rFonts w:eastAsia="Times New Roman"/>
                <w:color w:val="111111"/>
              </w:rPr>
              <w:t>15</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52536D7" w14:textId="77777777" w:rsidR="0012202B" w:rsidRDefault="001374D6">
            <w:pPr>
              <w:spacing w:before="40" w:after="40"/>
              <w:ind w:left="100" w:right="100" w:firstLine="0"/>
              <w:jc w:val="right"/>
            </w:pPr>
            <w:r>
              <w:rPr>
                <w:rFonts w:eastAsia="Times New Roman"/>
                <w:color w:val="111111"/>
              </w:rPr>
              <w:t>9.1%</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B5B618" w14:textId="77777777" w:rsidR="0012202B" w:rsidRDefault="001374D6">
            <w:pPr>
              <w:spacing w:before="40" w:after="40"/>
              <w:ind w:left="100" w:right="100" w:firstLine="0"/>
              <w:jc w:val="right"/>
            </w:pPr>
            <w:proofErr w:type="spellStart"/>
            <w:r>
              <w:rPr>
                <w:rFonts w:eastAsia="Times New Roman"/>
                <w:color w:val="111111"/>
              </w:rPr>
              <w:t>vbvbsgfbsbfs</w:t>
            </w:r>
            <w:proofErr w:type="spellEnd"/>
          </w:p>
        </w:tc>
      </w:tr>
      <w:tr w:rsidR="0012202B" w14:paraId="7CE07A29"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7D46EB"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166BF5"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4384D86"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02FE60"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0E56F03" w14:textId="77777777" w:rsidR="0012202B" w:rsidRDefault="001374D6">
            <w:pPr>
              <w:spacing w:before="40" w:after="40"/>
              <w:ind w:left="100" w:right="100" w:firstLine="0"/>
              <w:jc w:val="right"/>
            </w:pPr>
            <w:r>
              <w:rPr>
                <w:rFonts w:eastAsia="Times New Roman"/>
                <w:color w:val="111111"/>
              </w:rPr>
              <w:t>I recommend ... mayor;</w:t>
            </w:r>
          </w:p>
        </w:tc>
      </w:tr>
      <w:tr w:rsidR="0012202B" w14:paraId="4A414778"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BB8050"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366763"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0291123"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835332"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1B52B9" w14:textId="77777777" w:rsidR="0012202B" w:rsidRDefault="001374D6">
            <w:pPr>
              <w:spacing w:before="40" w:after="40"/>
              <w:ind w:left="100" w:right="100" w:firstLine="0"/>
              <w:jc w:val="right"/>
            </w:pPr>
            <w:proofErr w:type="spellStart"/>
            <w:r>
              <w:rPr>
                <w:rFonts w:eastAsia="Times New Roman"/>
                <w:color w:val="111111"/>
              </w:rPr>
              <w:t>Ksksksk</w:t>
            </w:r>
            <w:proofErr w:type="spellEnd"/>
          </w:p>
        </w:tc>
      </w:tr>
      <w:tr w:rsidR="0012202B" w14:paraId="66499DD5"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55FA346" w14:textId="77777777" w:rsidR="0012202B" w:rsidRDefault="001374D6">
            <w:pPr>
              <w:spacing w:before="40" w:after="40"/>
              <w:ind w:left="100" w:right="100" w:firstLine="0"/>
              <w:jc w:val="right"/>
            </w:pPr>
            <w:r>
              <w:rPr>
                <w:rFonts w:eastAsia="Times New Roman"/>
                <w:color w:val="111111"/>
              </w:rPr>
              <w:t>11</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07A114" w14:textId="77777777" w:rsidR="0012202B" w:rsidRDefault="001374D6">
            <w:pPr>
              <w:spacing w:before="40" w:after="40"/>
              <w:ind w:left="100" w:right="100" w:firstLine="0"/>
              <w:jc w:val="right"/>
            </w:pPr>
            <w:r>
              <w:rPr>
                <w:rFonts w:eastAsia="Times New Roman"/>
                <w:color w:val="111111"/>
              </w:rPr>
              <w:t>non-coherent</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CBB3E48" w14:textId="77777777" w:rsidR="0012202B" w:rsidRDefault="001374D6">
            <w:pPr>
              <w:spacing w:before="40" w:after="40"/>
              <w:ind w:left="100" w:right="100" w:firstLine="0"/>
              <w:jc w:val="right"/>
            </w:pPr>
            <w:r>
              <w:rPr>
                <w:rFonts w:eastAsia="Times New Roman"/>
                <w:color w:val="111111"/>
              </w:rPr>
              <w:t>2614</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651049B" w14:textId="77777777" w:rsidR="0012202B" w:rsidRDefault="001374D6">
            <w:pPr>
              <w:spacing w:before="40" w:after="40"/>
              <w:ind w:left="100" w:right="100" w:firstLine="0"/>
              <w:jc w:val="right"/>
            </w:pPr>
            <w:r>
              <w:rPr>
                <w:rFonts w:eastAsia="Times New Roman"/>
                <w:color w:val="111111"/>
              </w:rPr>
              <w:t>2.5%</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2A9957" w14:textId="77777777" w:rsidR="0012202B" w:rsidRDefault="001374D6">
            <w:pPr>
              <w:spacing w:before="40" w:after="40"/>
              <w:ind w:left="100" w:right="100" w:firstLine="0"/>
              <w:jc w:val="right"/>
            </w:pPr>
            <w:r>
              <w:rPr>
                <w:rFonts w:eastAsia="Times New Roman"/>
                <w:color w:val="111111"/>
              </w:rPr>
              <w:t>I always buy over the Internet and delivery takes place before the agreed deadline, which I believe is the maximum period. At stark, the maximum term has expired and I have not yet received the product.</w:t>
            </w:r>
          </w:p>
        </w:tc>
      </w:tr>
      <w:tr w:rsidR="0012202B" w14:paraId="2E9BE828"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138DEB4"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DC46F90"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F8CECA"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21EF61"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FE92776" w14:textId="77777777" w:rsidR="0012202B" w:rsidRDefault="001374D6">
            <w:pPr>
              <w:spacing w:before="40" w:after="40"/>
              <w:ind w:left="100" w:right="100" w:firstLine="0"/>
              <w:jc w:val="right"/>
            </w:pPr>
            <w:r>
              <w:rPr>
                <w:rFonts w:eastAsia="Times New Roman"/>
                <w:color w:val="111111"/>
              </w:rPr>
              <w:t>Great store for partnership: very fast, well packaged and quality products! Only the cost of shipping that was a little sour.</w:t>
            </w:r>
          </w:p>
        </w:tc>
      </w:tr>
      <w:tr w:rsidR="0012202B" w14:paraId="293753F3"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E261DF9"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58B253"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BDDDF6"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EF90EF8"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C00972" w14:textId="77777777" w:rsidR="0012202B" w:rsidRDefault="001374D6">
            <w:pPr>
              <w:spacing w:before="40" w:after="40"/>
              <w:ind w:left="100" w:right="100" w:firstLine="0"/>
              <w:jc w:val="right"/>
            </w:pPr>
            <w:r>
              <w:rPr>
                <w:rFonts w:eastAsia="Times New Roman"/>
                <w:color w:val="111111"/>
              </w:rPr>
              <w:t>I DID NOT RECEIVE THE PRODUCT AND IS IN THE SYSTEM I RECEIVED BEYOND PAYING EXPENSIVE SHIPPING</w:t>
            </w:r>
          </w:p>
        </w:tc>
      </w:tr>
      <w:tr w:rsidR="0012202B" w14:paraId="5CCD63A1"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9C5CBB" w14:textId="77777777" w:rsidR="0012202B" w:rsidRDefault="001374D6">
            <w:pPr>
              <w:spacing w:before="40" w:after="40"/>
              <w:ind w:left="100" w:right="100" w:firstLine="0"/>
              <w:jc w:val="right"/>
            </w:pPr>
            <w:r>
              <w:rPr>
                <w:rFonts w:eastAsia="Times New Roman"/>
                <w:color w:val="111111"/>
              </w:rPr>
              <w:t>12</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B9E4866" w14:textId="77777777" w:rsidR="0012202B" w:rsidRDefault="001374D6">
            <w:pPr>
              <w:spacing w:before="40" w:after="40"/>
              <w:ind w:left="100" w:right="100" w:firstLine="0"/>
              <w:jc w:val="right"/>
            </w:pPr>
            <w:r>
              <w:rPr>
                <w:rFonts w:eastAsia="Times New Roman"/>
                <w:color w:val="111111"/>
              </w:rPr>
              <w:t>Praises about the product</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24C626C" w14:textId="77777777" w:rsidR="0012202B" w:rsidRDefault="001374D6">
            <w:pPr>
              <w:spacing w:before="40" w:after="40"/>
              <w:ind w:left="100" w:right="100" w:firstLine="0"/>
              <w:jc w:val="right"/>
            </w:pPr>
            <w:r>
              <w:rPr>
                <w:rFonts w:eastAsia="Times New Roman"/>
                <w:color w:val="111111"/>
              </w:rPr>
              <w:t>2003</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689C55" w14:textId="77777777" w:rsidR="0012202B" w:rsidRDefault="001374D6">
            <w:pPr>
              <w:spacing w:before="40" w:after="40"/>
              <w:ind w:left="100" w:right="100" w:firstLine="0"/>
              <w:jc w:val="right"/>
            </w:pPr>
            <w:r>
              <w:rPr>
                <w:rFonts w:eastAsia="Times New Roman"/>
                <w:color w:val="111111"/>
              </w:rPr>
              <w:t>2.2%</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3422D37" w14:textId="77777777" w:rsidR="0012202B" w:rsidRDefault="001374D6">
            <w:pPr>
              <w:spacing w:before="40" w:after="40"/>
              <w:ind w:left="100" w:right="100" w:firstLine="0"/>
              <w:jc w:val="right"/>
            </w:pPr>
            <w:r>
              <w:rPr>
                <w:rFonts w:eastAsia="Times New Roman"/>
                <w:color w:val="111111"/>
              </w:rPr>
              <w:t>very beautiful and cheap watch.</w:t>
            </w:r>
          </w:p>
        </w:tc>
      </w:tr>
      <w:tr w:rsidR="0012202B" w14:paraId="7E639191"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E7410B9"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5B25F00"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6F35C04"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11DD733"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D59FE2" w14:textId="77777777" w:rsidR="0012202B" w:rsidRDefault="001374D6">
            <w:pPr>
              <w:spacing w:before="40" w:after="40"/>
              <w:ind w:left="100" w:right="100" w:firstLine="0"/>
              <w:jc w:val="right"/>
            </w:pPr>
            <w:r>
              <w:rPr>
                <w:rFonts w:eastAsia="Times New Roman"/>
                <w:color w:val="111111"/>
              </w:rPr>
              <w:t>Good product, but what came to me does not match the photo in the ad.</w:t>
            </w:r>
          </w:p>
        </w:tc>
      </w:tr>
      <w:tr w:rsidR="0012202B" w14:paraId="751D886D"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D45A2A"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993EC15"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D4878C"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60B5E4"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72EAFDE" w14:textId="77777777" w:rsidR="0012202B" w:rsidRDefault="001374D6">
            <w:pPr>
              <w:spacing w:before="40" w:after="40"/>
              <w:ind w:left="100" w:right="100" w:firstLine="0"/>
              <w:jc w:val="right"/>
            </w:pPr>
            <w:r>
              <w:rPr>
                <w:rFonts w:eastAsia="Times New Roman"/>
                <w:color w:val="111111"/>
              </w:rPr>
              <w:t>Beautiful watch I loved it</w:t>
            </w:r>
          </w:p>
        </w:tc>
      </w:tr>
      <w:tr w:rsidR="0012202B" w14:paraId="22B6478D"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907A0F5" w14:textId="77777777" w:rsidR="0012202B" w:rsidRDefault="001374D6">
            <w:pPr>
              <w:spacing w:before="40" w:after="40"/>
              <w:ind w:left="100" w:right="100" w:firstLine="0"/>
              <w:jc w:val="right"/>
            </w:pPr>
            <w:r>
              <w:rPr>
                <w:rFonts w:eastAsia="Times New Roman"/>
                <w:color w:val="111111"/>
              </w:rPr>
              <w:t>13</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4B68517" w14:textId="77777777" w:rsidR="0012202B" w:rsidRDefault="001374D6">
            <w:pPr>
              <w:spacing w:before="40" w:after="40"/>
              <w:ind w:left="100" w:right="100" w:firstLine="0"/>
              <w:jc w:val="right"/>
            </w:pPr>
            <w:r>
              <w:rPr>
                <w:rFonts w:eastAsia="Times New Roman"/>
                <w:color w:val="111111"/>
              </w:rPr>
              <w:t>Short positive message about the delivery</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1C6BAA" w14:textId="77777777" w:rsidR="0012202B" w:rsidRDefault="001374D6">
            <w:pPr>
              <w:spacing w:before="40" w:after="40"/>
              <w:ind w:left="100" w:right="100" w:firstLine="0"/>
              <w:jc w:val="right"/>
            </w:pPr>
            <w:r>
              <w:rPr>
                <w:rFonts w:eastAsia="Times New Roman"/>
                <w:color w:val="111111"/>
              </w:rPr>
              <w:t>1788</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5B4E53" w14:textId="77777777" w:rsidR="0012202B" w:rsidRDefault="001374D6">
            <w:pPr>
              <w:spacing w:before="40" w:after="40"/>
              <w:ind w:left="100" w:right="100" w:firstLine="0"/>
              <w:jc w:val="right"/>
            </w:pPr>
            <w:r>
              <w:rPr>
                <w:rFonts w:eastAsia="Times New Roman"/>
                <w:color w:val="111111"/>
              </w:rPr>
              <w:t>3.0%</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D87968" w14:textId="77777777" w:rsidR="0012202B" w:rsidRDefault="001374D6">
            <w:pPr>
              <w:spacing w:before="40" w:after="40"/>
              <w:ind w:left="100" w:right="100" w:firstLine="0"/>
              <w:jc w:val="right"/>
            </w:pPr>
            <w:r>
              <w:rPr>
                <w:rFonts w:eastAsia="Times New Roman"/>
                <w:color w:val="111111"/>
              </w:rPr>
              <w:t>On-time delivery</w:t>
            </w:r>
          </w:p>
        </w:tc>
      </w:tr>
      <w:tr w:rsidR="0012202B" w14:paraId="7C9B86C7"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5E3C29B"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DAD8F75"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656741"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B36E3BB"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CB62D7" w14:textId="77777777" w:rsidR="0012202B" w:rsidRDefault="001374D6">
            <w:pPr>
              <w:spacing w:before="40" w:after="40"/>
              <w:ind w:left="100" w:right="100" w:firstLine="0"/>
              <w:jc w:val="right"/>
            </w:pPr>
            <w:r>
              <w:rPr>
                <w:rFonts w:eastAsia="Times New Roman"/>
                <w:color w:val="111111"/>
              </w:rPr>
              <w:t>It took too long for delivery</w:t>
            </w:r>
          </w:p>
        </w:tc>
      </w:tr>
      <w:tr w:rsidR="0012202B" w14:paraId="06158F1A"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58E74BB"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5210E42"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2D0293"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C879FA"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FC249F" w14:textId="77777777" w:rsidR="0012202B" w:rsidRDefault="001374D6">
            <w:pPr>
              <w:spacing w:before="40" w:after="40"/>
              <w:ind w:left="100" w:right="100" w:firstLine="0"/>
              <w:jc w:val="right"/>
            </w:pPr>
            <w:proofErr w:type="spellStart"/>
            <w:r>
              <w:rPr>
                <w:rFonts w:eastAsia="Times New Roman"/>
                <w:color w:val="111111"/>
              </w:rPr>
              <w:t>super fast</w:t>
            </w:r>
            <w:proofErr w:type="spellEnd"/>
            <w:r>
              <w:rPr>
                <w:rFonts w:eastAsia="Times New Roman"/>
                <w:color w:val="111111"/>
              </w:rPr>
              <w:t xml:space="preserve"> delivery .... arrived before the date ...</w:t>
            </w:r>
          </w:p>
        </w:tc>
      </w:tr>
    </w:tbl>
    <w:p w14:paraId="041F99C9" w14:textId="77777777" w:rsidR="0012202B" w:rsidRDefault="001374D6">
      <w:pPr>
        <w:pStyle w:val="Nagwek2"/>
      </w:pPr>
      <w:bookmarkStart w:id="944" w:name="X4daee981a510d62da799ce55f689521ca7e2653"/>
      <w:bookmarkEnd w:id="943"/>
      <w:r>
        <w:rPr>
          <w:rStyle w:val="SectionNumber"/>
        </w:rPr>
        <w:t>6.3</w:t>
      </w:r>
      <w:r>
        <w:tab/>
        <w:t>Appendix C - table of lift values for selected quantiles</w:t>
      </w:r>
    </w:p>
    <w:p w14:paraId="4B5B767B" w14:textId="77777777" w:rsidR="0012202B" w:rsidRPr="00C01659" w:rsidRDefault="001374D6">
      <w:pPr>
        <w:pStyle w:val="tableformat"/>
        <w:rPr>
          <w:lang w:val="en-GB"/>
        </w:rPr>
      </w:pPr>
      <w:r w:rsidRPr="00C01659">
        <w:rPr>
          <w:lang w:val="en-GB"/>
        </w:rPr>
        <w:t>Table 6. Lift values for selected quantiles. General probability of buying second time is 3.29%.</w:t>
      </w:r>
    </w:p>
    <w:tbl>
      <w:tblPr>
        <w:tblW w:w="0" w:type="auto"/>
        <w:jc w:val="center"/>
        <w:tblLook w:val="0420" w:firstRow="1" w:lastRow="0" w:firstColumn="0" w:lastColumn="0" w:noHBand="0" w:noVBand="1"/>
      </w:tblPr>
      <w:tblGrid>
        <w:gridCol w:w="2460"/>
        <w:gridCol w:w="2327"/>
        <w:gridCol w:w="2894"/>
        <w:gridCol w:w="760"/>
      </w:tblGrid>
      <w:tr w:rsidR="0012202B" w14:paraId="68324EDD" w14:textId="77777777">
        <w:trPr>
          <w:cantSplit/>
          <w:tblHeader/>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DD2AF2" w14:textId="77777777" w:rsidR="0012202B" w:rsidRDefault="001374D6">
            <w:pPr>
              <w:spacing w:before="40" w:after="40"/>
              <w:ind w:left="100" w:right="100" w:firstLine="0"/>
              <w:jc w:val="left"/>
            </w:pPr>
            <w:r>
              <w:rPr>
                <w:rFonts w:eastAsia="Times New Roman"/>
                <w:b/>
                <w:color w:val="111111"/>
              </w:rPr>
              <w:t>Fraction of customers</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5C54CB8" w14:textId="77777777" w:rsidR="0012202B" w:rsidRDefault="001374D6">
            <w:pPr>
              <w:spacing w:before="40" w:after="40"/>
              <w:ind w:left="100" w:right="100" w:firstLine="0"/>
              <w:jc w:val="right"/>
            </w:pPr>
            <w:r>
              <w:rPr>
                <w:rFonts w:eastAsia="Times New Roman"/>
                <w:b/>
                <w:color w:val="111111"/>
              </w:rPr>
              <w:t>No. customers in bin</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1D21A3" w14:textId="77777777" w:rsidR="0012202B" w:rsidRDefault="001374D6">
            <w:pPr>
              <w:spacing w:before="40" w:after="40"/>
              <w:ind w:left="100" w:right="100" w:firstLine="0"/>
              <w:jc w:val="right"/>
            </w:pPr>
            <w:r>
              <w:rPr>
                <w:rFonts w:eastAsia="Times New Roman"/>
                <w:b/>
                <w:color w:val="111111"/>
              </w:rPr>
              <w:t>Probability in selected bin</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1A0282F" w14:textId="77777777" w:rsidR="0012202B" w:rsidRDefault="001374D6">
            <w:pPr>
              <w:spacing w:before="40" w:after="40"/>
              <w:ind w:left="100" w:right="100" w:firstLine="0"/>
              <w:jc w:val="right"/>
            </w:pPr>
            <w:r>
              <w:rPr>
                <w:rFonts w:eastAsia="Times New Roman"/>
                <w:b/>
                <w:color w:val="111111"/>
              </w:rPr>
              <w:t>Lift</w:t>
            </w:r>
          </w:p>
        </w:tc>
      </w:tr>
      <w:tr w:rsidR="0012202B" w14:paraId="64E6B406"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D087289" w14:textId="77777777" w:rsidR="0012202B" w:rsidRDefault="001374D6">
            <w:pPr>
              <w:spacing w:before="40" w:after="40"/>
              <w:ind w:left="100" w:right="100" w:firstLine="0"/>
              <w:jc w:val="left"/>
            </w:pPr>
            <w:r>
              <w:rPr>
                <w:rFonts w:eastAsia="Times New Roman"/>
                <w:color w:val="111111"/>
              </w:rPr>
              <w:t>1%</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1EF471" w14:textId="77777777" w:rsidR="0012202B" w:rsidRDefault="001374D6">
            <w:pPr>
              <w:spacing w:before="40" w:after="40"/>
              <w:ind w:left="100" w:right="100" w:firstLine="0"/>
              <w:jc w:val="right"/>
            </w:pPr>
            <w:r>
              <w:rPr>
                <w:rFonts w:eastAsia="Times New Roman"/>
                <w:color w:val="111111"/>
              </w:rPr>
              <w:t>320</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6948ADC" w14:textId="77777777" w:rsidR="0012202B" w:rsidRDefault="001374D6">
            <w:pPr>
              <w:spacing w:before="40" w:after="40"/>
              <w:ind w:left="100" w:right="100" w:firstLine="0"/>
              <w:jc w:val="right"/>
            </w:pPr>
            <w:r>
              <w:rPr>
                <w:rFonts w:eastAsia="Times New Roman"/>
                <w:color w:val="111111"/>
              </w:rPr>
              <w:t>0.65</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A004D9" w14:textId="77777777" w:rsidR="0012202B" w:rsidRDefault="001374D6">
            <w:pPr>
              <w:spacing w:before="40" w:after="40"/>
              <w:ind w:left="100" w:right="100" w:firstLine="0"/>
              <w:jc w:val="right"/>
            </w:pPr>
            <w:r>
              <w:rPr>
                <w:rFonts w:eastAsia="Times New Roman"/>
                <w:color w:val="111111"/>
              </w:rPr>
              <w:t>19.71</w:t>
            </w:r>
          </w:p>
        </w:tc>
      </w:tr>
      <w:tr w:rsidR="0012202B" w14:paraId="7D0235B7"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95370E" w14:textId="77777777" w:rsidR="0012202B" w:rsidRDefault="001374D6">
            <w:pPr>
              <w:spacing w:before="40" w:after="40"/>
              <w:ind w:left="100" w:right="100" w:firstLine="0"/>
              <w:jc w:val="left"/>
            </w:pPr>
            <w:r>
              <w:rPr>
                <w:rFonts w:eastAsia="Times New Roman"/>
                <w:color w:val="111111"/>
              </w:rPr>
              <w:t>2%</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46DC4A3" w14:textId="77777777" w:rsidR="0012202B" w:rsidRDefault="001374D6">
            <w:pPr>
              <w:spacing w:before="40" w:after="40"/>
              <w:ind w:left="100" w:right="100" w:firstLine="0"/>
              <w:jc w:val="right"/>
            </w:pPr>
            <w:r>
              <w:rPr>
                <w:rFonts w:eastAsia="Times New Roman"/>
                <w:color w:val="111111"/>
              </w:rPr>
              <w:t>640</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1D9608" w14:textId="77777777" w:rsidR="0012202B" w:rsidRDefault="001374D6">
            <w:pPr>
              <w:spacing w:before="40" w:after="40"/>
              <w:ind w:left="100" w:right="100" w:firstLine="0"/>
              <w:jc w:val="right"/>
            </w:pPr>
            <w:r>
              <w:rPr>
                <w:rFonts w:eastAsia="Times New Roman"/>
                <w:color w:val="111111"/>
              </w:rPr>
              <w:t>0.35</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41176AB" w14:textId="77777777" w:rsidR="0012202B" w:rsidRDefault="001374D6">
            <w:pPr>
              <w:spacing w:before="40" w:after="40"/>
              <w:ind w:left="100" w:right="100" w:firstLine="0"/>
              <w:jc w:val="right"/>
            </w:pPr>
            <w:r>
              <w:rPr>
                <w:rFonts w:eastAsia="Times New Roman"/>
                <w:color w:val="111111"/>
              </w:rPr>
              <w:t>10.66</w:t>
            </w:r>
          </w:p>
        </w:tc>
      </w:tr>
      <w:tr w:rsidR="0012202B" w14:paraId="5512EBB5"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D3A524" w14:textId="77777777" w:rsidR="0012202B" w:rsidRDefault="001374D6">
            <w:pPr>
              <w:spacing w:before="40" w:after="40"/>
              <w:ind w:left="100" w:right="100" w:firstLine="0"/>
              <w:jc w:val="left"/>
            </w:pPr>
            <w:r>
              <w:rPr>
                <w:rFonts w:eastAsia="Times New Roman"/>
                <w:color w:val="111111"/>
              </w:rPr>
              <w:t>3%</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733310" w14:textId="77777777" w:rsidR="0012202B" w:rsidRDefault="001374D6">
            <w:pPr>
              <w:spacing w:before="40" w:after="40"/>
              <w:ind w:left="100" w:right="100" w:firstLine="0"/>
              <w:jc w:val="right"/>
            </w:pPr>
            <w:r>
              <w:rPr>
                <w:rFonts w:eastAsia="Times New Roman"/>
                <w:color w:val="111111"/>
              </w:rPr>
              <w:t>959</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07AD69D" w14:textId="77777777" w:rsidR="0012202B" w:rsidRDefault="001374D6">
            <w:pPr>
              <w:spacing w:before="40" w:after="40"/>
              <w:ind w:left="100" w:right="100" w:firstLine="0"/>
              <w:jc w:val="right"/>
            </w:pPr>
            <w:r>
              <w:rPr>
                <w:rFonts w:eastAsia="Times New Roman"/>
                <w:color w:val="111111"/>
              </w:rPr>
              <w:t>0.26</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3880ACB" w14:textId="77777777" w:rsidR="0012202B" w:rsidRDefault="001374D6">
            <w:pPr>
              <w:spacing w:before="40" w:after="40"/>
              <w:ind w:left="100" w:right="100" w:firstLine="0"/>
              <w:jc w:val="right"/>
            </w:pPr>
            <w:r>
              <w:rPr>
                <w:rFonts w:eastAsia="Times New Roman"/>
                <w:color w:val="111111"/>
              </w:rPr>
              <w:t>7.84</w:t>
            </w:r>
          </w:p>
        </w:tc>
      </w:tr>
      <w:tr w:rsidR="0012202B" w14:paraId="0DDDC29A"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1E9500D" w14:textId="77777777" w:rsidR="0012202B" w:rsidRDefault="001374D6">
            <w:pPr>
              <w:spacing w:before="40" w:after="40"/>
              <w:ind w:left="100" w:right="100" w:firstLine="0"/>
              <w:jc w:val="left"/>
            </w:pPr>
            <w:r>
              <w:rPr>
                <w:rFonts w:eastAsia="Times New Roman"/>
                <w:color w:val="111111"/>
              </w:rPr>
              <w:t>4%</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EB0DFA1" w14:textId="77777777" w:rsidR="0012202B" w:rsidRDefault="001374D6">
            <w:pPr>
              <w:spacing w:before="40" w:after="40"/>
              <w:ind w:left="100" w:right="100" w:firstLine="0"/>
              <w:jc w:val="right"/>
            </w:pPr>
            <w:r>
              <w:rPr>
                <w:rFonts w:eastAsia="Times New Roman"/>
                <w:color w:val="111111"/>
              </w:rPr>
              <w:t>1279</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802CAE" w14:textId="77777777" w:rsidR="0012202B" w:rsidRDefault="001374D6">
            <w:pPr>
              <w:spacing w:before="40" w:after="40"/>
              <w:ind w:left="100" w:right="100" w:firstLine="0"/>
              <w:jc w:val="right"/>
            </w:pPr>
            <w:r>
              <w:rPr>
                <w:rFonts w:eastAsia="Times New Roman"/>
                <w:color w:val="111111"/>
              </w:rPr>
              <w:t>0.21</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3EFF87" w14:textId="77777777" w:rsidR="0012202B" w:rsidRDefault="001374D6">
            <w:pPr>
              <w:spacing w:before="40" w:after="40"/>
              <w:ind w:left="100" w:right="100" w:firstLine="0"/>
              <w:jc w:val="right"/>
            </w:pPr>
            <w:r>
              <w:rPr>
                <w:rFonts w:eastAsia="Times New Roman"/>
                <w:color w:val="111111"/>
              </w:rPr>
              <w:t>6.26</w:t>
            </w:r>
          </w:p>
        </w:tc>
      </w:tr>
      <w:tr w:rsidR="0012202B" w14:paraId="556488DA"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7F3848" w14:textId="77777777" w:rsidR="0012202B" w:rsidRDefault="001374D6">
            <w:pPr>
              <w:spacing w:before="40" w:after="40"/>
              <w:ind w:left="100" w:right="100" w:firstLine="0"/>
              <w:jc w:val="left"/>
            </w:pPr>
            <w:r>
              <w:rPr>
                <w:rFonts w:eastAsia="Times New Roman"/>
                <w:color w:val="111111"/>
              </w:rPr>
              <w:t>5%</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9EEDB0" w14:textId="77777777" w:rsidR="0012202B" w:rsidRDefault="001374D6">
            <w:pPr>
              <w:spacing w:before="40" w:after="40"/>
              <w:ind w:left="100" w:right="100" w:firstLine="0"/>
              <w:jc w:val="right"/>
            </w:pPr>
            <w:r>
              <w:rPr>
                <w:rFonts w:eastAsia="Times New Roman"/>
                <w:color w:val="111111"/>
              </w:rPr>
              <w:t>1598</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2113002" w14:textId="77777777" w:rsidR="0012202B" w:rsidRDefault="001374D6">
            <w:pPr>
              <w:spacing w:before="40" w:after="40"/>
              <w:ind w:left="100" w:right="100" w:firstLine="0"/>
              <w:jc w:val="right"/>
            </w:pPr>
            <w:r>
              <w:rPr>
                <w:rFonts w:eastAsia="Times New Roman"/>
                <w:color w:val="111111"/>
              </w:rPr>
              <w:t>0.17</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6BA9F8" w14:textId="77777777" w:rsidR="0012202B" w:rsidRDefault="001374D6">
            <w:pPr>
              <w:spacing w:before="40" w:after="40"/>
              <w:ind w:left="100" w:right="100" w:firstLine="0"/>
              <w:jc w:val="right"/>
            </w:pPr>
            <w:r>
              <w:rPr>
                <w:rFonts w:eastAsia="Times New Roman"/>
                <w:color w:val="111111"/>
              </w:rPr>
              <w:t>5.16</w:t>
            </w:r>
          </w:p>
        </w:tc>
      </w:tr>
      <w:tr w:rsidR="0012202B" w14:paraId="2AA1ABA7"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E2F37B" w14:textId="77777777" w:rsidR="0012202B" w:rsidRDefault="001374D6">
            <w:pPr>
              <w:spacing w:before="40" w:after="40"/>
              <w:ind w:left="100" w:right="100" w:firstLine="0"/>
              <w:jc w:val="left"/>
            </w:pPr>
            <w:r>
              <w:rPr>
                <w:rFonts w:eastAsia="Times New Roman"/>
                <w:color w:val="111111"/>
              </w:rPr>
              <w:t>10%</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9A378D1" w14:textId="77777777" w:rsidR="0012202B" w:rsidRDefault="001374D6">
            <w:pPr>
              <w:spacing w:before="40" w:after="40"/>
              <w:ind w:left="100" w:right="100" w:firstLine="0"/>
              <w:jc w:val="right"/>
            </w:pPr>
            <w:r>
              <w:rPr>
                <w:rFonts w:eastAsia="Times New Roman"/>
                <w:color w:val="111111"/>
              </w:rPr>
              <w:t>3196</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5EE08A" w14:textId="77777777" w:rsidR="0012202B" w:rsidRDefault="001374D6">
            <w:pPr>
              <w:spacing w:before="40" w:after="40"/>
              <w:ind w:left="100" w:right="100" w:firstLine="0"/>
              <w:jc w:val="right"/>
            </w:pPr>
            <w:r>
              <w:rPr>
                <w:rFonts w:eastAsia="Times New Roman"/>
                <w:color w:val="111111"/>
              </w:rPr>
              <w:t>0.10</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5D8D64A" w14:textId="77777777" w:rsidR="0012202B" w:rsidRDefault="001374D6">
            <w:pPr>
              <w:spacing w:before="40" w:after="40"/>
              <w:ind w:left="100" w:right="100" w:firstLine="0"/>
              <w:jc w:val="right"/>
            </w:pPr>
            <w:r>
              <w:rPr>
                <w:rFonts w:eastAsia="Times New Roman"/>
                <w:color w:val="111111"/>
              </w:rPr>
              <w:t>3.16</w:t>
            </w:r>
          </w:p>
        </w:tc>
      </w:tr>
      <w:tr w:rsidR="0012202B" w14:paraId="33BABAFB"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742E62F" w14:textId="77777777" w:rsidR="0012202B" w:rsidRDefault="001374D6">
            <w:pPr>
              <w:spacing w:before="40" w:after="40"/>
              <w:ind w:left="100" w:right="100" w:firstLine="0"/>
              <w:jc w:val="left"/>
            </w:pPr>
            <w:r>
              <w:rPr>
                <w:rFonts w:eastAsia="Times New Roman"/>
                <w:color w:val="111111"/>
              </w:rPr>
              <w:t>20%</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C855B9B" w14:textId="77777777" w:rsidR="0012202B" w:rsidRDefault="001374D6">
            <w:pPr>
              <w:spacing w:before="40" w:after="40"/>
              <w:ind w:left="100" w:right="100" w:firstLine="0"/>
              <w:jc w:val="right"/>
            </w:pPr>
            <w:r>
              <w:rPr>
                <w:rFonts w:eastAsia="Times New Roman"/>
                <w:color w:val="111111"/>
              </w:rPr>
              <w:t>6392</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1854E7" w14:textId="77777777" w:rsidR="0012202B" w:rsidRDefault="001374D6">
            <w:pPr>
              <w:spacing w:before="40" w:after="40"/>
              <w:ind w:left="100" w:right="100" w:firstLine="0"/>
              <w:jc w:val="right"/>
            </w:pPr>
            <w:r>
              <w:rPr>
                <w:rFonts w:eastAsia="Times New Roman"/>
                <w:color w:val="111111"/>
              </w:rPr>
              <w:t>0.07</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7DE4AD" w14:textId="77777777" w:rsidR="0012202B" w:rsidRDefault="001374D6">
            <w:pPr>
              <w:spacing w:before="40" w:after="40"/>
              <w:ind w:left="100" w:right="100" w:firstLine="0"/>
              <w:jc w:val="right"/>
            </w:pPr>
            <w:r>
              <w:rPr>
                <w:rFonts w:eastAsia="Times New Roman"/>
                <w:color w:val="111111"/>
              </w:rPr>
              <w:t>2.07</w:t>
            </w:r>
          </w:p>
        </w:tc>
      </w:tr>
      <w:tr w:rsidR="0012202B" w14:paraId="0FC2BD5C"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A40C06" w14:textId="77777777" w:rsidR="0012202B" w:rsidRDefault="001374D6">
            <w:pPr>
              <w:spacing w:before="40" w:after="40"/>
              <w:ind w:left="100" w:right="100" w:firstLine="0"/>
              <w:jc w:val="left"/>
            </w:pPr>
            <w:r>
              <w:rPr>
                <w:rFonts w:eastAsia="Times New Roman"/>
                <w:color w:val="111111"/>
              </w:rPr>
              <w:t>30%</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6DF7AE" w14:textId="77777777" w:rsidR="0012202B" w:rsidRDefault="001374D6">
            <w:pPr>
              <w:spacing w:before="40" w:after="40"/>
              <w:ind w:left="100" w:right="100" w:firstLine="0"/>
              <w:jc w:val="right"/>
            </w:pPr>
            <w:r>
              <w:rPr>
                <w:rFonts w:eastAsia="Times New Roman"/>
                <w:color w:val="111111"/>
              </w:rPr>
              <w:t>9587</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C39C36" w14:textId="77777777" w:rsidR="0012202B" w:rsidRDefault="001374D6">
            <w:pPr>
              <w:spacing w:before="40" w:after="40"/>
              <w:ind w:left="100" w:right="100" w:firstLine="0"/>
              <w:jc w:val="right"/>
            </w:pPr>
            <w:r>
              <w:rPr>
                <w:rFonts w:eastAsia="Times New Roman"/>
                <w:color w:val="111111"/>
              </w:rPr>
              <w:t>0.05</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D4CA0D4" w14:textId="77777777" w:rsidR="0012202B" w:rsidRDefault="001374D6">
            <w:pPr>
              <w:spacing w:before="40" w:after="40"/>
              <w:ind w:left="100" w:right="100" w:firstLine="0"/>
              <w:jc w:val="right"/>
            </w:pPr>
            <w:r>
              <w:rPr>
                <w:rFonts w:eastAsia="Times New Roman"/>
                <w:color w:val="111111"/>
              </w:rPr>
              <w:t>1.65</w:t>
            </w:r>
          </w:p>
        </w:tc>
      </w:tr>
      <w:tr w:rsidR="0012202B" w14:paraId="24AC3FA0"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E72BD1" w14:textId="77777777" w:rsidR="0012202B" w:rsidRDefault="001374D6">
            <w:pPr>
              <w:spacing w:before="40" w:after="40"/>
              <w:ind w:left="100" w:right="100" w:firstLine="0"/>
              <w:jc w:val="left"/>
            </w:pPr>
            <w:r>
              <w:rPr>
                <w:rFonts w:eastAsia="Times New Roman"/>
                <w:color w:val="111111"/>
              </w:rPr>
              <w:lastRenderedPageBreak/>
              <w:t>40%</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88D003" w14:textId="77777777" w:rsidR="0012202B" w:rsidRDefault="001374D6">
            <w:pPr>
              <w:spacing w:before="40" w:after="40"/>
              <w:ind w:left="100" w:right="100" w:firstLine="0"/>
              <w:jc w:val="right"/>
            </w:pPr>
            <w:r>
              <w:rPr>
                <w:rFonts w:eastAsia="Times New Roman"/>
                <w:color w:val="111111"/>
              </w:rPr>
              <w:t>12783</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A0C9D3" w14:textId="77777777" w:rsidR="0012202B" w:rsidRDefault="001374D6">
            <w:pPr>
              <w:spacing w:before="40" w:after="40"/>
              <w:ind w:left="100" w:right="100" w:firstLine="0"/>
              <w:jc w:val="right"/>
            </w:pPr>
            <w:r>
              <w:rPr>
                <w:rFonts w:eastAsia="Times New Roman"/>
                <w:color w:val="111111"/>
              </w:rPr>
              <w:t>0.05</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6B691D" w14:textId="77777777" w:rsidR="0012202B" w:rsidRDefault="001374D6">
            <w:pPr>
              <w:spacing w:before="40" w:after="40"/>
              <w:ind w:left="100" w:right="100" w:firstLine="0"/>
              <w:jc w:val="right"/>
            </w:pPr>
            <w:r>
              <w:rPr>
                <w:rFonts w:eastAsia="Times New Roman"/>
                <w:color w:val="111111"/>
              </w:rPr>
              <w:t>1.48</w:t>
            </w:r>
          </w:p>
        </w:tc>
      </w:tr>
      <w:tr w:rsidR="0012202B" w14:paraId="7DB27F89"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F11988A" w14:textId="77777777" w:rsidR="0012202B" w:rsidRDefault="001374D6">
            <w:pPr>
              <w:spacing w:before="40" w:after="40"/>
              <w:ind w:left="100" w:right="100" w:firstLine="0"/>
              <w:jc w:val="left"/>
            </w:pPr>
            <w:r>
              <w:rPr>
                <w:rFonts w:eastAsia="Times New Roman"/>
                <w:color w:val="111111"/>
              </w:rPr>
              <w:t>50%</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115E7E8" w14:textId="77777777" w:rsidR="0012202B" w:rsidRDefault="001374D6">
            <w:pPr>
              <w:spacing w:before="40" w:after="40"/>
              <w:ind w:left="100" w:right="100" w:firstLine="0"/>
              <w:jc w:val="right"/>
            </w:pPr>
            <w:r>
              <w:rPr>
                <w:rFonts w:eastAsia="Times New Roman"/>
                <w:color w:val="111111"/>
              </w:rPr>
              <w:t>15978</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6EA033" w14:textId="77777777" w:rsidR="0012202B" w:rsidRDefault="001374D6">
            <w:pPr>
              <w:spacing w:before="40" w:after="40"/>
              <w:ind w:left="100" w:right="100" w:firstLine="0"/>
              <w:jc w:val="right"/>
            </w:pPr>
            <w:r>
              <w:rPr>
                <w:rFonts w:eastAsia="Times New Roman"/>
                <w:color w:val="111111"/>
              </w:rPr>
              <w:t>0.04</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04941A" w14:textId="77777777" w:rsidR="0012202B" w:rsidRDefault="001374D6">
            <w:pPr>
              <w:spacing w:before="40" w:after="40"/>
              <w:ind w:left="100" w:right="100" w:firstLine="0"/>
              <w:jc w:val="right"/>
            </w:pPr>
            <w:r>
              <w:rPr>
                <w:rFonts w:eastAsia="Times New Roman"/>
                <w:color w:val="111111"/>
              </w:rPr>
              <w:t>1.35</w:t>
            </w:r>
          </w:p>
        </w:tc>
      </w:tr>
    </w:tbl>
    <w:p w14:paraId="43D39FA8" w14:textId="77777777" w:rsidR="0012202B" w:rsidRDefault="0012202B" w:rsidP="00747BEC">
      <w:pPr>
        <w:pStyle w:val="Tekstpodstawowy"/>
        <w:ind w:firstLine="0"/>
      </w:pPr>
    </w:p>
    <w:p w14:paraId="28A0D7A9" w14:textId="77777777" w:rsidR="0012202B" w:rsidRDefault="001374D6">
      <w:pPr>
        <w:pStyle w:val="Nagwek1"/>
      </w:pPr>
      <w:bookmarkStart w:id="945" w:name="references"/>
      <w:bookmarkEnd w:id="941"/>
      <w:bookmarkEnd w:id="944"/>
      <w:r>
        <w:t>References</w:t>
      </w:r>
    </w:p>
    <w:p w14:paraId="3D7E29E3" w14:textId="77777777" w:rsidR="0012202B" w:rsidRDefault="001374D6">
      <w:pPr>
        <w:pStyle w:val="Bibliografia"/>
      </w:pPr>
      <w:bookmarkStart w:id="946" w:name="ref-achrol1999marketing"/>
      <w:bookmarkStart w:id="947" w:name="refs"/>
      <w:proofErr w:type="spellStart"/>
      <w:r>
        <w:t>Achrol</w:t>
      </w:r>
      <w:proofErr w:type="spellEnd"/>
      <w:r>
        <w:t xml:space="preserve">, Ravi S, and Philip Kotler. 1999. “Marketing in the Network Economy.” </w:t>
      </w:r>
      <w:r>
        <w:rPr>
          <w:i/>
        </w:rPr>
        <w:t>Journal of Marketing</w:t>
      </w:r>
      <w:r>
        <w:t xml:space="preserve"> 63 (4_suppl1): 146–63.</w:t>
      </w:r>
    </w:p>
    <w:p w14:paraId="2C19CBD9" w14:textId="77777777" w:rsidR="0012202B" w:rsidRDefault="001374D6">
      <w:pPr>
        <w:pStyle w:val="Bibliografia"/>
      </w:pPr>
      <w:bookmarkStart w:id="948" w:name="ref-athanassopoulos2000customer"/>
      <w:bookmarkEnd w:id="946"/>
      <w:proofErr w:type="spellStart"/>
      <w:r>
        <w:t>Athanassopoulos</w:t>
      </w:r>
      <w:proofErr w:type="spellEnd"/>
      <w:r>
        <w:t xml:space="preserve">, </w:t>
      </w:r>
      <w:proofErr w:type="spellStart"/>
      <w:r>
        <w:t>Antreas</w:t>
      </w:r>
      <w:proofErr w:type="spellEnd"/>
      <w:r>
        <w:t xml:space="preserve"> D. 2000. “Customer Satisfaction Cues to Support Market Segmentation and Explain Switching Behavior.” </w:t>
      </w:r>
      <w:r>
        <w:rPr>
          <w:i/>
        </w:rPr>
        <w:t>Journal of Business Research</w:t>
      </w:r>
      <w:r>
        <w:t xml:space="preserve"> 47 (3): 191–207.</w:t>
      </w:r>
    </w:p>
    <w:p w14:paraId="74AE0A43" w14:textId="77777777" w:rsidR="0012202B" w:rsidRDefault="001374D6">
      <w:pPr>
        <w:pStyle w:val="Bibliografia"/>
      </w:pPr>
      <w:bookmarkStart w:id="949" w:name="ref-bardicchia2020digital"/>
      <w:bookmarkEnd w:id="948"/>
      <w:proofErr w:type="spellStart"/>
      <w:r>
        <w:t>Bardicchia</w:t>
      </w:r>
      <w:proofErr w:type="spellEnd"/>
      <w:r>
        <w:t xml:space="preserve">, Marco. 2020. </w:t>
      </w:r>
      <w:r>
        <w:rPr>
          <w:i/>
        </w:rPr>
        <w:t>Digital CRM-Strategies and Emerging Trends: Building Customer Relationship in the Digital Era</w:t>
      </w:r>
      <w:r>
        <w:t>.</w:t>
      </w:r>
    </w:p>
    <w:p w14:paraId="53CCA2A7" w14:textId="77777777" w:rsidR="0012202B" w:rsidRDefault="001374D6">
      <w:pPr>
        <w:pStyle w:val="Bibliografia"/>
      </w:pPr>
      <w:bookmarkStart w:id="950" w:name="ref-behrens2018spatial"/>
      <w:bookmarkEnd w:id="949"/>
      <w:r>
        <w:t xml:space="preserve">Behrens, Thorsten, </w:t>
      </w:r>
      <w:proofErr w:type="spellStart"/>
      <w:r>
        <w:t>Karsten</w:t>
      </w:r>
      <w:proofErr w:type="spellEnd"/>
      <w:r>
        <w:t xml:space="preserve"> Schmidt, Raphael A </w:t>
      </w:r>
      <w:proofErr w:type="spellStart"/>
      <w:r>
        <w:t>Viscarra</w:t>
      </w:r>
      <w:proofErr w:type="spellEnd"/>
      <w:r>
        <w:t xml:space="preserve"> </w:t>
      </w:r>
      <w:proofErr w:type="spellStart"/>
      <w:r>
        <w:t>Rossel</w:t>
      </w:r>
      <w:proofErr w:type="spellEnd"/>
      <w:r>
        <w:t xml:space="preserve">, Philipp </w:t>
      </w:r>
      <w:proofErr w:type="spellStart"/>
      <w:r>
        <w:t>Gries</w:t>
      </w:r>
      <w:proofErr w:type="spellEnd"/>
      <w:r>
        <w:t xml:space="preserve">, Thomas Scholten, and Robert A MacMillan. 2018. “Spatial Modelling with Euclidean Distance Fields and Machine Learning.” </w:t>
      </w:r>
      <w:r>
        <w:rPr>
          <w:i/>
        </w:rPr>
        <w:t>European Journal of Soil Science</w:t>
      </w:r>
      <w:r>
        <w:t xml:space="preserve"> 69 (5): 757–70.</w:t>
      </w:r>
    </w:p>
    <w:p w14:paraId="6C88B350" w14:textId="77777777" w:rsidR="0012202B" w:rsidRDefault="001374D6">
      <w:pPr>
        <w:pStyle w:val="Bibliografia"/>
      </w:pPr>
      <w:bookmarkStart w:id="951" w:name="ref-bhattacharya1998customers"/>
      <w:bookmarkEnd w:id="950"/>
      <w:r>
        <w:t xml:space="preserve">Bhattacharya, CB. 1998. “When Customers Are Members: Customer Retention in Paid Membership Contexts.” </w:t>
      </w:r>
      <w:r>
        <w:rPr>
          <w:i/>
        </w:rPr>
        <w:t>Journal of the Academy of Marketing Science</w:t>
      </w:r>
      <w:r>
        <w:t xml:space="preserve"> 26 (1): 31–44.</w:t>
      </w:r>
    </w:p>
    <w:p w14:paraId="5353EB50" w14:textId="77777777" w:rsidR="0012202B" w:rsidRDefault="001374D6">
      <w:pPr>
        <w:pStyle w:val="Bibliografia"/>
      </w:pPr>
      <w:bookmarkStart w:id="952" w:name="ref-dalex"/>
      <w:bookmarkEnd w:id="951"/>
      <w:proofErr w:type="spellStart"/>
      <w:r>
        <w:t>Biecek</w:t>
      </w:r>
      <w:proofErr w:type="spellEnd"/>
      <w:r>
        <w:t xml:space="preserve">, </w:t>
      </w:r>
      <w:proofErr w:type="spellStart"/>
      <w:r>
        <w:t>Przemyslaw</w:t>
      </w:r>
      <w:proofErr w:type="spellEnd"/>
      <w:r>
        <w:t xml:space="preserve">. 2018. “DALEX: Explainers for Complex Predictive Models in r.” </w:t>
      </w:r>
      <w:r>
        <w:rPr>
          <w:i/>
        </w:rPr>
        <w:t>Journal of Machine Learning Research</w:t>
      </w:r>
      <w:r>
        <w:t xml:space="preserve"> 19 (84): 1–5. </w:t>
      </w:r>
      <w:hyperlink r:id="rId29">
        <w:r>
          <w:rPr>
            <w:rStyle w:val="Hipercze"/>
          </w:rPr>
          <w:t>https://jmlr.org/papers/v19/18-416.html</w:t>
        </w:r>
      </w:hyperlink>
      <w:r>
        <w:t>.</w:t>
      </w:r>
    </w:p>
    <w:p w14:paraId="55774197" w14:textId="77777777" w:rsidR="0012202B" w:rsidRDefault="001374D6">
      <w:pPr>
        <w:pStyle w:val="Bibliografia"/>
      </w:pPr>
      <w:bookmarkStart w:id="953" w:name="ref-biecek2021explanatory"/>
      <w:bookmarkEnd w:id="952"/>
      <w:proofErr w:type="spellStart"/>
      <w:r w:rsidRPr="00C01659">
        <w:rPr>
          <w:lang w:val="pl-PL"/>
        </w:rPr>
        <w:t>Biecek</w:t>
      </w:r>
      <w:proofErr w:type="spellEnd"/>
      <w:r w:rsidRPr="00C01659">
        <w:rPr>
          <w:lang w:val="pl-PL"/>
        </w:rPr>
        <w:t xml:space="preserve">, </w:t>
      </w:r>
      <w:proofErr w:type="spellStart"/>
      <w:r w:rsidRPr="00C01659">
        <w:rPr>
          <w:lang w:val="pl-PL"/>
        </w:rPr>
        <w:t>Przemyslaw</w:t>
      </w:r>
      <w:proofErr w:type="spellEnd"/>
      <w:r w:rsidRPr="00C01659">
        <w:rPr>
          <w:lang w:val="pl-PL"/>
        </w:rPr>
        <w:t xml:space="preserve">, and Tomasz </w:t>
      </w:r>
      <w:proofErr w:type="spellStart"/>
      <w:r w:rsidRPr="00C01659">
        <w:rPr>
          <w:lang w:val="pl-PL"/>
        </w:rPr>
        <w:t>Burzykowski</w:t>
      </w:r>
      <w:proofErr w:type="spellEnd"/>
      <w:r w:rsidRPr="00C01659">
        <w:rPr>
          <w:lang w:val="pl-PL"/>
        </w:rPr>
        <w:t xml:space="preserve">. </w:t>
      </w:r>
      <w:r>
        <w:t xml:space="preserve">2021. </w:t>
      </w:r>
      <w:r>
        <w:rPr>
          <w:i/>
        </w:rPr>
        <w:t>Explanatory Model Analysis: Explore, Explain, and Examine Predictive Models</w:t>
      </w:r>
      <w:r>
        <w:t>. CRC Press.</w:t>
      </w:r>
    </w:p>
    <w:p w14:paraId="5B1C1C6A" w14:textId="77777777" w:rsidR="0012202B" w:rsidRDefault="001374D6">
      <w:pPr>
        <w:pStyle w:val="Bibliografia"/>
      </w:pPr>
      <w:bookmarkStart w:id="954" w:name="ref-blei2003latent"/>
      <w:bookmarkEnd w:id="953"/>
      <w:proofErr w:type="spellStart"/>
      <w:r>
        <w:t>Blei</w:t>
      </w:r>
      <w:proofErr w:type="spellEnd"/>
      <w:r>
        <w:t xml:space="preserve">, David M, Andrew Y Ng, and Michael I Jordan. 2003. “Latent Dirichlet Allocation.” </w:t>
      </w:r>
      <w:r>
        <w:rPr>
          <w:i/>
        </w:rPr>
        <w:t>The Journal of Machine Learning Research</w:t>
      </w:r>
      <w:r>
        <w:t xml:space="preserve"> 3: 993–1022.</w:t>
      </w:r>
    </w:p>
    <w:p w14:paraId="607AF130" w14:textId="77777777" w:rsidR="0012202B" w:rsidRDefault="001374D6">
      <w:pPr>
        <w:pStyle w:val="Bibliografia"/>
      </w:pPr>
      <w:bookmarkStart w:id="955" w:name="ref-buckinx2005customer"/>
      <w:bookmarkEnd w:id="954"/>
      <w:proofErr w:type="spellStart"/>
      <w:r>
        <w:t>Buckinx</w:t>
      </w:r>
      <w:proofErr w:type="spellEnd"/>
      <w:r>
        <w:t xml:space="preserve">, </w:t>
      </w:r>
      <w:proofErr w:type="spellStart"/>
      <w:r>
        <w:t>Wouter</w:t>
      </w:r>
      <w:proofErr w:type="spellEnd"/>
      <w:r>
        <w:t xml:space="preserve">, and Dirk Van den Poel. 2005. “Customer Base Analysis: Partial Defection of </w:t>
      </w:r>
      <w:proofErr w:type="spellStart"/>
      <w:r>
        <w:t>Behaviourally</w:t>
      </w:r>
      <w:proofErr w:type="spellEnd"/>
      <w:r>
        <w:t xml:space="preserve"> Loyal Clients in a Non-Contractual FMCG Retail Setting.” </w:t>
      </w:r>
      <w:r>
        <w:rPr>
          <w:i/>
        </w:rPr>
        <w:t>European Journal of Operational Research</w:t>
      </w:r>
      <w:r>
        <w:t xml:space="preserve"> 164 (1): 252–68.</w:t>
      </w:r>
    </w:p>
    <w:p w14:paraId="6783A0BE" w14:textId="77777777" w:rsidR="0012202B" w:rsidRDefault="001374D6">
      <w:pPr>
        <w:pStyle w:val="Bibliografia"/>
      </w:pPr>
      <w:bookmarkStart w:id="956" w:name="ref-burez2007crm"/>
      <w:bookmarkEnd w:id="955"/>
      <w:proofErr w:type="spellStart"/>
      <w:r>
        <w:lastRenderedPageBreak/>
        <w:t>Burez</w:t>
      </w:r>
      <w:proofErr w:type="spellEnd"/>
      <w:r>
        <w:t xml:space="preserve">, Jonathan, and Dirk Van den Poel. 2007. “CRM at a </w:t>
      </w:r>
      <w:proofErr w:type="spellStart"/>
      <w:r>
        <w:t>Pay-TV</w:t>
      </w:r>
      <w:proofErr w:type="spellEnd"/>
      <w:r>
        <w:t xml:space="preserve"> Company: Using Analytical Models to Reduce Customer Attrition by Targeted Marketing for Subscription Services.” </w:t>
      </w:r>
      <w:r>
        <w:rPr>
          <w:i/>
        </w:rPr>
        <w:t>Expert Systems with Applications</w:t>
      </w:r>
      <w:r>
        <w:t xml:space="preserve"> 32 (2): 277–88.</w:t>
      </w:r>
    </w:p>
    <w:p w14:paraId="3FBA7EDA" w14:textId="77777777" w:rsidR="0012202B" w:rsidRDefault="001374D6">
      <w:pPr>
        <w:pStyle w:val="Bibliografia"/>
      </w:pPr>
      <w:bookmarkStart w:id="957" w:name="ref-caruana2006empirical"/>
      <w:bookmarkEnd w:id="956"/>
      <w:r>
        <w:t xml:space="preserve">Caruana, Rich, and </w:t>
      </w:r>
      <w:proofErr w:type="spellStart"/>
      <w:r>
        <w:t>Alexandru</w:t>
      </w:r>
      <w:proofErr w:type="spellEnd"/>
      <w:r>
        <w:t xml:space="preserve"> Niculescu-</w:t>
      </w:r>
      <w:proofErr w:type="spellStart"/>
      <w:r>
        <w:t>Mizil</w:t>
      </w:r>
      <w:proofErr w:type="spellEnd"/>
      <w:r>
        <w:t xml:space="preserve">. 2006. “An Empirical Comparison of Supervised Learning Algorithms.” In </w:t>
      </w:r>
      <w:r>
        <w:rPr>
          <w:i/>
        </w:rPr>
        <w:t>Proceedings of the 23rd International Conference on Machine Learning</w:t>
      </w:r>
      <w:r>
        <w:t>, 161–68.</w:t>
      </w:r>
    </w:p>
    <w:p w14:paraId="70A14543" w14:textId="77777777" w:rsidR="0012202B" w:rsidRDefault="001374D6">
      <w:pPr>
        <w:pStyle w:val="Bibliografia"/>
      </w:pPr>
      <w:bookmarkStart w:id="958" w:name="ref-chen2015xgboost"/>
      <w:bookmarkEnd w:id="957"/>
      <w:r>
        <w:t xml:space="preserve">Chen, Tianqi, Tong He, Michael </w:t>
      </w:r>
      <w:proofErr w:type="spellStart"/>
      <w:r>
        <w:t>Benesty</w:t>
      </w:r>
      <w:proofErr w:type="spellEnd"/>
      <w:r>
        <w:t xml:space="preserve">, Vadim </w:t>
      </w:r>
      <w:proofErr w:type="spellStart"/>
      <w:r>
        <w:t>Khotilovich</w:t>
      </w:r>
      <w:proofErr w:type="spellEnd"/>
      <w:r>
        <w:t xml:space="preserve">, Yuan Tang, </w:t>
      </w:r>
      <w:proofErr w:type="spellStart"/>
      <w:r>
        <w:t>Hyunsu</w:t>
      </w:r>
      <w:proofErr w:type="spellEnd"/>
      <w:r>
        <w:t xml:space="preserve"> Cho, and others. 2015. “</w:t>
      </w:r>
      <w:proofErr w:type="spellStart"/>
      <w:r>
        <w:t>Xgboost</w:t>
      </w:r>
      <w:proofErr w:type="spellEnd"/>
      <w:r>
        <w:t xml:space="preserve">: Extreme Gradient Boosting.” </w:t>
      </w:r>
      <w:r>
        <w:rPr>
          <w:i/>
        </w:rPr>
        <w:t>R Package Version 0.4-2</w:t>
      </w:r>
      <w:r>
        <w:t xml:space="preserve"> 1 (4): 1–4.</w:t>
      </w:r>
    </w:p>
    <w:p w14:paraId="75EB13E6" w14:textId="77777777" w:rsidR="0012202B" w:rsidRDefault="001374D6">
      <w:pPr>
        <w:pStyle w:val="Bibliografia"/>
      </w:pPr>
      <w:bookmarkStart w:id="959" w:name="ref-choi2006customer"/>
      <w:bookmarkEnd w:id="958"/>
      <w:r>
        <w:t xml:space="preserve">Choi, Duke Hyun, </w:t>
      </w:r>
      <w:proofErr w:type="spellStart"/>
      <w:r>
        <w:t>Chul</w:t>
      </w:r>
      <w:proofErr w:type="spellEnd"/>
      <w:r>
        <w:t xml:space="preserve"> Min Kim, Sang-Il Kim, and </w:t>
      </w:r>
      <w:proofErr w:type="spellStart"/>
      <w:r>
        <w:t>Soung</w:t>
      </w:r>
      <w:proofErr w:type="spellEnd"/>
      <w:r>
        <w:t xml:space="preserve"> Hie Kim. 2006. “Customer Loyalty and Disloyalty in Internet Retail Stores: Its Antecedents and Its Effect on Customer Price Sensitivity.” </w:t>
      </w:r>
      <w:r>
        <w:rPr>
          <w:i/>
        </w:rPr>
        <w:t>International Journal of Management</w:t>
      </w:r>
      <w:r>
        <w:t xml:space="preserve"> 23 (4): 925.</w:t>
      </w:r>
    </w:p>
    <w:p w14:paraId="5667426F" w14:textId="77777777" w:rsidR="0012202B" w:rsidRDefault="001374D6">
      <w:pPr>
        <w:pStyle w:val="Bibliografia"/>
      </w:pPr>
      <w:bookmarkStart w:id="960" w:name="ref-corner2009choosing"/>
      <w:bookmarkEnd w:id="959"/>
      <w:r>
        <w:t xml:space="preserve">Corner, Statistics. 2009. “Choosing the Right Type of Rotation in PCA and EFA.” </w:t>
      </w:r>
      <w:r>
        <w:rPr>
          <w:i/>
        </w:rPr>
        <w:t>JALT Testing &amp; Evaluation SIG Newsletter</w:t>
      </w:r>
      <w:r>
        <w:t xml:space="preserve"> 13 (3): 20–25.</w:t>
      </w:r>
    </w:p>
    <w:p w14:paraId="526C7B1C" w14:textId="77777777" w:rsidR="0012202B" w:rsidRDefault="001374D6">
      <w:pPr>
        <w:pStyle w:val="Bibliografia"/>
      </w:pPr>
      <w:bookmarkStart w:id="961" w:name="ref-dalvi2016analysis"/>
      <w:bookmarkEnd w:id="960"/>
      <w:r>
        <w:t xml:space="preserve">Dalvi, </w:t>
      </w:r>
      <w:proofErr w:type="spellStart"/>
      <w:r>
        <w:t>Preeti</w:t>
      </w:r>
      <w:proofErr w:type="spellEnd"/>
      <w:r>
        <w:t xml:space="preserve"> K, Siddhi K </w:t>
      </w:r>
      <w:proofErr w:type="spellStart"/>
      <w:r>
        <w:t>Khandge</w:t>
      </w:r>
      <w:proofErr w:type="spellEnd"/>
      <w:r>
        <w:t xml:space="preserve">, Ashish </w:t>
      </w:r>
      <w:proofErr w:type="spellStart"/>
      <w:r>
        <w:t>Deomore</w:t>
      </w:r>
      <w:proofErr w:type="spellEnd"/>
      <w:r>
        <w:t xml:space="preserve">, Aditya </w:t>
      </w:r>
      <w:proofErr w:type="spellStart"/>
      <w:r>
        <w:t>Bankar</w:t>
      </w:r>
      <w:proofErr w:type="spellEnd"/>
      <w:r>
        <w:t xml:space="preserve">, and VA </w:t>
      </w:r>
      <w:proofErr w:type="spellStart"/>
      <w:r>
        <w:t>Kanade</w:t>
      </w:r>
      <w:proofErr w:type="spellEnd"/>
      <w:r>
        <w:t xml:space="preserve">. 2016. “Analysis of Customer Churn Prediction in Telecom Industry Using Decision Trees and Logistic Regression.” In </w:t>
      </w:r>
      <w:r>
        <w:rPr>
          <w:i/>
        </w:rPr>
        <w:t>2016 Symposium on Colossal Data Analysis and Networking (CDAN)</w:t>
      </w:r>
      <w:r>
        <w:t>, 1–4. IEEE.</w:t>
      </w:r>
    </w:p>
    <w:p w14:paraId="26BBB265" w14:textId="77777777" w:rsidR="0012202B" w:rsidRDefault="001374D6">
      <w:pPr>
        <w:pStyle w:val="Bibliografia"/>
      </w:pPr>
      <w:bookmarkStart w:id="962" w:name="ref-DECAIGNY20201563"/>
      <w:bookmarkEnd w:id="961"/>
      <w:r>
        <w:t xml:space="preserve">De </w:t>
      </w:r>
      <w:proofErr w:type="spellStart"/>
      <w:r>
        <w:t>Caigny</w:t>
      </w:r>
      <w:proofErr w:type="spellEnd"/>
      <w:r>
        <w:t xml:space="preserve">, Arno, Kristof </w:t>
      </w:r>
      <w:proofErr w:type="spellStart"/>
      <w:r>
        <w:t>Coussement</w:t>
      </w:r>
      <w:proofErr w:type="spellEnd"/>
      <w:r>
        <w:t xml:space="preserve">, Koen W. De Bock, and Stefan </w:t>
      </w:r>
      <w:proofErr w:type="spellStart"/>
      <w:r>
        <w:t>Lessmann</w:t>
      </w:r>
      <w:proofErr w:type="spellEnd"/>
      <w:r>
        <w:t xml:space="preserve">. 2020. “Incorporating Textual Information in Customer Churn Prediction Models Based on a Convolutional Neural Network.” </w:t>
      </w:r>
      <w:r>
        <w:rPr>
          <w:i/>
        </w:rPr>
        <w:t>International Journal of Forecasting</w:t>
      </w:r>
      <w:r>
        <w:t xml:space="preserve"> 36 (4): 1563–78. https://doi.org/</w:t>
      </w:r>
      <w:hyperlink r:id="rId30">
        <w:r>
          <w:rPr>
            <w:rStyle w:val="Hipercze"/>
          </w:rPr>
          <w:t>https://doi.org/10.1016/j.ijforecast.2019.03.029</w:t>
        </w:r>
      </w:hyperlink>
      <w:r>
        <w:t>.</w:t>
      </w:r>
    </w:p>
    <w:p w14:paraId="09B7A2A3" w14:textId="77777777" w:rsidR="0012202B" w:rsidRDefault="001374D6">
      <w:pPr>
        <w:pStyle w:val="Bibliografia"/>
      </w:pPr>
      <w:bookmarkStart w:id="963" w:name="ref-dick1994customer"/>
      <w:bookmarkEnd w:id="962"/>
      <w:r>
        <w:t xml:space="preserve">Dick, Alan S, and Kunal </w:t>
      </w:r>
      <w:proofErr w:type="spellStart"/>
      <w:r>
        <w:t>Basu</w:t>
      </w:r>
      <w:proofErr w:type="spellEnd"/>
      <w:r>
        <w:t xml:space="preserve">. 1994. “Customer Loyalty: Toward an Integrated Conceptual Framework.” </w:t>
      </w:r>
      <w:r>
        <w:rPr>
          <w:i/>
        </w:rPr>
        <w:t>Journal of the Academy of Marketing Science</w:t>
      </w:r>
      <w:r>
        <w:t xml:space="preserve"> 22 (2): 99–113.</w:t>
      </w:r>
    </w:p>
    <w:p w14:paraId="64E707CD" w14:textId="77777777" w:rsidR="0012202B" w:rsidRDefault="001374D6">
      <w:pPr>
        <w:pStyle w:val="Bibliografia"/>
      </w:pPr>
      <w:bookmarkStart w:id="964" w:name="ref-doshi2017towards"/>
      <w:bookmarkEnd w:id="963"/>
      <w:r>
        <w:t xml:space="preserve">Doshi-Velez, Finale, and Been Kim. 2017. “Towards a Rigorous Science of Interpretable Machine Learning.” </w:t>
      </w:r>
      <w:proofErr w:type="spellStart"/>
      <w:r>
        <w:rPr>
          <w:i/>
        </w:rPr>
        <w:t>arXiv</w:t>
      </w:r>
      <w:proofErr w:type="spellEnd"/>
      <w:r>
        <w:rPr>
          <w:i/>
        </w:rPr>
        <w:t xml:space="preserve"> Preprint arXiv:1702.08608</w:t>
      </w:r>
      <w:r>
        <w:t>.</w:t>
      </w:r>
    </w:p>
    <w:p w14:paraId="0E233358" w14:textId="77777777" w:rsidR="0012202B" w:rsidRDefault="001374D6">
      <w:pPr>
        <w:pStyle w:val="Bibliografia"/>
      </w:pPr>
      <w:bookmarkStart w:id="965" w:name="ref-felbermayr2016role"/>
      <w:bookmarkEnd w:id="964"/>
      <w:proofErr w:type="spellStart"/>
      <w:r>
        <w:t>Felbermayr</w:t>
      </w:r>
      <w:proofErr w:type="spellEnd"/>
      <w:r>
        <w:t xml:space="preserve">, Armin, and Alexandros </w:t>
      </w:r>
      <w:proofErr w:type="spellStart"/>
      <w:r>
        <w:t>Nanopoulos</w:t>
      </w:r>
      <w:proofErr w:type="spellEnd"/>
      <w:r>
        <w:t xml:space="preserve">. 2016. “The Role of Emotions for the Perceived Usefulness in Online Customer Reviews.” </w:t>
      </w:r>
      <w:r>
        <w:rPr>
          <w:i/>
        </w:rPr>
        <w:t>Journal of Interactive Marketing</w:t>
      </w:r>
      <w:r>
        <w:t xml:space="preserve"> 36: 60–76.</w:t>
      </w:r>
    </w:p>
    <w:p w14:paraId="777571B6" w14:textId="77777777" w:rsidR="0012202B" w:rsidRDefault="001374D6">
      <w:pPr>
        <w:pStyle w:val="Bibliografia"/>
      </w:pPr>
      <w:bookmarkStart w:id="966" w:name="ref-wordnet"/>
      <w:bookmarkEnd w:id="965"/>
      <w:proofErr w:type="spellStart"/>
      <w:r>
        <w:t>Fellbaum</w:t>
      </w:r>
      <w:proofErr w:type="spellEnd"/>
      <w:r>
        <w:t xml:space="preserve">, Christiane. 1998. </w:t>
      </w:r>
      <w:r>
        <w:rPr>
          <w:i/>
        </w:rPr>
        <w:t>WordNet: An Electronic Lexical Database</w:t>
      </w:r>
      <w:r>
        <w:t>. Bradford Books.</w:t>
      </w:r>
    </w:p>
    <w:p w14:paraId="6F983C8A" w14:textId="77777777" w:rsidR="0012202B" w:rsidRDefault="001374D6">
      <w:pPr>
        <w:pStyle w:val="Bibliografia"/>
      </w:pPr>
      <w:bookmarkStart w:id="967" w:name="ref-gefen2002customer"/>
      <w:bookmarkEnd w:id="966"/>
      <w:r>
        <w:lastRenderedPageBreak/>
        <w:t xml:space="preserve">Gefen, David. 2002. “Customer Loyalty in e-Commerce.” </w:t>
      </w:r>
      <w:r>
        <w:rPr>
          <w:i/>
        </w:rPr>
        <w:t>Journal of the Association for Information Systems</w:t>
      </w:r>
      <w:r>
        <w:t xml:space="preserve"> 3 (1): 2.</w:t>
      </w:r>
    </w:p>
    <w:p w14:paraId="3E5769DA" w14:textId="77777777" w:rsidR="0012202B" w:rsidRDefault="001374D6">
      <w:pPr>
        <w:pStyle w:val="Bibliografia"/>
      </w:pPr>
      <w:bookmarkStart w:id="968" w:name="ref-gregory2018predicting"/>
      <w:bookmarkEnd w:id="967"/>
      <w:r>
        <w:t xml:space="preserve">Gregory, Bryan. 2018. “Predicting Customer Churn: Extreme Gradient Boosting with Temporal Data.” </w:t>
      </w:r>
      <w:proofErr w:type="spellStart"/>
      <w:r>
        <w:rPr>
          <w:i/>
        </w:rPr>
        <w:t>arXiv</w:t>
      </w:r>
      <w:proofErr w:type="spellEnd"/>
      <w:r>
        <w:rPr>
          <w:i/>
        </w:rPr>
        <w:t xml:space="preserve"> Preprint arXiv:1802.03396</w:t>
      </w:r>
      <w:r>
        <w:t>.</w:t>
      </w:r>
    </w:p>
    <w:p w14:paraId="3A84A371" w14:textId="77777777" w:rsidR="0012202B" w:rsidRDefault="001374D6">
      <w:pPr>
        <w:pStyle w:val="Bibliografia"/>
      </w:pPr>
      <w:bookmarkStart w:id="969" w:name="ref-harris2005geodemographics"/>
      <w:bookmarkEnd w:id="968"/>
      <w:r>
        <w:t xml:space="preserve">Harris, Richard, Peter Sleight, and Richard Webber. 2005. </w:t>
      </w:r>
      <w:r>
        <w:rPr>
          <w:i/>
        </w:rPr>
        <w:t xml:space="preserve">Geodemographics, GIS and </w:t>
      </w:r>
      <w:proofErr w:type="spellStart"/>
      <w:r>
        <w:rPr>
          <w:i/>
        </w:rPr>
        <w:t>Neighbourhood</w:t>
      </w:r>
      <w:proofErr w:type="spellEnd"/>
      <w:r>
        <w:rPr>
          <w:i/>
        </w:rPr>
        <w:t xml:space="preserve"> Targeting</w:t>
      </w:r>
      <w:r>
        <w:t>. Vol. 8. John Wiley &amp; Sons.</w:t>
      </w:r>
    </w:p>
    <w:p w14:paraId="0D7EF853" w14:textId="77777777" w:rsidR="0012202B" w:rsidRDefault="001374D6">
      <w:pPr>
        <w:pStyle w:val="Bibliografia"/>
      </w:pPr>
      <w:bookmarkStart w:id="970" w:name="ref-xgblist"/>
      <w:bookmarkEnd w:id="969"/>
      <w:r>
        <w:t xml:space="preserve">hcho3. 2020. “Awesome </w:t>
      </w:r>
      <w:proofErr w:type="spellStart"/>
      <w:r>
        <w:t>XGBoost</w:t>
      </w:r>
      <w:proofErr w:type="spellEnd"/>
      <w:r>
        <w:t xml:space="preserve">.” </w:t>
      </w:r>
      <w:hyperlink r:id="rId31" w:anchor="machine-learning-challenge-winning-solutions">
        <w:r>
          <w:rPr>
            <w:rStyle w:val="Hipercze"/>
          </w:rPr>
          <w:t>https://github.com/dmlc/xgboost/tree/master/demo#machine-learning-challenge-winning-solutions</w:t>
        </w:r>
      </w:hyperlink>
      <w:r>
        <w:t>.</w:t>
      </w:r>
    </w:p>
    <w:p w14:paraId="5B094C90" w14:textId="77777777" w:rsidR="0012202B" w:rsidRDefault="001374D6">
      <w:pPr>
        <w:pStyle w:val="Bibliografia"/>
      </w:pPr>
      <w:bookmarkStart w:id="971" w:name="ref-he2017aspect"/>
      <w:bookmarkEnd w:id="970"/>
      <w:r>
        <w:t xml:space="preserve">He, </w:t>
      </w:r>
      <w:proofErr w:type="spellStart"/>
      <w:r>
        <w:t>Ruidan</w:t>
      </w:r>
      <w:proofErr w:type="spellEnd"/>
      <w:r>
        <w:t xml:space="preserve">, Wee Sun Lee, </w:t>
      </w:r>
      <w:proofErr w:type="spellStart"/>
      <w:r>
        <w:t>Hwee</w:t>
      </w:r>
      <w:proofErr w:type="spellEnd"/>
      <w:r>
        <w:t xml:space="preserve"> </w:t>
      </w:r>
      <w:proofErr w:type="spellStart"/>
      <w:r>
        <w:t>Tou</w:t>
      </w:r>
      <w:proofErr w:type="spellEnd"/>
      <w:r>
        <w:t xml:space="preserve"> Ng, and Daniel Dahlmeier. 2017. “An Unsupervised Neural Attention Model for Aspect Extraction.” In </w:t>
      </w:r>
      <w:r>
        <w:rPr>
          <w:i/>
        </w:rPr>
        <w:t>Proceedings of the 55th Annual Meeting of the Association for Computational Linguistics (Volume 1: Long Papers)</w:t>
      </w:r>
      <w:r>
        <w:t>. Vancouver, Canada: Association for Computational Linguistics.</w:t>
      </w:r>
    </w:p>
    <w:p w14:paraId="0ECB03F0" w14:textId="77777777" w:rsidR="0012202B" w:rsidRDefault="001374D6">
      <w:pPr>
        <w:pStyle w:val="Bibliografia"/>
      </w:pPr>
      <w:bookmarkStart w:id="972" w:name="ref-hong2010empirical"/>
      <w:bookmarkEnd w:id="971"/>
      <w:r>
        <w:t xml:space="preserve">Hong, </w:t>
      </w:r>
      <w:proofErr w:type="spellStart"/>
      <w:r>
        <w:t>Liangjie</w:t>
      </w:r>
      <w:proofErr w:type="spellEnd"/>
      <w:r>
        <w:t xml:space="preserve">, and Brian D Davison. 2010. “Empirical Study of Topic Modeling in Twitter.” In </w:t>
      </w:r>
      <w:r>
        <w:rPr>
          <w:i/>
        </w:rPr>
        <w:t>Proceedings of the First Workshop on Social Media Analytics</w:t>
      </w:r>
      <w:r>
        <w:t>, 80–88.</w:t>
      </w:r>
    </w:p>
    <w:p w14:paraId="1D62B694" w14:textId="77777777" w:rsidR="0012202B" w:rsidRDefault="001374D6">
      <w:pPr>
        <w:pStyle w:val="Bibliografia"/>
      </w:pPr>
      <w:bookmarkStart w:id="973" w:name="ref-howley2005effect"/>
      <w:bookmarkEnd w:id="972"/>
      <w:r>
        <w:t xml:space="preserve">Howley, Tom, Michael G Madden, Marie-Louise O’Connell, and Alan G Ryder. 2005. “The Effect of Principal Component Analysis on Machine Learning Accuracy with High Dimensional Spectral Data.” In </w:t>
      </w:r>
      <w:r>
        <w:rPr>
          <w:i/>
        </w:rPr>
        <w:t>International Conference on Innovative Techniques and Applications of Artificial Intelligence</w:t>
      </w:r>
      <w:r>
        <w:t>, 209–22. Springer.</w:t>
      </w:r>
    </w:p>
    <w:p w14:paraId="6F02FB91" w14:textId="77777777" w:rsidR="0012202B" w:rsidRDefault="001374D6">
      <w:pPr>
        <w:pStyle w:val="Bibliografia"/>
      </w:pPr>
      <w:bookmarkStart w:id="974" w:name="ref-jha2003understanding"/>
      <w:bookmarkEnd w:id="973"/>
      <w:r>
        <w:t xml:space="preserve">Jha, </w:t>
      </w:r>
      <w:proofErr w:type="spellStart"/>
      <w:r>
        <w:t>Mithileshwar</w:t>
      </w:r>
      <w:proofErr w:type="spellEnd"/>
      <w:r>
        <w:t xml:space="preserve">. 2003. “Understanding Rural Buyer </w:t>
      </w:r>
      <w:proofErr w:type="spellStart"/>
      <w:r>
        <w:t>Behaviour</w:t>
      </w:r>
      <w:proofErr w:type="spellEnd"/>
      <w:r>
        <w:t xml:space="preserve">.” </w:t>
      </w:r>
      <w:r>
        <w:rPr>
          <w:i/>
        </w:rPr>
        <w:t>IIMB Management Review</w:t>
      </w:r>
      <w:r>
        <w:t xml:space="preserve"> 15 (3): 89–92.</w:t>
      </w:r>
    </w:p>
    <w:p w14:paraId="6079E588" w14:textId="77777777" w:rsidR="0012202B" w:rsidRDefault="001374D6">
      <w:pPr>
        <w:pStyle w:val="Bibliografia"/>
      </w:pPr>
      <w:bookmarkStart w:id="975" w:name="ref-kracklauer2001mutual"/>
      <w:bookmarkEnd w:id="974"/>
      <w:proofErr w:type="spellStart"/>
      <w:r>
        <w:t>Kracklauer</w:t>
      </w:r>
      <w:proofErr w:type="spellEnd"/>
      <w:r>
        <w:t xml:space="preserve">, Alexander, Olaf </w:t>
      </w:r>
      <w:proofErr w:type="spellStart"/>
      <w:r>
        <w:t>Passenheim</w:t>
      </w:r>
      <w:proofErr w:type="spellEnd"/>
      <w:r>
        <w:t xml:space="preserve">, and Dirk Seifert. 2001. “Mutual Customer Approach: How Industry and Trade Are Executing Collaborative Customer Relationship Management.” </w:t>
      </w:r>
      <w:r>
        <w:rPr>
          <w:i/>
        </w:rPr>
        <w:t>International Journal of Retail &amp; Distribution Management</w:t>
      </w:r>
      <w:r>
        <w:t>.</w:t>
      </w:r>
    </w:p>
    <w:p w14:paraId="3F6775FC" w14:textId="77777777" w:rsidR="0012202B" w:rsidRDefault="001374D6">
      <w:pPr>
        <w:pStyle w:val="Bibliografia"/>
      </w:pPr>
      <w:bookmarkStart w:id="976" w:name="ref-kumar2017empirical"/>
      <w:bookmarkEnd w:id="975"/>
      <w:r>
        <w:t xml:space="preserve">Kumar, Smitha S, and Talal Shaikh. 2017. “Empirical Evaluation of the Performance of Feature Selection Approaches on Random Forest.” In </w:t>
      </w:r>
      <w:r>
        <w:rPr>
          <w:i/>
        </w:rPr>
        <w:t>2017 International Conference on Computer and Applications (ICCA)</w:t>
      </w:r>
      <w:r>
        <w:t>, 227–31. IEEE.</w:t>
      </w:r>
    </w:p>
    <w:p w14:paraId="7F262DBE" w14:textId="77777777" w:rsidR="0012202B" w:rsidRDefault="001374D6">
      <w:pPr>
        <w:pStyle w:val="Bibliografia"/>
      </w:pPr>
      <w:bookmarkStart w:id="977" w:name="ref-kursa2010feature"/>
      <w:bookmarkEnd w:id="976"/>
      <w:proofErr w:type="spellStart"/>
      <w:r>
        <w:lastRenderedPageBreak/>
        <w:t>Kursa</w:t>
      </w:r>
      <w:proofErr w:type="spellEnd"/>
      <w:r>
        <w:t xml:space="preserve">, </w:t>
      </w:r>
      <w:proofErr w:type="spellStart"/>
      <w:r>
        <w:t>Miron</w:t>
      </w:r>
      <w:proofErr w:type="spellEnd"/>
      <w:r>
        <w:t xml:space="preserve"> B, Witold R </w:t>
      </w:r>
      <w:proofErr w:type="spellStart"/>
      <w:r>
        <w:t>Rudnicki</w:t>
      </w:r>
      <w:proofErr w:type="spellEnd"/>
      <w:r>
        <w:t xml:space="preserve">, and others. 2010. “Feature Selection with the Boruta Package.” </w:t>
      </w:r>
      <w:r>
        <w:rPr>
          <w:i/>
        </w:rPr>
        <w:t xml:space="preserve">J Stat </w:t>
      </w:r>
      <w:proofErr w:type="spellStart"/>
      <w:r>
        <w:rPr>
          <w:i/>
        </w:rPr>
        <w:t>Softw</w:t>
      </w:r>
      <w:proofErr w:type="spellEnd"/>
      <w:r>
        <w:t xml:space="preserve"> 36 (11): 1–13.</w:t>
      </w:r>
    </w:p>
    <w:p w14:paraId="76B5D31F" w14:textId="77777777" w:rsidR="0012202B" w:rsidRPr="00C01659" w:rsidRDefault="001374D6">
      <w:pPr>
        <w:pStyle w:val="Bibliografia"/>
        <w:rPr>
          <w:lang w:val="es-ES"/>
        </w:rPr>
      </w:pPr>
      <w:bookmarkStart w:id="978" w:name="ref-lee2013neighborhood"/>
      <w:bookmarkEnd w:id="977"/>
      <w:r>
        <w:t xml:space="preserve">Lee, Jae Young, and David R Bell. 2013. “Neighborhood Social Capital and Social Learning for Experience Attributes of Products.” </w:t>
      </w:r>
      <w:r w:rsidRPr="00C01659">
        <w:rPr>
          <w:i/>
          <w:lang w:val="es-ES"/>
        </w:rPr>
        <w:t xml:space="preserve">Marketing </w:t>
      </w:r>
      <w:proofErr w:type="spellStart"/>
      <w:r w:rsidRPr="00C01659">
        <w:rPr>
          <w:i/>
          <w:lang w:val="es-ES"/>
        </w:rPr>
        <w:t>Science</w:t>
      </w:r>
      <w:proofErr w:type="spellEnd"/>
      <w:r w:rsidRPr="00C01659">
        <w:rPr>
          <w:lang w:val="es-ES"/>
        </w:rPr>
        <w:t xml:space="preserve"> 32 (6): 960–76.</w:t>
      </w:r>
    </w:p>
    <w:p w14:paraId="38714B44" w14:textId="77777777" w:rsidR="0012202B" w:rsidRDefault="001374D6">
      <w:pPr>
        <w:pStyle w:val="Bibliografia"/>
      </w:pPr>
      <w:bookmarkStart w:id="979" w:name="ref-de2019impact"/>
      <w:bookmarkEnd w:id="978"/>
      <w:r w:rsidRPr="00C01659">
        <w:rPr>
          <w:lang w:val="es-ES"/>
        </w:rPr>
        <w:t xml:space="preserve">Llave, Miguel Ángel De la, Fernando A López, and Ana Angulo. </w:t>
      </w:r>
      <w:r>
        <w:t xml:space="preserve">2019. “The Impact of Geographical Factors on Churn Prediction: An Application to an Insurance Company in Madrid’s Urban Area.” </w:t>
      </w:r>
      <w:r>
        <w:rPr>
          <w:i/>
        </w:rPr>
        <w:t>Scandinavian Actuarial Journal</w:t>
      </w:r>
      <w:r>
        <w:t xml:space="preserve"> 2019 (3): 188–203.</w:t>
      </w:r>
    </w:p>
    <w:p w14:paraId="6D61450B" w14:textId="77777777" w:rsidR="0012202B" w:rsidRDefault="001374D6">
      <w:pPr>
        <w:pStyle w:val="Bibliografia"/>
      </w:pPr>
      <w:bookmarkStart w:id="980" w:name="ref-long2019new"/>
      <w:bookmarkEnd w:id="979"/>
      <w:r>
        <w:t xml:space="preserve">Long, Hoang Viet, Le Hoang Son, Manju Khari, Kanika Arora, Siddharth Chopra, </w:t>
      </w:r>
      <w:proofErr w:type="spellStart"/>
      <w:r>
        <w:t>Raghvendra</w:t>
      </w:r>
      <w:proofErr w:type="spellEnd"/>
      <w:r>
        <w:t xml:space="preserve"> Kumar, </w:t>
      </w:r>
      <w:proofErr w:type="spellStart"/>
      <w:r>
        <w:t>Tuong</w:t>
      </w:r>
      <w:proofErr w:type="spellEnd"/>
      <w:r>
        <w:t xml:space="preserve"> Le, and Sung </w:t>
      </w:r>
      <w:proofErr w:type="spellStart"/>
      <w:r>
        <w:t>Wook</w:t>
      </w:r>
      <w:proofErr w:type="spellEnd"/>
      <w:r>
        <w:t xml:space="preserve"> </w:t>
      </w:r>
      <w:proofErr w:type="spellStart"/>
      <w:r>
        <w:t>Baik</w:t>
      </w:r>
      <w:proofErr w:type="spellEnd"/>
      <w:r>
        <w:t xml:space="preserve">. 2019. “A New Approach for Construction of Geodemographic Segmentation Model and Prediction Analysis.” </w:t>
      </w:r>
      <w:r>
        <w:rPr>
          <w:i/>
        </w:rPr>
        <w:t>Computational Intelligence and Neuroscience</w:t>
      </w:r>
      <w:r>
        <w:t xml:space="preserve"> 2019.</w:t>
      </w:r>
    </w:p>
    <w:p w14:paraId="47A2B2ED" w14:textId="77777777" w:rsidR="0012202B" w:rsidRDefault="001374D6">
      <w:pPr>
        <w:pStyle w:val="Bibliografia"/>
      </w:pPr>
      <w:bookmarkStart w:id="981" w:name="ref-lucini2020text"/>
      <w:bookmarkEnd w:id="980"/>
      <w:proofErr w:type="spellStart"/>
      <w:r>
        <w:t>Lucini</w:t>
      </w:r>
      <w:proofErr w:type="spellEnd"/>
      <w:r>
        <w:t xml:space="preserve">, Filipe R, Leandro M </w:t>
      </w:r>
      <w:proofErr w:type="spellStart"/>
      <w:r>
        <w:t>Tonetto</w:t>
      </w:r>
      <w:proofErr w:type="spellEnd"/>
      <w:r>
        <w:t xml:space="preserve">, Flavio S </w:t>
      </w:r>
      <w:proofErr w:type="spellStart"/>
      <w:r>
        <w:t>Fogliatto</w:t>
      </w:r>
      <w:proofErr w:type="spellEnd"/>
      <w:r>
        <w:t xml:space="preserve">, and Michel J </w:t>
      </w:r>
      <w:proofErr w:type="spellStart"/>
      <w:r>
        <w:t>Anzanello</w:t>
      </w:r>
      <w:proofErr w:type="spellEnd"/>
      <w:r>
        <w:t xml:space="preserve">. 2020. “Text Mining Approach to Explore Dimensions of Airline Customer Satisfaction Using Online Customer Reviews.” </w:t>
      </w:r>
      <w:r>
        <w:rPr>
          <w:i/>
        </w:rPr>
        <w:t>Journal of Air Transport Management</w:t>
      </w:r>
      <w:r>
        <w:t xml:space="preserve"> 83: 101760.</w:t>
      </w:r>
    </w:p>
    <w:p w14:paraId="47B718B8" w14:textId="77777777" w:rsidR="0012202B" w:rsidRDefault="001374D6">
      <w:pPr>
        <w:pStyle w:val="Bibliografia"/>
      </w:pPr>
      <w:bookmarkStart w:id="982" w:name="ref-ijcai2019-712"/>
      <w:bookmarkEnd w:id="981"/>
      <w:r>
        <w:t xml:space="preserve">Luo, Ling, Xiang </w:t>
      </w:r>
      <w:proofErr w:type="spellStart"/>
      <w:r>
        <w:t>Ao</w:t>
      </w:r>
      <w:proofErr w:type="spellEnd"/>
      <w:r>
        <w:t xml:space="preserve">, Yan Song, </w:t>
      </w:r>
      <w:proofErr w:type="spellStart"/>
      <w:r>
        <w:t>Jinyao</w:t>
      </w:r>
      <w:proofErr w:type="spellEnd"/>
      <w:r>
        <w:t xml:space="preserve"> Li, </w:t>
      </w:r>
      <w:proofErr w:type="spellStart"/>
      <w:r>
        <w:t>Xiaopeng</w:t>
      </w:r>
      <w:proofErr w:type="spellEnd"/>
      <w:r>
        <w:t xml:space="preserve"> Yang, Qing He, and Dong Yu. 2019. “Unsupervised Neural Aspect Extraction with Sememes.” In </w:t>
      </w:r>
      <w:r>
        <w:rPr>
          <w:i/>
        </w:rPr>
        <w:t>Proceedings of the Twenty-Eighth International Joint Conference on Artificial Intelligence, IJCAI-19</w:t>
      </w:r>
      <w:r>
        <w:t xml:space="preserve">, 5123–29. International Joint Conferences on Artificial Intelligence Organization. </w:t>
      </w:r>
      <w:hyperlink r:id="rId32">
        <w:r>
          <w:rPr>
            <w:rStyle w:val="Hipercze"/>
          </w:rPr>
          <w:t>https://doi.org/10.24963/ijcai.2019/712</w:t>
        </w:r>
      </w:hyperlink>
      <w:r>
        <w:t>.</w:t>
      </w:r>
    </w:p>
    <w:p w14:paraId="563C36E4" w14:textId="77777777" w:rsidR="0012202B" w:rsidRDefault="001374D6">
      <w:pPr>
        <w:pStyle w:val="Bibliografia"/>
      </w:pPr>
      <w:bookmarkStart w:id="983" w:name="ref-mikolov2013efficient"/>
      <w:bookmarkEnd w:id="982"/>
      <w:proofErr w:type="spellStart"/>
      <w:r>
        <w:t>Mikolov</w:t>
      </w:r>
      <w:proofErr w:type="spellEnd"/>
      <w:r>
        <w:t xml:space="preserve">, Tomas, Kai Chen, Greg </w:t>
      </w:r>
      <w:proofErr w:type="spellStart"/>
      <w:r>
        <w:t>Corrado</w:t>
      </w:r>
      <w:proofErr w:type="spellEnd"/>
      <w:r>
        <w:t xml:space="preserve">, and Jeffrey Dean. 2013. “Efficient Estimation of Word Representations in Vector Space.” </w:t>
      </w:r>
      <w:proofErr w:type="spellStart"/>
      <w:r>
        <w:rPr>
          <w:i/>
        </w:rPr>
        <w:t>arXiv</w:t>
      </w:r>
      <w:proofErr w:type="spellEnd"/>
      <w:r>
        <w:rPr>
          <w:i/>
        </w:rPr>
        <w:t xml:space="preserve"> Preprint arXiv:1301.3781</w:t>
      </w:r>
      <w:r>
        <w:t>.</w:t>
      </w:r>
    </w:p>
    <w:p w14:paraId="5F129FD1" w14:textId="77777777" w:rsidR="0012202B" w:rsidRDefault="001374D6">
      <w:pPr>
        <w:pStyle w:val="Bibliografia"/>
      </w:pPr>
      <w:bookmarkStart w:id="984" w:name="ref-mozer2000predicting"/>
      <w:bookmarkEnd w:id="983"/>
      <w:proofErr w:type="spellStart"/>
      <w:r>
        <w:t>Mozer</w:t>
      </w:r>
      <w:proofErr w:type="spellEnd"/>
      <w:r>
        <w:t xml:space="preserve">, Michael C, Richard </w:t>
      </w:r>
      <w:proofErr w:type="spellStart"/>
      <w:r>
        <w:t>Wolniewicz</w:t>
      </w:r>
      <w:proofErr w:type="spellEnd"/>
      <w:r>
        <w:t xml:space="preserve">, David B Grimes, Eric Johnson, and Howard </w:t>
      </w:r>
      <w:proofErr w:type="spellStart"/>
      <w:r>
        <w:t>Kaushansky</w:t>
      </w:r>
      <w:proofErr w:type="spellEnd"/>
      <w:r>
        <w:t xml:space="preserve">. 2000. “Predicting Subscriber Dissatisfaction and Improving Retention in the Wireless Telecommunications Industry.” </w:t>
      </w:r>
      <w:r>
        <w:rPr>
          <w:i/>
        </w:rPr>
        <w:t>IEEE Transactions on Neural Networks</w:t>
      </w:r>
      <w:r>
        <w:t xml:space="preserve"> 11 (3): 690–96.</w:t>
      </w:r>
    </w:p>
    <w:p w14:paraId="688A10B5" w14:textId="77777777" w:rsidR="0012202B" w:rsidRDefault="001374D6">
      <w:pPr>
        <w:pStyle w:val="Bibliografia"/>
      </w:pPr>
      <w:bookmarkStart w:id="985" w:name="ref-murthy1998automatic"/>
      <w:bookmarkEnd w:id="984"/>
      <w:r>
        <w:t xml:space="preserve">Murthy, </w:t>
      </w:r>
      <w:proofErr w:type="spellStart"/>
      <w:r>
        <w:t>Sreerama</w:t>
      </w:r>
      <w:proofErr w:type="spellEnd"/>
      <w:r>
        <w:t xml:space="preserve"> K. 1998. “Automatic Construction of Decision Trees from Data: A Multi-Disciplinary Survey.” </w:t>
      </w:r>
      <w:r>
        <w:rPr>
          <w:i/>
        </w:rPr>
        <w:t>Data Mining and Knowledge Discovery</w:t>
      </w:r>
      <w:r>
        <w:t xml:space="preserve"> 2 (4): 345–89.</w:t>
      </w:r>
    </w:p>
    <w:p w14:paraId="13AFCC4B" w14:textId="77777777" w:rsidR="0012202B" w:rsidRDefault="001374D6">
      <w:pPr>
        <w:pStyle w:val="Bibliografia"/>
      </w:pPr>
      <w:bookmarkStart w:id="986" w:name="ref-nanayakkara2018characterising"/>
      <w:bookmarkEnd w:id="985"/>
      <w:proofErr w:type="spellStart"/>
      <w:r>
        <w:t>Nanayakkara</w:t>
      </w:r>
      <w:proofErr w:type="spellEnd"/>
      <w:r>
        <w:t xml:space="preserve">, Shane, Sam Fogarty, Michael </w:t>
      </w:r>
      <w:proofErr w:type="spellStart"/>
      <w:r>
        <w:t>Tremeer</w:t>
      </w:r>
      <w:proofErr w:type="spellEnd"/>
      <w:r>
        <w:t xml:space="preserve">, Kelvin Ross, Brent Richards, Christoph </w:t>
      </w:r>
      <w:proofErr w:type="spellStart"/>
      <w:r>
        <w:t>Bergmeir</w:t>
      </w:r>
      <w:proofErr w:type="spellEnd"/>
      <w:r>
        <w:t>, Sheng Xu, et al. 2018. “</w:t>
      </w:r>
      <w:proofErr w:type="spellStart"/>
      <w:r>
        <w:t>Characterising</w:t>
      </w:r>
      <w:proofErr w:type="spellEnd"/>
      <w:r>
        <w:t xml:space="preserve"> Risk of in-Hospital Mortality </w:t>
      </w:r>
      <w:r>
        <w:lastRenderedPageBreak/>
        <w:t xml:space="preserve">Following Cardiac Arrest Using Machine Learning: A Retrospective International Registry Study.” </w:t>
      </w:r>
      <w:proofErr w:type="spellStart"/>
      <w:r>
        <w:rPr>
          <w:i/>
        </w:rPr>
        <w:t>PLoS</w:t>
      </w:r>
      <w:proofErr w:type="spellEnd"/>
      <w:r>
        <w:rPr>
          <w:i/>
        </w:rPr>
        <w:t xml:space="preserve"> Medicine</w:t>
      </w:r>
      <w:r>
        <w:t xml:space="preserve"> 15 (11): e1002709.</w:t>
      </w:r>
    </w:p>
    <w:p w14:paraId="5A3D193C" w14:textId="3C480FBF" w:rsidR="0012202B" w:rsidRDefault="001374D6">
      <w:pPr>
        <w:pStyle w:val="Bibliografia"/>
      </w:pPr>
      <w:bookmarkStart w:id="987" w:name="ref-nie2011credit"/>
      <w:bookmarkEnd w:id="986"/>
      <w:proofErr w:type="spellStart"/>
      <w:r>
        <w:t>Nie</w:t>
      </w:r>
      <w:proofErr w:type="spellEnd"/>
      <w:r>
        <w:t xml:space="preserve">, </w:t>
      </w:r>
      <w:proofErr w:type="spellStart"/>
      <w:r>
        <w:t>Guangli</w:t>
      </w:r>
      <w:proofErr w:type="spellEnd"/>
      <w:r>
        <w:t xml:space="preserve">, Wei Rowe, </w:t>
      </w:r>
      <w:proofErr w:type="spellStart"/>
      <w:r>
        <w:t>Lingling</w:t>
      </w:r>
      <w:proofErr w:type="spellEnd"/>
      <w:r>
        <w:t xml:space="preserve"> Zhang, Yingjie Tian, and Yong Shi. 2011. “Credit Card Churn Forecasting by Logistic Regression and Decision Tree.” </w:t>
      </w:r>
      <w:r>
        <w:rPr>
          <w:i/>
        </w:rPr>
        <w:t>Expert Systems with Applications</w:t>
      </w:r>
      <w:r>
        <w:t xml:space="preserve"> 38 (12): 15273–85.</w:t>
      </w:r>
    </w:p>
    <w:p w14:paraId="3390DA8B" w14:textId="332B0371" w:rsidR="00086F07" w:rsidRDefault="00086F07" w:rsidP="00086F07">
      <w:pPr>
        <w:pStyle w:val="Bibliografia"/>
      </w:pPr>
      <w:bookmarkStart w:id="988" w:name="ref-nielsen2016tree"/>
      <w:r>
        <w:t xml:space="preserve">Nielsen, </w:t>
      </w:r>
      <w:proofErr w:type="spellStart"/>
      <w:r>
        <w:t>Didrik</w:t>
      </w:r>
      <w:proofErr w:type="spellEnd"/>
      <w:r>
        <w:t xml:space="preserve">. 2016. “Tree Boosting with </w:t>
      </w:r>
      <w:proofErr w:type="spellStart"/>
      <w:r>
        <w:t>Xgboost</w:t>
      </w:r>
      <w:proofErr w:type="spellEnd"/>
      <w:r>
        <w:t xml:space="preserve">-Why Does </w:t>
      </w:r>
      <w:proofErr w:type="spellStart"/>
      <w:r>
        <w:t>Xgboost</w:t>
      </w:r>
      <w:proofErr w:type="spellEnd"/>
      <w:r>
        <w:t xml:space="preserve"> Win" Every" Machine Learning Competition?” Master’s thesis, NTNU.</w:t>
      </w:r>
      <w:bookmarkEnd w:id="988"/>
    </w:p>
    <w:p w14:paraId="74FDF147" w14:textId="77777777" w:rsidR="0012202B" w:rsidRPr="00C01659" w:rsidRDefault="001374D6">
      <w:pPr>
        <w:pStyle w:val="Bibliografia"/>
        <w:rPr>
          <w:lang w:val="es-ES"/>
        </w:rPr>
      </w:pPr>
      <w:bookmarkStart w:id="989" w:name="ref-churnthesis"/>
      <w:bookmarkEnd w:id="987"/>
      <w:r>
        <w:t xml:space="preserve">Oliveira, Vera </w:t>
      </w:r>
      <w:proofErr w:type="spellStart"/>
      <w:r>
        <w:t>Lúcia</w:t>
      </w:r>
      <w:proofErr w:type="spellEnd"/>
      <w:r>
        <w:t xml:space="preserve"> </w:t>
      </w:r>
      <w:proofErr w:type="spellStart"/>
      <w:r>
        <w:t>Miguéis</w:t>
      </w:r>
      <w:proofErr w:type="spellEnd"/>
      <w:r>
        <w:t xml:space="preserve">. 2012. “Analytical Customer Relationship Management in Retailing Supported by Data Mining Techniques.” </w:t>
      </w:r>
      <w:r w:rsidRPr="00C01659">
        <w:rPr>
          <w:lang w:val="es-ES"/>
        </w:rPr>
        <w:t xml:space="preserve">PhD </w:t>
      </w:r>
      <w:proofErr w:type="spellStart"/>
      <w:r w:rsidRPr="00C01659">
        <w:rPr>
          <w:lang w:val="es-ES"/>
        </w:rPr>
        <w:t>thesis</w:t>
      </w:r>
      <w:proofErr w:type="spellEnd"/>
      <w:r w:rsidRPr="00C01659">
        <w:rPr>
          <w:lang w:val="es-ES"/>
        </w:rPr>
        <w:t xml:space="preserve">, </w:t>
      </w:r>
      <w:proofErr w:type="spellStart"/>
      <w:r w:rsidRPr="00C01659">
        <w:rPr>
          <w:lang w:val="es-ES"/>
        </w:rPr>
        <w:t>Universidade</w:t>
      </w:r>
      <w:proofErr w:type="spellEnd"/>
      <w:r w:rsidRPr="00C01659">
        <w:rPr>
          <w:lang w:val="es-ES"/>
        </w:rPr>
        <w:t xml:space="preserve"> do Porto (Portugal).</w:t>
      </w:r>
    </w:p>
    <w:p w14:paraId="4D1E32DE" w14:textId="77777777" w:rsidR="0012202B" w:rsidRDefault="001374D6">
      <w:pPr>
        <w:pStyle w:val="Bibliografia"/>
      </w:pPr>
      <w:bookmarkStart w:id="990" w:name="ref-paruelo1997prediction"/>
      <w:bookmarkEnd w:id="989"/>
      <w:proofErr w:type="spellStart"/>
      <w:r w:rsidRPr="00C01659">
        <w:rPr>
          <w:lang w:val="es-ES"/>
        </w:rPr>
        <w:t>Paruelo</w:t>
      </w:r>
      <w:proofErr w:type="spellEnd"/>
      <w:r w:rsidRPr="00C01659">
        <w:rPr>
          <w:lang w:val="es-ES"/>
        </w:rPr>
        <w:t xml:space="preserve">, </w:t>
      </w:r>
      <w:proofErr w:type="spellStart"/>
      <w:r w:rsidRPr="00C01659">
        <w:rPr>
          <w:lang w:val="es-ES"/>
        </w:rPr>
        <w:t>JoséM</w:t>
      </w:r>
      <w:proofErr w:type="spellEnd"/>
      <w:r w:rsidRPr="00C01659">
        <w:rPr>
          <w:lang w:val="es-ES"/>
        </w:rPr>
        <w:t xml:space="preserve">, and Fernando </w:t>
      </w:r>
      <w:proofErr w:type="spellStart"/>
      <w:r w:rsidRPr="00C01659">
        <w:rPr>
          <w:lang w:val="es-ES"/>
        </w:rPr>
        <w:t>Tomasel</w:t>
      </w:r>
      <w:proofErr w:type="spellEnd"/>
      <w:r w:rsidRPr="00C01659">
        <w:rPr>
          <w:lang w:val="es-ES"/>
        </w:rPr>
        <w:t xml:space="preserve">. </w:t>
      </w:r>
      <w:r>
        <w:t xml:space="preserve">1997. “Prediction of Functional Characteristics of Ecosystems: A Comparison of Artificial Neural Networks and Regression Models.” </w:t>
      </w:r>
      <w:r>
        <w:rPr>
          <w:i/>
        </w:rPr>
        <w:t>Ecological Modelling</w:t>
      </w:r>
      <w:r>
        <w:t xml:space="preserve"> 98 (2-3): 173–86.</w:t>
      </w:r>
    </w:p>
    <w:p w14:paraId="1A925514" w14:textId="77777777" w:rsidR="0012202B" w:rsidRDefault="001374D6">
      <w:pPr>
        <w:pStyle w:val="Bibliografia"/>
      </w:pPr>
      <w:bookmarkStart w:id="991" w:name="ref-rai2020explainable"/>
      <w:bookmarkEnd w:id="990"/>
      <w:r>
        <w:t xml:space="preserve">Rai, Arun. 2020. “Explainable AI: From Black Box to Glass Box.” </w:t>
      </w:r>
      <w:r>
        <w:rPr>
          <w:i/>
        </w:rPr>
        <w:t>Journal of the Academy of Marketing Science</w:t>
      </w:r>
      <w:r>
        <w:t xml:space="preserve"> 48 (1): 137–41.</w:t>
      </w:r>
    </w:p>
    <w:p w14:paraId="7AD69F5A" w14:textId="77777777" w:rsidR="0012202B" w:rsidRDefault="001374D6">
      <w:pPr>
        <w:pStyle w:val="Bibliografia"/>
      </w:pPr>
      <w:bookmarkStart w:id="992" w:name="ref-schmittlein1994customer"/>
      <w:bookmarkEnd w:id="991"/>
      <w:proofErr w:type="spellStart"/>
      <w:r>
        <w:t>Schmittlein</w:t>
      </w:r>
      <w:proofErr w:type="spellEnd"/>
      <w:r>
        <w:t xml:space="preserve">, David C, and Robert A Peterson. 1994. “Customer Base Analysis: An Industrial Purchase Process Application.” </w:t>
      </w:r>
      <w:r>
        <w:rPr>
          <w:i/>
        </w:rPr>
        <w:t>Marketing Science</w:t>
      </w:r>
      <w:r>
        <w:t xml:space="preserve"> 13 (1): 41–67.</w:t>
      </w:r>
    </w:p>
    <w:p w14:paraId="16AC3DA7" w14:textId="77777777" w:rsidR="0012202B" w:rsidRDefault="001374D6">
      <w:pPr>
        <w:pStyle w:val="Bibliografia"/>
      </w:pPr>
      <w:bookmarkStart w:id="993" w:name="ref-sharma2021impact"/>
      <w:bookmarkEnd w:id="992"/>
      <w:r>
        <w:t xml:space="preserve">Sharma, Sakshi, and Maninder Singh. 2021. “Impact of Brand Selection on Brand Loyalty with Special Reference to Personal Care Products: A Rural Urban Comparison.” </w:t>
      </w:r>
      <w:r>
        <w:rPr>
          <w:i/>
        </w:rPr>
        <w:t>International Journal of Indian Culture and Business Management</w:t>
      </w:r>
      <w:r>
        <w:t xml:space="preserve"> 22 (2): 287–308.</w:t>
      </w:r>
    </w:p>
    <w:p w14:paraId="68C5F02E" w14:textId="77777777" w:rsidR="0012202B" w:rsidRDefault="001374D6">
      <w:pPr>
        <w:pStyle w:val="Bibliografia"/>
      </w:pPr>
      <w:bookmarkStart w:id="994" w:name="ref-singleton2014past"/>
      <w:bookmarkEnd w:id="993"/>
      <w:r>
        <w:t xml:space="preserve">Singleton, Alexander D, and Seth E Spielman. 2014. “The Past, Present, and Future of Geodemographic Research in the United States and United Kingdom.” </w:t>
      </w:r>
      <w:r>
        <w:rPr>
          <w:i/>
        </w:rPr>
        <w:t>The Professional Geographer</w:t>
      </w:r>
      <w:r>
        <w:t xml:space="preserve"> 66 (4): 558–67.</w:t>
      </w:r>
    </w:p>
    <w:p w14:paraId="0C9BFD9D" w14:textId="77777777" w:rsidR="0012202B" w:rsidRDefault="001374D6">
      <w:pPr>
        <w:pStyle w:val="Bibliografia"/>
      </w:pPr>
      <w:bookmarkStart w:id="995" w:name="ref-sun2004consumption"/>
      <w:bookmarkEnd w:id="994"/>
      <w:r>
        <w:t xml:space="preserve">Sun, Tao, and </w:t>
      </w:r>
      <w:proofErr w:type="spellStart"/>
      <w:r>
        <w:t>Guohua</w:t>
      </w:r>
      <w:proofErr w:type="spellEnd"/>
      <w:r>
        <w:t xml:space="preserve"> Wu. 2004. “Consumption Patterns of Chinese Urban and Rural Consumers.” </w:t>
      </w:r>
      <w:r>
        <w:rPr>
          <w:i/>
        </w:rPr>
        <w:t>Journal of Consumer Marketing</w:t>
      </w:r>
      <w:r>
        <w:t>.</w:t>
      </w:r>
    </w:p>
    <w:p w14:paraId="575D2EE6" w14:textId="77777777" w:rsidR="0012202B" w:rsidRDefault="001374D6">
      <w:pPr>
        <w:pStyle w:val="Bibliografia"/>
      </w:pPr>
      <w:bookmarkStart w:id="996" w:name="ref-9325646"/>
      <w:bookmarkEnd w:id="995"/>
      <w:proofErr w:type="spellStart"/>
      <w:r>
        <w:t>Suryadi</w:t>
      </w:r>
      <w:proofErr w:type="spellEnd"/>
      <w:r>
        <w:t xml:space="preserve">, D. 2020. “Predicting Repurchase Intention Using Textual Features of Online Customer Reviews.” In </w:t>
      </w:r>
      <w:r>
        <w:rPr>
          <w:i/>
        </w:rPr>
        <w:t xml:space="preserve">2020 International Conference on Data Analytics for Business and </w:t>
      </w:r>
      <w:r>
        <w:rPr>
          <w:i/>
        </w:rPr>
        <w:lastRenderedPageBreak/>
        <w:t>Industry: Way Towards a Sustainable Economy (ICDABI)</w:t>
      </w:r>
      <w:r>
        <w:t xml:space="preserve">, 1–6. </w:t>
      </w:r>
      <w:hyperlink r:id="rId33">
        <w:r>
          <w:rPr>
            <w:rStyle w:val="Hipercze"/>
          </w:rPr>
          <w:t>https://doi.org/10.1109/ICDABI51230.2020.9325646</w:t>
        </w:r>
      </w:hyperlink>
      <w:r>
        <w:t>.</w:t>
      </w:r>
    </w:p>
    <w:p w14:paraId="2CDD169B" w14:textId="77777777" w:rsidR="0012202B" w:rsidRDefault="001374D6">
      <w:pPr>
        <w:pStyle w:val="Bibliografia"/>
      </w:pPr>
      <w:bookmarkStart w:id="997" w:name="ref-tamaddoni2010modeling"/>
      <w:bookmarkEnd w:id="996"/>
      <w:proofErr w:type="spellStart"/>
      <w:r>
        <w:t>Tamaddoni</w:t>
      </w:r>
      <w:proofErr w:type="spellEnd"/>
      <w:r>
        <w:t xml:space="preserve"> </w:t>
      </w:r>
      <w:proofErr w:type="spellStart"/>
      <w:r>
        <w:t>Jahromi</w:t>
      </w:r>
      <w:proofErr w:type="spellEnd"/>
      <w:r>
        <w:t xml:space="preserve">, Ali, Mohammad Mehdi </w:t>
      </w:r>
      <w:proofErr w:type="spellStart"/>
      <w:r>
        <w:t>Sepehri</w:t>
      </w:r>
      <w:proofErr w:type="spellEnd"/>
      <w:r>
        <w:t xml:space="preserve">, Babak </w:t>
      </w:r>
      <w:proofErr w:type="spellStart"/>
      <w:r>
        <w:t>Teimourpour</w:t>
      </w:r>
      <w:proofErr w:type="spellEnd"/>
      <w:r>
        <w:t xml:space="preserve">, and </w:t>
      </w:r>
      <w:proofErr w:type="spellStart"/>
      <w:r>
        <w:t>Sarvenaz</w:t>
      </w:r>
      <w:proofErr w:type="spellEnd"/>
      <w:r>
        <w:t xml:space="preserve"> </w:t>
      </w:r>
      <w:proofErr w:type="spellStart"/>
      <w:r>
        <w:t>Choobdar</w:t>
      </w:r>
      <w:proofErr w:type="spellEnd"/>
      <w:r>
        <w:t xml:space="preserve">. 2010. “Modeling Customer Churn in a Non-Contractual Setting: The Case of Telecommunications Service Providers.” </w:t>
      </w:r>
      <w:r>
        <w:rPr>
          <w:i/>
        </w:rPr>
        <w:t>Journal of Strategic Marketing</w:t>
      </w:r>
      <w:r>
        <w:t xml:space="preserve"> 18 (7): 587–98.</w:t>
      </w:r>
    </w:p>
    <w:p w14:paraId="38B9051C" w14:textId="77777777" w:rsidR="0012202B" w:rsidRDefault="001374D6">
      <w:pPr>
        <w:pStyle w:val="Bibliografia"/>
      </w:pPr>
      <w:bookmarkStart w:id="998" w:name="X1bc4c8ce125a3e2c6596fef052b7ef6f94ae8e1"/>
      <w:bookmarkEnd w:id="997"/>
      <w:proofErr w:type="spellStart"/>
      <w:r>
        <w:t>Tulkens</w:t>
      </w:r>
      <w:proofErr w:type="spellEnd"/>
      <w:r>
        <w:t xml:space="preserve">, </w:t>
      </w:r>
      <w:proofErr w:type="spellStart"/>
      <w:r>
        <w:t>Stéphan</w:t>
      </w:r>
      <w:proofErr w:type="spellEnd"/>
      <w:r>
        <w:t xml:space="preserve">, and Andreas van </w:t>
      </w:r>
      <w:proofErr w:type="spellStart"/>
      <w:r>
        <w:t>Cranenburgh</w:t>
      </w:r>
      <w:proofErr w:type="spellEnd"/>
      <w:r>
        <w:t xml:space="preserve">. 2020. “Embarrassingly Simple Unsupervised Aspect Extraction.” In </w:t>
      </w:r>
      <w:r>
        <w:rPr>
          <w:i/>
        </w:rPr>
        <w:t>Proceedings of the 58th Annual Meeting of the Association for Computational Linguistics</w:t>
      </w:r>
      <w:r>
        <w:t xml:space="preserve">, 3182–87. Online: Association for Computational Linguistics. </w:t>
      </w:r>
      <w:hyperlink r:id="rId34">
        <w:r>
          <w:rPr>
            <w:rStyle w:val="Hipercze"/>
          </w:rPr>
          <w:t>https://doi.org/10.18653/v1/2020.acl-main.290</w:t>
        </w:r>
      </w:hyperlink>
      <w:r>
        <w:t>.</w:t>
      </w:r>
    </w:p>
    <w:p w14:paraId="2D05E3FB" w14:textId="77777777" w:rsidR="0012202B" w:rsidRDefault="001374D6">
      <w:pPr>
        <w:pStyle w:val="Bibliografia"/>
      </w:pPr>
      <w:bookmarkStart w:id="999" w:name="ref-verbeke2012new"/>
      <w:bookmarkEnd w:id="998"/>
      <w:r>
        <w:t xml:space="preserve">Verbeke, </w:t>
      </w:r>
      <w:proofErr w:type="spellStart"/>
      <w:r>
        <w:t>Wouter</w:t>
      </w:r>
      <w:proofErr w:type="spellEnd"/>
      <w:r>
        <w:t xml:space="preserve">, Karel </w:t>
      </w:r>
      <w:proofErr w:type="spellStart"/>
      <w:r>
        <w:t>Dejaeger</w:t>
      </w:r>
      <w:proofErr w:type="spellEnd"/>
      <w:r>
        <w:t xml:space="preserve">, David Martens, Joon </w:t>
      </w:r>
      <w:proofErr w:type="spellStart"/>
      <w:r>
        <w:t>Hur</w:t>
      </w:r>
      <w:proofErr w:type="spellEnd"/>
      <w:r>
        <w:t xml:space="preserve">, and Bart </w:t>
      </w:r>
      <w:proofErr w:type="spellStart"/>
      <w:r>
        <w:t>Baesens</w:t>
      </w:r>
      <w:proofErr w:type="spellEnd"/>
      <w:r>
        <w:t xml:space="preserve">. 2012. “New Insights into Churn Prediction in the Telecommunication Sector: A Profit Driven Data Mining Approach.” </w:t>
      </w:r>
      <w:r>
        <w:rPr>
          <w:i/>
        </w:rPr>
        <w:t>European Journal of Operational Research</w:t>
      </w:r>
      <w:r>
        <w:t xml:space="preserve"> 218 (1): 211–29.</w:t>
      </w:r>
    </w:p>
    <w:p w14:paraId="5607E1BC" w14:textId="77777777" w:rsidR="0012202B" w:rsidRDefault="001374D6">
      <w:pPr>
        <w:pStyle w:val="Bibliografia"/>
      </w:pPr>
      <w:bookmarkStart w:id="1000" w:name="ref-verbeke2011building"/>
      <w:bookmarkEnd w:id="999"/>
      <w:r>
        <w:t xml:space="preserve">Verbeke, </w:t>
      </w:r>
      <w:proofErr w:type="spellStart"/>
      <w:r>
        <w:t>Wouter</w:t>
      </w:r>
      <w:proofErr w:type="spellEnd"/>
      <w:r>
        <w:t xml:space="preserve">, David Martens, Christophe </w:t>
      </w:r>
      <w:proofErr w:type="spellStart"/>
      <w:r>
        <w:t>Mues</w:t>
      </w:r>
      <w:proofErr w:type="spellEnd"/>
      <w:r>
        <w:t xml:space="preserve">, and Bart </w:t>
      </w:r>
      <w:proofErr w:type="spellStart"/>
      <w:r>
        <w:t>Baesens</w:t>
      </w:r>
      <w:proofErr w:type="spellEnd"/>
      <w:r>
        <w:t xml:space="preserve">. 2011. “Building Comprehensible Customer Churn Prediction Models with Advanced Rule Induction Techniques.” </w:t>
      </w:r>
      <w:r>
        <w:rPr>
          <w:i/>
        </w:rPr>
        <w:t>Expert Systems with Applications</w:t>
      </w:r>
      <w:r>
        <w:t xml:space="preserve"> 38 (3): 2354–64.</w:t>
      </w:r>
    </w:p>
    <w:p w14:paraId="076BC311" w14:textId="77777777" w:rsidR="0012202B" w:rsidRDefault="001374D6">
      <w:pPr>
        <w:pStyle w:val="Bibliografia"/>
      </w:pPr>
      <w:bookmarkStart w:id="1001" w:name="ref-1255389"/>
      <w:bookmarkEnd w:id="1000"/>
      <w:r>
        <w:t xml:space="preserve">Wai-Ho Au, K. C. C. Chan, and Xin Yao. 2003. “A Novel Evolutionary Data Mining Algorithm with Applications to Churn Prediction.” </w:t>
      </w:r>
      <w:r>
        <w:rPr>
          <w:i/>
        </w:rPr>
        <w:t>IEEE Transactions on Evolutionary Computation</w:t>
      </w:r>
      <w:r>
        <w:t xml:space="preserve"> 7 (6): 532–45. </w:t>
      </w:r>
      <w:hyperlink r:id="rId35">
        <w:r>
          <w:rPr>
            <w:rStyle w:val="Hipercze"/>
          </w:rPr>
          <w:t>https://doi.org/10.1109/TEVC.2003.819264</w:t>
        </w:r>
      </w:hyperlink>
      <w:r>
        <w:t>.</w:t>
      </w:r>
    </w:p>
    <w:p w14:paraId="4C270784" w14:textId="77777777" w:rsidR="0012202B" w:rsidRDefault="001374D6">
      <w:pPr>
        <w:pStyle w:val="Bibliografia"/>
      </w:pPr>
      <w:bookmarkStart w:id="1002" w:name="ref-webber2004targeting"/>
      <w:bookmarkEnd w:id="1001"/>
      <w:r>
        <w:t>Webber, Richard. 2004. “Targeting Customers: How to Use Geodemographic and Lifestyle Data in Your Business.” Springer.</w:t>
      </w:r>
    </w:p>
    <w:p w14:paraId="10583078" w14:textId="77777777" w:rsidR="0012202B" w:rsidRDefault="001374D6">
      <w:pPr>
        <w:pStyle w:val="Bibliografia"/>
      </w:pPr>
      <w:bookmarkStart w:id="1003" w:name="ref-10.1145/2623330.2623715"/>
      <w:bookmarkEnd w:id="1002"/>
      <w:r>
        <w:t xml:space="preserve">Yin, Jianhua, and </w:t>
      </w:r>
      <w:proofErr w:type="spellStart"/>
      <w:r>
        <w:t>Jianyong</w:t>
      </w:r>
      <w:proofErr w:type="spellEnd"/>
      <w:r>
        <w:t xml:space="preserve"> Wang. 2014. “A Dirichlet Multinomial Mixture Model-Based Approach for Short Text Clustering.” In </w:t>
      </w:r>
      <w:r>
        <w:rPr>
          <w:i/>
        </w:rPr>
        <w:t>Proceedings of the 20th ACM SIGKDD International Conference on Knowledge Discovery and Data Mining</w:t>
      </w:r>
      <w:r>
        <w:t xml:space="preserve">, 233–42. KDD ’14. New York, NY, USA: Association for Computing Machinery. </w:t>
      </w:r>
      <w:hyperlink r:id="rId36">
        <w:r>
          <w:rPr>
            <w:rStyle w:val="Hipercze"/>
          </w:rPr>
          <w:t>https://doi.org/10.1145/2623330.2623715</w:t>
        </w:r>
      </w:hyperlink>
      <w:r>
        <w:t>.</w:t>
      </w:r>
    </w:p>
    <w:p w14:paraId="22481315" w14:textId="77777777" w:rsidR="0012202B" w:rsidRDefault="001374D6">
      <w:pPr>
        <w:pStyle w:val="Bibliografia"/>
      </w:pPr>
      <w:bookmarkStart w:id="1004" w:name="ref-zhao2019predicting"/>
      <w:bookmarkEnd w:id="1003"/>
      <w:r>
        <w:t xml:space="preserve">Zhao, </w:t>
      </w:r>
      <w:proofErr w:type="spellStart"/>
      <w:r>
        <w:t>Yabing</w:t>
      </w:r>
      <w:proofErr w:type="spellEnd"/>
      <w:r>
        <w:t xml:space="preserve">, </w:t>
      </w:r>
      <w:proofErr w:type="spellStart"/>
      <w:r>
        <w:t>Xun</w:t>
      </w:r>
      <w:proofErr w:type="spellEnd"/>
      <w:r>
        <w:t xml:space="preserve"> Xu, and </w:t>
      </w:r>
      <w:proofErr w:type="spellStart"/>
      <w:r>
        <w:t>Mingshu</w:t>
      </w:r>
      <w:proofErr w:type="spellEnd"/>
      <w:r>
        <w:t xml:space="preserve"> Wang. 2019. “Predicting Overall Customer Satisfaction: Big Data Evidence from Hotel Online Textual Reviews.” </w:t>
      </w:r>
      <w:r>
        <w:rPr>
          <w:i/>
        </w:rPr>
        <w:t>International Journal of Hospitality Management</w:t>
      </w:r>
      <w:r>
        <w:t xml:space="preserve"> 76: 111–21.</w:t>
      </w:r>
    </w:p>
    <w:p w14:paraId="4210DBE7" w14:textId="77777777" w:rsidR="0012202B" w:rsidRDefault="001374D6">
      <w:pPr>
        <w:pStyle w:val="Bibliografia"/>
      </w:pPr>
      <w:bookmarkStart w:id="1005" w:name="ref-zhao2005customer"/>
      <w:bookmarkEnd w:id="1004"/>
      <w:r>
        <w:lastRenderedPageBreak/>
        <w:t xml:space="preserve">Zhao, Yu, Bing Li, </w:t>
      </w:r>
      <w:proofErr w:type="spellStart"/>
      <w:r>
        <w:t>Xiu</w:t>
      </w:r>
      <w:proofErr w:type="spellEnd"/>
      <w:r>
        <w:t xml:space="preserve"> Li, </w:t>
      </w:r>
      <w:proofErr w:type="spellStart"/>
      <w:r>
        <w:t>Wenhuang</w:t>
      </w:r>
      <w:proofErr w:type="spellEnd"/>
      <w:r>
        <w:t xml:space="preserve"> Liu, and </w:t>
      </w:r>
      <w:proofErr w:type="spellStart"/>
      <w:r>
        <w:t>Shouju</w:t>
      </w:r>
      <w:proofErr w:type="spellEnd"/>
      <w:r>
        <w:t xml:space="preserve"> Ren. 2005. “Customer Churn Prediction Using Improved One-Class Support Vector Machine.” In </w:t>
      </w:r>
      <w:r>
        <w:rPr>
          <w:i/>
        </w:rPr>
        <w:t>International Conference on Advanced Data Mining and Applications</w:t>
      </w:r>
      <w:r>
        <w:t>, 300–306. Springer.</w:t>
      </w:r>
      <w:bookmarkEnd w:id="945"/>
      <w:bookmarkEnd w:id="947"/>
      <w:bookmarkEnd w:id="1005"/>
    </w:p>
    <w:sectPr w:rsidR="0012202B" w:rsidSect="00310BA1">
      <w:headerReference w:type="even" r:id="rId37"/>
      <w:headerReference w:type="default" r:id="rId38"/>
      <w:footerReference w:type="even" r:id="rId39"/>
      <w:footerReference w:type="default" r:id="rId40"/>
      <w:headerReference w:type="first" r:id="rId41"/>
      <w:footerReference w:type="first" r:id="rId42"/>
      <w:pgSz w:w="12240" w:h="15840"/>
      <w:pgMar w:top="1417" w:right="1417" w:bottom="1417" w:left="1417" w:header="720" w:footer="720" w:gutter="0"/>
      <w:pgNumType w:start="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Katarzyna Kopczewska" w:date="2021-07-30T16:50:00Z" w:initials="KK">
    <w:p w14:paraId="52A8FAF6" w14:textId="77777777" w:rsidR="00DE1244" w:rsidRPr="00240038" w:rsidRDefault="00DE1244">
      <w:pPr>
        <w:pStyle w:val="Tekstkomentarza"/>
        <w:rPr>
          <w:lang w:val="pl-PL"/>
        </w:rPr>
      </w:pPr>
      <w:r>
        <w:rPr>
          <w:rStyle w:val="Odwoaniedokomentarza"/>
        </w:rPr>
        <w:annotationRef/>
      </w:r>
      <w:proofErr w:type="spellStart"/>
      <w:r w:rsidRPr="00240038">
        <w:rPr>
          <w:lang w:val="pl-PL"/>
        </w:rPr>
        <w:t>Troche</w:t>
      </w:r>
      <w:proofErr w:type="spellEnd"/>
      <w:r w:rsidRPr="00240038">
        <w:rPr>
          <w:lang w:val="pl-PL"/>
        </w:rPr>
        <w:t xml:space="preserve"> za krótkie – dopisać jakie </w:t>
      </w:r>
      <w:proofErr w:type="spellStart"/>
      <w:r w:rsidRPr="00240038">
        <w:rPr>
          <w:lang w:val="pl-PL"/>
        </w:rPr>
        <w:t>meteody</w:t>
      </w:r>
      <w:proofErr w:type="spellEnd"/>
      <w:r w:rsidRPr="00240038">
        <w:rPr>
          <w:lang w:val="pl-PL"/>
        </w:rPr>
        <w:t xml:space="preserve"> będą użyte</w:t>
      </w:r>
    </w:p>
  </w:comment>
  <w:comment w:id="4" w:author="Katarzyna Kopczewska" w:date="2021-07-30T16:49:00Z" w:initials="KK">
    <w:p w14:paraId="37B086BC" w14:textId="77777777" w:rsidR="00DE1244" w:rsidRPr="00240038" w:rsidRDefault="00DE1244">
      <w:pPr>
        <w:pStyle w:val="Tekstkomentarza"/>
        <w:rPr>
          <w:lang w:val="pl-PL"/>
        </w:rPr>
      </w:pPr>
      <w:r>
        <w:rPr>
          <w:rStyle w:val="Odwoaniedokomentarza"/>
        </w:rPr>
        <w:annotationRef/>
      </w:r>
      <w:r w:rsidRPr="00240038">
        <w:rPr>
          <w:lang w:val="pl-PL"/>
        </w:rPr>
        <w:t>Podwójna “niepewność” to za dużo. Albo jedno albo drugie</w:t>
      </w:r>
    </w:p>
  </w:comment>
  <w:comment w:id="83" w:author="Katarzyna Kopczewska" w:date="2021-07-30T16:51:00Z" w:initials="KK">
    <w:p w14:paraId="0A2DAC32" w14:textId="77777777" w:rsidR="00DE1244" w:rsidRPr="00240038" w:rsidRDefault="00DE1244">
      <w:pPr>
        <w:pStyle w:val="Tekstkomentarza"/>
        <w:rPr>
          <w:lang w:val="pl-PL"/>
        </w:rPr>
      </w:pPr>
      <w:r>
        <w:rPr>
          <w:rStyle w:val="Odwoaniedokomentarza"/>
        </w:rPr>
        <w:annotationRef/>
      </w:r>
      <w:proofErr w:type="spellStart"/>
      <w:r w:rsidRPr="00240038">
        <w:rPr>
          <w:lang w:val="pl-PL"/>
        </w:rPr>
        <w:t>Intro</w:t>
      </w:r>
      <w:proofErr w:type="spellEnd"/>
      <w:r w:rsidRPr="00240038">
        <w:rPr>
          <w:lang w:val="pl-PL"/>
        </w:rPr>
        <w:t xml:space="preserve"> nie jest rozdziałem – to po prostu </w:t>
      </w:r>
      <w:proofErr w:type="spellStart"/>
      <w:r w:rsidRPr="00240038">
        <w:rPr>
          <w:lang w:val="pl-PL"/>
        </w:rPr>
        <w:t>intro</w:t>
      </w:r>
      <w:proofErr w:type="spellEnd"/>
    </w:p>
  </w:comment>
  <w:comment w:id="102" w:author="Katarzyna Kopczewska" w:date="2021-07-30T16:56:00Z" w:initials="KK">
    <w:p w14:paraId="1533C219" w14:textId="77777777" w:rsidR="00DE1244" w:rsidRPr="00240038" w:rsidRDefault="00DE1244">
      <w:pPr>
        <w:pStyle w:val="Tekstkomentarza"/>
        <w:rPr>
          <w:lang w:val="pl-PL"/>
        </w:rPr>
      </w:pPr>
      <w:r>
        <w:rPr>
          <w:rStyle w:val="Odwoaniedokomentarza"/>
        </w:rPr>
        <w:annotationRef/>
      </w:r>
      <w:r w:rsidRPr="00240038">
        <w:rPr>
          <w:lang w:val="pl-PL"/>
        </w:rPr>
        <w:t>Zabrakło hipotezy (czyli zdania twierdzącego nt. Relacji, które są badane – zdanie nie powinno być oczywiste, a za to powinno wynikać z obserwacji lub teorii lub innych badań)</w:t>
      </w:r>
    </w:p>
  </w:comment>
  <w:comment w:id="103" w:author="Kamil Matuszelański" w:date="2021-08-05T14:32:00Z" w:initials="KM">
    <w:p w14:paraId="19A38BB9" w14:textId="7843708A" w:rsidR="0031148D" w:rsidRPr="0031148D" w:rsidRDefault="0031148D">
      <w:pPr>
        <w:pStyle w:val="Tekstkomentarza"/>
        <w:rPr>
          <w:lang w:val="pl-PL"/>
        </w:rPr>
      </w:pPr>
      <w:r>
        <w:rPr>
          <w:rStyle w:val="Odwoaniedokomentarza"/>
        </w:rPr>
        <w:annotationRef/>
      </w:r>
      <w:r w:rsidRPr="0031148D">
        <w:rPr>
          <w:lang w:val="pl-PL"/>
        </w:rPr>
        <w:t>Dopisałem parag</w:t>
      </w:r>
      <w:r>
        <w:rPr>
          <w:lang w:val="pl-PL"/>
        </w:rPr>
        <w:t>raf</w:t>
      </w:r>
    </w:p>
  </w:comment>
  <w:comment w:id="165" w:author="Kamil Matuszelański" w:date="2021-08-05T14:28:00Z" w:initials="KM">
    <w:p w14:paraId="7098DA3B" w14:textId="7558F36C" w:rsidR="00172134" w:rsidRPr="00172134" w:rsidRDefault="00172134">
      <w:pPr>
        <w:pStyle w:val="Tekstkomentarza"/>
        <w:rPr>
          <w:lang w:val="pl-PL"/>
        </w:rPr>
      </w:pPr>
      <w:r>
        <w:rPr>
          <w:rStyle w:val="Odwoaniedokomentarza"/>
        </w:rPr>
        <w:annotationRef/>
      </w:r>
      <w:r w:rsidRPr="00172134">
        <w:rPr>
          <w:lang w:val="pl-PL"/>
        </w:rPr>
        <w:t xml:space="preserve">Chyba to </w:t>
      </w:r>
      <w:r>
        <w:rPr>
          <w:lang w:val="pl-PL"/>
        </w:rPr>
        <w:t>niepotrzebne już</w:t>
      </w:r>
    </w:p>
  </w:comment>
  <w:comment w:id="182" w:author="Katarzyna Kopczewska" w:date="2021-07-30T16:57:00Z" w:initials="KK">
    <w:p w14:paraId="7DA9FAF1" w14:textId="77777777" w:rsidR="00DE1244" w:rsidRPr="00240038" w:rsidRDefault="00DE1244">
      <w:pPr>
        <w:pStyle w:val="Tekstkomentarza"/>
        <w:rPr>
          <w:lang w:val="pl-PL"/>
        </w:rPr>
      </w:pPr>
      <w:r>
        <w:rPr>
          <w:rStyle w:val="Odwoaniedokomentarza"/>
        </w:rPr>
        <w:annotationRef/>
      </w:r>
      <w:r w:rsidRPr="00240038">
        <w:rPr>
          <w:lang w:val="pl-PL"/>
        </w:rPr>
        <w:t>Trzeba coś więcej napisać o zbiorach danych (skąd, jakie ma informacje, czy unikalny) oraz o konstrukcji pracy</w:t>
      </w:r>
    </w:p>
  </w:comment>
  <w:comment w:id="183" w:author="Kamil Matuszelański" w:date="2021-08-05T13:57:00Z" w:initials="KM">
    <w:p w14:paraId="4001E50F" w14:textId="5952A0A6" w:rsidR="00E35DB1" w:rsidRPr="00E35DB1" w:rsidRDefault="00E35DB1">
      <w:pPr>
        <w:pStyle w:val="Tekstkomentarza"/>
        <w:rPr>
          <w:lang w:val="pl-PL"/>
        </w:rPr>
      </w:pPr>
      <w:r>
        <w:rPr>
          <w:rStyle w:val="Odwoaniedokomentarza"/>
        </w:rPr>
        <w:annotationRef/>
      </w:r>
      <w:r w:rsidRPr="00E35DB1">
        <w:rPr>
          <w:lang w:val="pl-PL"/>
        </w:rPr>
        <w:t>Konstrukcja prac</w:t>
      </w:r>
      <w:r>
        <w:rPr>
          <w:lang w:val="pl-PL"/>
        </w:rPr>
        <w:t>y zrobiona, spo</w:t>
      </w:r>
      <w:r w:rsidR="00172134">
        <w:rPr>
          <w:lang w:val="pl-PL"/>
        </w:rPr>
        <w:t>j</w:t>
      </w:r>
      <w:r>
        <w:rPr>
          <w:lang w:val="pl-PL"/>
        </w:rPr>
        <w:t>rzeć jeszcze raz czy nic się nie zmieni</w:t>
      </w:r>
    </w:p>
  </w:comment>
  <w:comment w:id="184" w:author="Kamil Matuszelański" w:date="2021-08-05T14:44:00Z" w:initials="KM">
    <w:p w14:paraId="05487DE7" w14:textId="19AFE8CC" w:rsidR="003557AC" w:rsidRPr="003557AC" w:rsidRDefault="003557AC">
      <w:pPr>
        <w:pStyle w:val="Tekstkomentarza"/>
        <w:rPr>
          <w:lang w:val="pl-PL"/>
        </w:rPr>
      </w:pPr>
      <w:r>
        <w:rPr>
          <w:rStyle w:val="Odwoaniedokomentarza"/>
        </w:rPr>
        <w:annotationRef/>
      </w:r>
      <w:r w:rsidRPr="003557AC">
        <w:rPr>
          <w:lang w:val="pl-PL"/>
        </w:rPr>
        <w:t>Opis d</w:t>
      </w:r>
      <w:r>
        <w:rPr>
          <w:lang w:val="pl-PL"/>
        </w:rPr>
        <w:t>anych zrobiony</w:t>
      </w:r>
    </w:p>
  </w:comment>
  <w:comment w:id="223" w:author="Katarzyna Kopczewska" w:date="2021-07-30T17:13:00Z" w:initials="KK">
    <w:p w14:paraId="24E6E57D" w14:textId="6C92C803" w:rsidR="00DE1244" w:rsidRPr="00240038" w:rsidRDefault="00DE1244">
      <w:pPr>
        <w:pStyle w:val="Tekstkomentarza"/>
        <w:rPr>
          <w:lang w:val="pl-PL"/>
        </w:rPr>
      </w:pPr>
      <w:r>
        <w:rPr>
          <w:rStyle w:val="Odwoaniedokomentarza"/>
        </w:rPr>
        <w:annotationRef/>
      </w:r>
      <w:r w:rsidRPr="00240038">
        <w:rPr>
          <w:lang w:val="pl-PL"/>
        </w:rPr>
        <w:t>Na pewno tak?</w:t>
      </w:r>
    </w:p>
  </w:comment>
  <w:comment w:id="228" w:author="Kamil Matuszelański" w:date="2021-08-05T12:45:00Z" w:initials="KM">
    <w:p w14:paraId="56826838" w14:textId="5120AB1D" w:rsidR="00554E94" w:rsidRPr="00554E94" w:rsidRDefault="00554E94">
      <w:pPr>
        <w:pStyle w:val="Tekstkomentarza"/>
        <w:rPr>
          <w:lang w:val="pl-PL"/>
        </w:rPr>
      </w:pPr>
      <w:r>
        <w:rPr>
          <w:rStyle w:val="Odwoaniedokomentarza"/>
        </w:rPr>
        <w:annotationRef/>
      </w:r>
      <w:r w:rsidRPr="00554E94">
        <w:rPr>
          <w:lang w:val="pl-PL"/>
        </w:rPr>
        <w:t>Tutaj przenieść dużą część op</w:t>
      </w:r>
      <w:r>
        <w:rPr>
          <w:lang w:val="pl-PL"/>
        </w:rPr>
        <w:t xml:space="preserve">isu z </w:t>
      </w:r>
      <w:proofErr w:type="spellStart"/>
      <w:r>
        <w:rPr>
          <w:lang w:val="pl-PL"/>
        </w:rPr>
        <w:t>methods</w:t>
      </w:r>
      <w:proofErr w:type="spellEnd"/>
      <w:r>
        <w:rPr>
          <w:lang w:val="pl-PL"/>
        </w:rPr>
        <w:t xml:space="preserve"> </w:t>
      </w:r>
      <w:proofErr w:type="spellStart"/>
      <w:r>
        <w:rPr>
          <w:lang w:val="pl-PL"/>
        </w:rPr>
        <w:t>description</w:t>
      </w:r>
      <w:proofErr w:type="spellEnd"/>
      <w:r>
        <w:rPr>
          <w:lang w:val="pl-PL"/>
        </w:rPr>
        <w:t xml:space="preserve"> która dotyczy poprzednich prac, a w </w:t>
      </w:r>
      <w:proofErr w:type="spellStart"/>
      <w:r>
        <w:rPr>
          <w:lang w:val="pl-PL"/>
        </w:rPr>
        <w:t>methods</w:t>
      </w:r>
      <w:proofErr w:type="spellEnd"/>
      <w:r>
        <w:rPr>
          <w:lang w:val="pl-PL"/>
        </w:rPr>
        <w:t xml:space="preserve"> ewentualnie zostawić cytowania</w:t>
      </w:r>
    </w:p>
  </w:comment>
  <w:comment w:id="241" w:author="Kamil Matuszelański" w:date="2021-08-05T12:44:00Z" w:initials="KM">
    <w:p w14:paraId="49E2961C" w14:textId="17FAA59B" w:rsidR="00554E94" w:rsidRPr="00554E94" w:rsidRDefault="00554E94">
      <w:pPr>
        <w:pStyle w:val="Tekstkomentarza"/>
        <w:rPr>
          <w:lang w:val="pl-PL"/>
        </w:rPr>
      </w:pPr>
      <w:r>
        <w:rPr>
          <w:rStyle w:val="Odwoaniedokomentarza"/>
        </w:rPr>
        <w:annotationRef/>
      </w:r>
      <w:r>
        <w:rPr>
          <w:lang w:val="pl-PL"/>
        </w:rPr>
        <w:t xml:space="preserve">XAI pozwoli na weryfikację hipotez o wpływie zmiennych na </w:t>
      </w:r>
      <w:proofErr w:type="spellStart"/>
      <w:r>
        <w:rPr>
          <w:lang w:val="pl-PL"/>
        </w:rPr>
        <w:t>loyalty</w:t>
      </w:r>
      <w:proofErr w:type="spellEnd"/>
      <w:r>
        <w:rPr>
          <w:lang w:val="pl-PL"/>
        </w:rPr>
        <w:t xml:space="preserve"> nawet w przypadku </w:t>
      </w:r>
      <w:proofErr w:type="spellStart"/>
      <w:r>
        <w:rPr>
          <w:lang w:val="pl-PL"/>
        </w:rPr>
        <w:t>unexplainable</w:t>
      </w:r>
      <w:proofErr w:type="spellEnd"/>
      <w:r>
        <w:rPr>
          <w:lang w:val="pl-PL"/>
        </w:rPr>
        <w:t xml:space="preserve"> </w:t>
      </w:r>
      <w:proofErr w:type="spellStart"/>
      <w:r>
        <w:rPr>
          <w:lang w:val="pl-PL"/>
        </w:rPr>
        <w:t>methods</w:t>
      </w:r>
      <w:proofErr w:type="spellEnd"/>
    </w:p>
  </w:comment>
  <w:comment w:id="265" w:author="Katarzyna Kopczewska" w:date="2021-07-30T17:24:00Z" w:initials="KK">
    <w:p w14:paraId="32CA3960" w14:textId="5131F6B8" w:rsidR="00DE1244" w:rsidRPr="00240038" w:rsidRDefault="00DE1244" w:rsidP="00170BC1">
      <w:pPr>
        <w:pStyle w:val="Tekstkomentarza"/>
        <w:rPr>
          <w:lang w:val="pl-PL"/>
        </w:rPr>
      </w:pPr>
      <w:r>
        <w:rPr>
          <w:rStyle w:val="Odwoaniedokomentarza"/>
        </w:rPr>
        <w:annotationRef/>
      </w:r>
      <w:r w:rsidRPr="00240038">
        <w:rPr>
          <w:lang w:val="pl-PL"/>
        </w:rPr>
        <w:t>Poprawić stosownie opisy wszystkich obrazków:</w:t>
      </w:r>
    </w:p>
    <w:p w14:paraId="26518247" w14:textId="77777777" w:rsidR="00DE1244" w:rsidRPr="00240038" w:rsidRDefault="00DE1244" w:rsidP="00170BC1">
      <w:pPr>
        <w:pStyle w:val="Tekstkomentarza"/>
        <w:rPr>
          <w:lang w:val="pl-PL"/>
        </w:rPr>
      </w:pPr>
    </w:p>
    <w:p w14:paraId="16F52C02" w14:textId="60548A7B" w:rsidR="00DE1244" w:rsidRPr="00240038" w:rsidRDefault="00DE1244" w:rsidP="00170BC1">
      <w:pPr>
        <w:pStyle w:val="Tekstkomentarza"/>
        <w:rPr>
          <w:lang w:val="pl-PL"/>
        </w:rPr>
      </w:pPr>
      <w:r w:rsidRPr="00240038">
        <w:rPr>
          <w:lang w:val="pl-PL"/>
        </w:rPr>
        <w:t xml:space="preserve">Dodać źródło – we wszystkich </w:t>
      </w:r>
      <w:proofErr w:type="spellStart"/>
      <w:r w:rsidRPr="00240038">
        <w:rPr>
          <w:lang w:val="pl-PL"/>
        </w:rPr>
        <w:t>figures</w:t>
      </w:r>
      <w:proofErr w:type="spellEnd"/>
      <w:r w:rsidRPr="00240038">
        <w:rPr>
          <w:lang w:val="pl-PL"/>
        </w:rPr>
        <w:t xml:space="preserve"> I </w:t>
      </w:r>
      <w:proofErr w:type="spellStart"/>
      <w:r w:rsidRPr="00240038">
        <w:rPr>
          <w:lang w:val="pl-PL"/>
        </w:rPr>
        <w:t>tables</w:t>
      </w:r>
      <w:proofErr w:type="spellEnd"/>
    </w:p>
    <w:p w14:paraId="0CDDC649" w14:textId="7949C244" w:rsidR="00DE1244" w:rsidRPr="00240038" w:rsidRDefault="00DE1244" w:rsidP="00170BC1">
      <w:pPr>
        <w:pStyle w:val="Tekstkomentarza"/>
        <w:rPr>
          <w:lang w:val="pl-PL"/>
        </w:rPr>
      </w:pPr>
      <w:r w:rsidRPr="00240038">
        <w:rPr>
          <w:lang w:val="pl-PL"/>
        </w:rPr>
        <w:t xml:space="preserve">Dać tytuł w </w:t>
      </w:r>
      <w:proofErr w:type="spellStart"/>
      <w:r w:rsidRPr="00240038">
        <w:rPr>
          <w:lang w:val="pl-PL"/>
        </w:rPr>
        <w:t>bold</w:t>
      </w:r>
      <w:proofErr w:type="spellEnd"/>
    </w:p>
    <w:p w14:paraId="4AB0C2A7" w14:textId="10F6CB0C" w:rsidR="00DE1244" w:rsidRPr="00240038" w:rsidRDefault="00DE1244" w:rsidP="00170BC1">
      <w:pPr>
        <w:pStyle w:val="Tekstkomentarza"/>
        <w:rPr>
          <w:lang w:val="pl-PL"/>
        </w:rPr>
      </w:pPr>
      <w:r w:rsidRPr="00240038">
        <w:rPr>
          <w:lang w:val="pl-PL"/>
        </w:rPr>
        <w:t>Nie dawać kropki na koniec</w:t>
      </w:r>
    </w:p>
    <w:p w14:paraId="66D84B6C" w14:textId="686FDC7A" w:rsidR="00DE1244" w:rsidRPr="00240038" w:rsidRDefault="00DE1244" w:rsidP="00170BC1">
      <w:pPr>
        <w:pStyle w:val="Tekstkomentarza"/>
        <w:rPr>
          <w:lang w:val="pl-PL"/>
        </w:rPr>
      </w:pPr>
      <w:r w:rsidRPr="00240038">
        <w:rPr>
          <w:lang w:val="pl-PL"/>
        </w:rPr>
        <w:t>Wyśrodkować obrazki</w:t>
      </w:r>
    </w:p>
    <w:p w14:paraId="266A2264" w14:textId="61148874" w:rsidR="00DE1244" w:rsidRPr="00240038" w:rsidRDefault="00DE1244" w:rsidP="00170BC1">
      <w:pPr>
        <w:pStyle w:val="Tekstkomentarza"/>
        <w:rPr>
          <w:lang w:val="pl-PL"/>
        </w:rPr>
      </w:pPr>
      <w:r w:rsidRPr="00240038">
        <w:rPr>
          <w:lang w:val="pl-PL"/>
        </w:rPr>
        <w:t xml:space="preserve">Wszystkie uwagi techniczne dać pod </w:t>
      </w:r>
      <w:proofErr w:type="spellStart"/>
      <w:r w:rsidRPr="00240038">
        <w:rPr>
          <w:lang w:val="pl-PL"/>
        </w:rPr>
        <w:t>pod</w:t>
      </w:r>
      <w:proofErr w:type="spellEnd"/>
      <w:r w:rsidRPr="00240038">
        <w:rPr>
          <w:lang w:val="pl-PL"/>
        </w:rPr>
        <w:t xml:space="preserve"> obrazkiem w </w:t>
      </w:r>
      <w:proofErr w:type="spellStart"/>
      <w:r w:rsidRPr="00240038">
        <w:rPr>
          <w:lang w:val="pl-PL"/>
        </w:rPr>
        <w:t>note</w:t>
      </w:r>
      <w:proofErr w:type="spellEnd"/>
    </w:p>
    <w:p w14:paraId="6BC3B5F6" w14:textId="0B6275A7" w:rsidR="00DE1244" w:rsidRPr="00240038" w:rsidRDefault="00DE1244" w:rsidP="00170BC1">
      <w:pPr>
        <w:pStyle w:val="Tekstkomentarza"/>
        <w:rPr>
          <w:lang w:val="pl-PL"/>
        </w:rPr>
      </w:pPr>
      <w:r w:rsidRPr="00240038">
        <w:rPr>
          <w:lang w:val="pl-PL"/>
        </w:rPr>
        <w:t>Tytuł wykresu nad obrazkiem</w:t>
      </w:r>
    </w:p>
  </w:comment>
  <w:comment w:id="269" w:author="Katarzyna Kopczewska" w:date="2021-07-30T17:32:00Z" w:initials="KK">
    <w:p w14:paraId="77B3689F" w14:textId="12C8CBBF" w:rsidR="00DE1244" w:rsidRPr="00240038" w:rsidRDefault="00DE1244">
      <w:pPr>
        <w:pStyle w:val="Tekstkomentarza"/>
        <w:rPr>
          <w:lang w:val="pl-PL"/>
        </w:rPr>
      </w:pPr>
      <w:r>
        <w:rPr>
          <w:rStyle w:val="Odwoaniedokomentarza"/>
        </w:rPr>
        <w:annotationRef/>
      </w:r>
      <w:r w:rsidRPr="00240038">
        <w:rPr>
          <w:lang w:val="pl-PL"/>
        </w:rPr>
        <w:t>warto je nanieść na mapie – będzie czytelnikom łatwiej</w:t>
      </w:r>
    </w:p>
  </w:comment>
  <w:comment w:id="270" w:author="Kamil Matuszelański" w:date="2021-08-07T00:23:00Z" w:initials="KM">
    <w:p w14:paraId="7C4621B4" w14:textId="518ABFE9" w:rsidR="0089292F" w:rsidRDefault="0089292F">
      <w:pPr>
        <w:pStyle w:val="Tekstkomentarza"/>
      </w:pPr>
      <w:r>
        <w:rPr>
          <w:rStyle w:val="Odwoaniedokomentarza"/>
        </w:rPr>
        <w:annotationRef/>
      </w:r>
      <w:proofErr w:type="spellStart"/>
      <w:r>
        <w:t>zrobione</w:t>
      </w:r>
      <w:proofErr w:type="spellEnd"/>
    </w:p>
  </w:comment>
  <w:comment w:id="271" w:author="Katarzyna Kopczewska" w:date="2021-07-30T17:32:00Z" w:initials="KK">
    <w:p w14:paraId="748BC90A" w14:textId="6EDB6F06" w:rsidR="00DE1244" w:rsidRPr="00240038" w:rsidRDefault="00DE1244">
      <w:pPr>
        <w:pStyle w:val="Tekstkomentarza"/>
        <w:rPr>
          <w:lang w:val="pl-PL"/>
        </w:rPr>
      </w:pPr>
      <w:r>
        <w:rPr>
          <w:rStyle w:val="Odwoaniedokomentarza"/>
        </w:rPr>
        <w:annotationRef/>
      </w:r>
      <w:r w:rsidRPr="00240038">
        <w:rPr>
          <w:lang w:val="pl-PL"/>
        </w:rPr>
        <w:t xml:space="preserve">konieczna numeracja, tytuł, źródło </w:t>
      </w:r>
      <w:proofErr w:type="spellStart"/>
      <w:r w:rsidRPr="00240038">
        <w:rPr>
          <w:lang w:val="pl-PL"/>
        </w:rPr>
        <w:t>etc</w:t>
      </w:r>
      <w:proofErr w:type="spellEnd"/>
    </w:p>
  </w:comment>
  <w:comment w:id="272" w:author="Katarzyna Kopczewska" w:date="2021-08-01T18:21:00Z" w:initials="KK">
    <w:p w14:paraId="50F60D9C" w14:textId="4DB3C192" w:rsidR="00DE1244" w:rsidRPr="00240038" w:rsidRDefault="00DE1244">
      <w:pPr>
        <w:pStyle w:val="Tekstkomentarza"/>
        <w:rPr>
          <w:lang w:val="pl-PL"/>
        </w:rPr>
      </w:pPr>
      <w:r>
        <w:rPr>
          <w:rStyle w:val="Odwoaniedokomentarza"/>
        </w:rPr>
        <w:annotationRef/>
      </w:r>
      <w:r w:rsidRPr="00240038">
        <w:rPr>
          <w:lang w:val="pl-PL"/>
        </w:rPr>
        <w:t>Każdy rysunek/tabela musi być powołany w tekście</w:t>
      </w:r>
    </w:p>
  </w:comment>
  <w:comment w:id="307" w:author="Katarzyna Kopczewska" w:date="2021-08-01T18:24:00Z" w:initials="KK">
    <w:p w14:paraId="57C8EE5B" w14:textId="741AACC2" w:rsidR="00DE1244" w:rsidRPr="00240038" w:rsidRDefault="00DE1244">
      <w:pPr>
        <w:pStyle w:val="Tekstkomentarza"/>
        <w:rPr>
          <w:lang w:val="pl-PL"/>
        </w:rPr>
      </w:pPr>
      <w:r>
        <w:rPr>
          <w:rStyle w:val="Odwoaniedokomentarza"/>
        </w:rPr>
        <w:annotationRef/>
      </w:r>
      <w:r w:rsidRPr="00240038">
        <w:rPr>
          <w:lang w:val="pl-PL"/>
        </w:rPr>
        <w:t>Jak ten fakt (I kolejne) wpływa na dalszą analizę</w:t>
      </w:r>
    </w:p>
  </w:comment>
  <w:comment w:id="308" w:author="Kamil Matuszelański" w:date="2021-08-06T20:46:00Z" w:initials="KM">
    <w:p w14:paraId="4A21F865" w14:textId="17737A84" w:rsidR="00482A91" w:rsidRDefault="00482A91">
      <w:pPr>
        <w:pStyle w:val="Tekstkomentarza"/>
      </w:pPr>
      <w:r>
        <w:rPr>
          <w:rStyle w:val="Odwoaniedokomentarza"/>
        </w:rPr>
        <w:annotationRef/>
      </w:r>
      <w:proofErr w:type="spellStart"/>
      <w:r>
        <w:t>Dopisałem</w:t>
      </w:r>
      <w:proofErr w:type="spellEnd"/>
    </w:p>
  </w:comment>
  <w:comment w:id="336" w:author="Katarzyna Kopczewska" w:date="2021-08-01T20:04:00Z" w:initials="KK">
    <w:p w14:paraId="272BBDD2" w14:textId="2B78DF3D" w:rsidR="008A684B" w:rsidRPr="00240038" w:rsidRDefault="008A684B">
      <w:pPr>
        <w:pStyle w:val="Tekstkomentarza"/>
        <w:rPr>
          <w:lang w:val="pl-PL"/>
        </w:rPr>
      </w:pPr>
      <w:r>
        <w:rPr>
          <w:rStyle w:val="Odwoaniedokomentarza"/>
        </w:rPr>
        <w:annotationRef/>
      </w:r>
      <w:proofErr w:type="spellStart"/>
      <w:r w:rsidRPr="00240038">
        <w:rPr>
          <w:lang w:val="pl-PL"/>
        </w:rPr>
        <w:t>Rozdzial</w:t>
      </w:r>
      <w:proofErr w:type="spellEnd"/>
      <w:r w:rsidRPr="00240038">
        <w:rPr>
          <w:lang w:val="pl-PL"/>
        </w:rPr>
        <w:t xml:space="preserve"> zapowiada się jako opis metod </w:t>
      </w:r>
      <w:r w:rsidR="001C108F" w:rsidRPr="00240038">
        <w:rPr>
          <w:lang w:val="pl-PL"/>
        </w:rPr>
        <w:t xml:space="preserve">– jednak tu </w:t>
      </w:r>
      <w:r w:rsidRPr="00240038">
        <w:rPr>
          <w:lang w:val="pl-PL"/>
        </w:rPr>
        <w:t>jest wszystko poza</w:t>
      </w:r>
      <w:r w:rsidR="001C108F" w:rsidRPr="00240038">
        <w:rPr>
          <w:lang w:val="pl-PL"/>
        </w:rPr>
        <w:t xml:space="preserve"> </w:t>
      </w:r>
      <w:r w:rsidRPr="00240038">
        <w:rPr>
          <w:lang w:val="pl-PL"/>
        </w:rPr>
        <w:t xml:space="preserve">opisem metod. Za bardzo wymieszane są dane, hipotezy, procedury, </w:t>
      </w:r>
      <w:proofErr w:type="spellStart"/>
      <w:r w:rsidRPr="00240038">
        <w:rPr>
          <w:lang w:val="pl-PL"/>
        </w:rPr>
        <w:t>pre-processing</w:t>
      </w:r>
      <w:proofErr w:type="spellEnd"/>
      <w:r w:rsidRPr="00240038">
        <w:rPr>
          <w:lang w:val="pl-PL"/>
        </w:rPr>
        <w:t xml:space="preserve">. Metody nie </w:t>
      </w:r>
      <w:proofErr w:type="spellStart"/>
      <w:r w:rsidRPr="00240038">
        <w:rPr>
          <w:lang w:val="pl-PL"/>
        </w:rPr>
        <w:t>sa</w:t>
      </w:r>
      <w:proofErr w:type="spellEnd"/>
      <w:r w:rsidRPr="00240038">
        <w:rPr>
          <w:lang w:val="pl-PL"/>
        </w:rPr>
        <w:t xml:space="preserve"> opisane (nie jest jasne jak działają, czym się różnią), nadal nie bardzo wiadomo co do czego przyporządkować. </w:t>
      </w:r>
    </w:p>
    <w:p w14:paraId="5718F010" w14:textId="22E64234" w:rsidR="001C108F" w:rsidRPr="00240038" w:rsidRDefault="001C108F">
      <w:pPr>
        <w:pStyle w:val="Tekstkomentarza"/>
        <w:rPr>
          <w:lang w:val="pl-PL"/>
        </w:rPr>
      </w:pPr>
    </w:p>
    <w:p w14:paraId="76868C38" w14:textId="7556EB70" w:rsidR="001C108F" w:rsidRPr="00240038" w:rsidRDefault="001C108F">
      <w:pPr>
        <w:pStyle w:val="Tekstkomentarza"/>
        <w:rPr>
          <w:lang w:val="pl-PL"/>
        </w:rPr>
      </w:pPr>
      <w:r w:rsidRPr="00240038">
        <w:rPr>
          <w:lang w:val="pl-PL"/>
        </w:rPr>
        <w:t xml:space="preserve">Konieczne jest uporządkowanie – chyba najlepiej po hipotezach – wtedy łatwo opisać co badamy, czego szukamy, jak zinterpretujemy wynik, </w:t>
      </w:r>
      <w:proofErr w:type="spellStart"/>
      <w:r w:rsidRPr="00240038">
        <w:rPr>
          <w:lang w:val="pl-PL"/>
        </w:rPr>
        <w:t>uzsadnić</w:t>
      </w:r>
      <w:proofErr w:type="spellEnd"/>
      <w:r w:rsidRPr="00240038">
        <w:rPr>
          <w:lang w:val="pl-PL"/>
        </w:rPr>
        <w:t xml:space="preserve"> metodę. </w:t>
      </w:r>
    </w:p>
  </w:comment>
  <w:comment w:id="348" w:author="Katarzyna Kopczewska" w:date="2021-08-01T18:27:00Z" w:initials="KK">
    <w:p w14:paraId="408ADD0F" w14:textId="77777777" w:rsidR="008C5D77" w:rsidRPr="00240038" w:rsidRDefault="008C5D77" w:rsidP="008C5D77">
      <w:pPr>
        <w:pStyle w:val="Tekstkomentarza"/>
        <w:rPr>
          <w:lang w:val="pl-PL"/>
        </w:rPr>
      </w:pPr>
      <w:r>
        <w:rPr>
          <w:rStyle w:val="Odwoaniedokomentarza"/>
        </w:rPr>
        <w:annotationRef/>
      </w:r>
      <w:r w:rsidRPr="00240038">
        <w:rPr>
          <w:lang w:val="pl-PL"/>
        </w:rPr>
        <w:t xml:space="preserve">W całej pracy są zdania w pierwszej osobie – to nie brzmi dobrze. Prace naukowe pisze się raczej </w:t>
      </w:r>
      <w:proofErr w:type="spellStart"/>
      <w:r w:rsidRPr="00240038">
        <w:rPr>
          <w:lang w:val="pl-PL"/>
        </w:rPr>
        <w:t>bezoosobowo</w:t>
      </w:r>
      <w:proofErr w:type="spellEnd"/>
      <w:r w:rsidRPr="00240038">
        <w:rPr>
          <w:lang w:val="pl-PL"/>
        </w:rPr>
        <w:t xml:space="preserve">, </w:t>
      </w:r>
      <w:proofErr w:type="spellStart"/>
      <w:r w:rsidRPr="00240038">
        <w:rPr>
          <w:lang w:val="pl-PL"/>
        </w:rPr>
        <w:t>np</w:t>
      </w:r>
      <w:proofErr w:type="spellEnd"/>
      <w:r w:rsidRPr="00240038">
        <w:rPr>
          <w:lang w:val="pl-PL"/>
        </w:rPr>
        <w:t xml:space="preserve">: As </w:t>
      </w:r>
      <w:proofErr w:type="spellStart"/>
      <w:r w:rsidRPr="00240038">
        <w:rPr>
          <w:lang w:val="pl-PL"/>
        </w:rPr>
        <w:t>it</w:t>
      </w:r>
      <w:proofErr w:type="spellEnd"/>
      <w:r w:rsidRPr="00240038">
        <w:rPr>
          <w:lang w:val="pl-PL"/>
        </w:rPr>
        <w:t xml:space="preserve"> was </w:t>
      </w:r>
      <w:proofErr w:type="spellStart"/>
      <w:r w:rsidRPr="00240038">
        <w:rPr>
          <w:lang w:val="pl-PL"/>
        </w:rPr>
        <w:t>shown</w:t>
      </w:r>
      <w:proofErr w:type="spellEnd"/>
      <w:r w:rsidRPr="00240038">
        <w:rPr>
          <w:lang w:val="pl-PL"/>
        </w:rPr>
        <w:t xml:space="preserve">, ….., </w:t>
      </w:r>
      <w:proofErr w:type="spellStart"/>
      <w:r w:rsidRPr="00240038">
        <w:rPr>
          <w:lang w:val="pl-PL"/>
        </w:rPr>
        <w:t>Study</w:t>
      </w:r>
      <w:proofErr w:type="spellEnd"/>
      <w:r w:rsidRPr="00240038">
        <w:rPr>
          <w:lang w:val="pl-PL"/>
        </w:rPr>
        <w:t xml:space="preserve"> </w:t>
      </w:r>
      <w:proofErr w:type="spellStart"/>
      <w:r w:rsidRPr="00240038">
        <w:rPr>
          <w:lang w:val="pl-PL"/>
        </w:rPr>
        <w:t>presents</w:t>
      </w:r>
      <w:proofErr w:type="spellEnd"/>
      <w:r w:rsidRPr="00240038">
        <w:rPr>
          <w:lang w:val="pl-PL"/>
        </w:rPr>
        <w:t xml:space="preserve"> ……………., One </w:t>
      </w:r>
      <w:proofErr w:type="spellStart"/>
      <w:r w:rsidRPr="00240038">
        <w:rPr>
          <w:lang w:val="pl-PL"/>
        </w:rPr>
        <w:t>can</w:t>
      </w:r>
      <w:proofErr w:type="spellEnd"/>
      <w:r w:rsidRPr="00240038">
        <w:rPr>
          <w:lang w:val="pl-PL"/>
        </w:rPr>
        <w:t xml:space="preserve"> </w:t>
      </w:r>
      <w:proofErr w:type="spellStart"/>
      <w:r w:rsidRPr="00240038">
        <w:rPr>
          <w:lang w:val="pl-PL"/>
        </w:rPr>
        <w:t>observe</w:t>
      </w:r>
      <w:proofErr w:type="spellEnd"/>
      <w:r w:rsidRPr="00240038">
        <w:rPr>
          <w:lang w:val="pl-PL"/>
        </w:rPr>
        <w:t xml:space="preserve"> ………  Warto to skorygować. </w:t>
      </w:r>
    </w:p>
  </w:comment>
  <w:comment w:id="342" w:author="Kamil Matuszelański" w:date="2021-08-06T21:10:00Z" w:initials="KM">
    <w:p w14:paraId="44015FE8" w14:textId="0A3EE3B9" w:rsidR="00572E63" w:rsidRPr="00572E63" w:rsidRDefault="00572E63">
      <w:pPr>
        <w:pStyle w:val="Tekstkomentarza"/>
        <w:rPr>
          <w:lang w:val="pl-PL"/>
        </w:rPr>
      </w:pPr>
      <w:r>
        <w:rPr>
          <w:rStyle w:val="Odwoaniedokomentarza"/>
        </w:rPr>
        <w:annotationRef/>
      </w:r>
      <w:r w:rsidRPr="00572E63">
        <w:rPr>
          <w:lang w:val="pl-PL"/>
        </w:rPr>
        <w:t>Tutaj dopisać krótko o t</w:t>
      </w:r>
      <w:r>
        <w:rPr>
          <w:lang w:val="pl-PL"/>
        </w:rPr>
        <w:t>ym jak działają modele</w:t>
      </w:r>
    </w:p>
  </w:comment>
  <w:comment w:id="361" w:author="Katarzyna Kopczewska" w:date="2021-08-01T18:41:00Z" w:initials="KK">
    <w:p w14:paraId="6CA46F48" w14:textId="7DCCAA37" w:rsidR="009E2B7B" w:rsidRPr="00240038" w:rsidRDefault="009E2B7B">
      <w:pPr>
        <w:pStyle w:val="Tekstkomentarza"/>
        <w:rPr>
          <w:lang w:val="pl-PL"/>
        </w:rPr>
      </w:pPr>
      <w:r>
        <w:rPr>
          <w:rStyle w:val="Odwoaniedokomentarza"/>
        </w:rPr>
        <w:annotationRef/>
      </w:r>
      <w:r w:rsidRPr="00240038">
        <w:rPr>
          <w:lang w:val="pl-PL"/>
        </w:rPr>
        <w:t>To była cross-</w:t>
      </w:r>
      <w:proofErr w:type="spellStart"/>
      <w:r w:rsidRPr="00240038">
        <w:rPr>
          <w:lang w:val="pl-PL"/>
        </w:rPr>
        <w:t>validacja</w:t>
      </w:r>
      <w:proofErr w:type="spellEnd"/>
      <w:r w:rsidRPr="00240038">
        <w:rPr>
          <w:lang w:val="pl-PL"/>
        </w:rPr>
        <w:t xml:space="preserve"> czy walidacja? Z Train-test brzmi jak zwykła walidacja</w:t>
      </w:r>
    </w:p>
  </w:comment>
  <w:comment w:id="362" w:author="Kamil Matuszelański" w:date="2021-08-04T11:58:00Z" w:initials="KM">
    <w:p w14:paraId="6A3E63E7" w14:textId="2B855D8D" w:rsidR="00E96B03" w:rsidRPr="00E96B03" w:rsidRDefault="00E96B03" w:rsidP="00E96B03">
      <w:pPr>
        <w:pStyle w:val="Tekstkomentarza"/>
        <w:ind w:firstLine="0"/>
        <w:rPr>
          <w:lang w:val="pl-PL"/>
        </w:rPr>
      </w:pPr>
      <w:r>
        <w:rPr>
          <w:rStyle w:val="Odwoaniedokomentarza"/>
        </w:rPr>
        <w:annotationRef/>
      </w:r>
      <w:r w:rsidRPr="00E96B03">
        <w:rPr>
          <w:lang w:val="pl-PL"/>
        </w:rPr>
        <w:t>W</w:t>
      </w:r>
      <w:r>
        <w:rPr>
          <w:lang w:val="pl-PL"/>
        </w:rPr>
        <w:t xml:space="preserve">alidacja do ostatecznych wyników, cross walidacja do doboru </w:t>
      </w:r>
      <w:proofErr w:type="spellStart"/>
      <w:r>
        <w:rPr>
          <w:lang w:val="pl-PL"/>
        </w:rPr>
        <w:t>hiperparametrów</w:t>
      </w:r>
      <w:proofErr w:type="spellEnd"/>
    </w:p>
  </w:comment>
  <w:comment w:id="365" w:author="Katarzyna Kopczewska" w:date="2021-08-01T18:42:00Z" w:initials="KK">
    <w:p w14:paraId="76B24EDB" w14:textId="1316017E" w:rsidR="009E2B7B" w:rsidRPr="00240038" w:rsidRDefault="009E2B7B">
      <w:pPr>
        <w:pStyle w:val="Tekstkomentarza"/>
        <w:rPr>
          <w:lang w:val="pl-PL"/>
        </w:rPr>
      </w:pPr>
      <w:r>
        <w:rPr>
          <w:rStyle w:val="Odwoaniedokomentarza"/>
        </w:rPr>
        <w:annotationRef/>
      </w:r>
      <w:proofErr w:type="spellStart"/>
      <w:r w:rsidRPr="00240038">
        <w:rPr>
          <w:lang w:val="pl-PL"/>
        </w:rPr>
        <w:t>Simply</w:t>
      </w:r>
      <w:proofErr w:type="spellEnd"/>
      <w:r w:rsidRPr="00240038">
        <w:rPr>
          <w:lang w:val="pl-PL"/>
        </w:rPr>
        <w:t xml:space="preserve"> brzmi jak “poszedłem na łatwiznę I nie wchodziłem w </w:t>
      </w:r>
      <w:proofErr w:type="spellStart"/>
      <w:r w:rsidRPr="00240038">
        <w:rPr>
          <w:lang w:val="pl-PL"/>
        </w:rPr>
        <w:t>szczególy</w:t>
      </w:r>
      <w:proofErr w:type="spellEnd"/>
      <w:r w:rsidRPr="00240038">
        <w:rPr>
          <w:lang w:val="pl-PL"/>
        </w:rPr>
        <w:t>” – czy tak ma być?</w:t>
      </w:r>
    </w:p>
  </w:comment>
  <w:comment w:id="366" w:author="Kamil Matuszelański" w:date="2021-08-04T13:17:00Z" w:initials="KM">
    <w:p w14:paraId="623E9E47" w14:textId="5B7B31B3" w:rsidR="00761D4A" w:rsidRPr="00761D4A" w:rsidRDefault="00761D4A">
      <w:pPr>
        <w:pStyle w:val="Tekstkomentarza"/>
        <w:rPr>
          <w:lang w:val="pl-PL"/>
        </w:rPr>
      </w:pPr>
      <w:r>
        <w:rPr>
          <w:rStyle w:val="Odwoaniedokomentarza"/>
        </w:rPr>
        <w:annotationRef/>
      </w:r>
      <w:r w:rsidRPr="00761D4A">
        <w:rPr>
          <w:lang w:val="pl-PL"/>
        </w:rPr>
        <w:t>W znaczeniu że u</w:t>
      </w:r>
      <w:r>
        <w:rPr>
          <w:lang w:val="pl-PL"/>
        </w:rPr>
        <w:t xml:space="preserve">żyłem </w:t>
      </w:r>
      <w:r w:rsidR="002A1DC5">
        <w:rPr>
          <w:lang w:val="pl-PL"/>
        </w:rPr>
        <w:t xml:space="preserve">najbardziej typowego </w:t>
      </w:r>
      <w:r>
        <w:rPr>
          <w:lang w:val="pl-PL"/>
        </w:rPr>
        <w:t xml:space="preserve">podejścia, w kontraście do na przykład przeszukiwania </w:t>
      </w:r>
      <w:proofErr w:type="spellStart"/>
      <w:r>
        <w:rPr>
          <w:lang w:val="pl-PL"/>
        </w:rPr>
        <w:t>Bayesowskiego</w:t>
      </w:r>
      <w:proofErr w:type="spellEnd"/>
      <w:r>
        <w:rPr>
          <w:lang w:val="pl-PL"/>
        </w:rPr>
        <w:t xml:space="preserve"> albo genetycznego</w:t>
      </w:r>
    </w:p>
  </w:comment>
  <w:comment w:id="370" w:author="Katarzyna Kopczewska" w:date="2021-08-01T18:43:00Z" w:initials="KK">
    <w:p w14:paraId="0EFC7EE5" w14:textId="7E399B8E" w:rsidR="009E2B7B" w:rsidRPr="00240038" w:rsidRDefault="009E2B7B">
      <w:pPr>
        <w:pStyle w:val="Tekstkomentarza"/>
        <w:rPr>
          <w:lang w:val="pl-PL"/>
        </w:rPr>
      </w:pPr>
      <w:r>
        <w:rPr>
          <w:rStyle w:val="Odwoaniedokomentarza"/>
        </w:rPr>
        <w:annotationRef/>
      </w:r>
      <w:r w:rsidRPr="00240038">
        <w:rPr>
          <w:lang w:val="pl-PL"/>
        </w:rPr>
        <w:t>Dlaczego?</w:t>
      </w:r>
    </w:p>
  </w:comment>
  <w:comment w:id="371" w:author="Kamil Matuszelański" w:date="2021-08-04T14:12:00Z" w:initials="KM">
    <w:p w14:paraId="3F3E9B57" w14:textId="0330E754" w:rsidR="002855C3" w:rsidRPr="006C4FCC" w:rsidRDefault="002855C3" w:rsidP="002855C3">
      <w:pPr>
        <w:pStyle w:val="Tekstkomentarza"/>
        <w:rPr>
          <w:lang w:val="pl-PL"/>
        </w:rPr>
      </w:pPr>
      <w:r>
        <w:rPr>
          <w:rStyle w:val="Odwoaniedokomentarza"/>
        </w:rPr>
        <w:annotationRef/>
      </w:r>
      <w:r w:rsidRPr="006C4FCC">
        <w:rPr>
          <w:lang w:val="pl-PL"/>
        </w:rPr>
        <w:t>Dopisałem</w:t>
      </w:r>
    </w:p>
  </w:comment>
  <w:comment w:id="382" w:author="Katarzyna Kopczewska" w:date="2021-08-01T18:43:00Z" w:initials="KK">
    <w:p w14:paraId="09C25AC9" w14:textId="492A9284" w:rsidR="009E2B7B" w:rsidRPr="00240038" w:rsidRDefault="009E2B7B">
      <w:pPr>
        <w:pStyle w:val="Tekstkomentarza"/>
        <w:rPr>
          <w:lang w:val="pl-PL"/>
        </w:rPr>
      </w:pPr>
      <w:r>
        <w:rPr>
          <w:rStyle w:val="Odwoaniedokomentarza"/>
        </w:rPr>
        <w:annotationRef/>
      </w:r>
      <w:r w:rsidRPr="00240038">
        <w:rPr>
          <w:lang w:val="pl-PL"/>
        </w:rPr>
        <w:t xml:space="preserve">W sumie to nie jest takie jasne: z jednej strony jest </w:t>
      </w:r>
      <w:proofErr w:type="spellStart"/>
      <w:r w:rsidRPr="00240038">
        <w:rPr>
          <w:lang w:val="pl-PL"/>
        </w:rPr>
        <w:t>upsampling</w:t>
      </w:r>
      <w:proofErr w:type="spellEnd"/>
      <w:r w:rsidRPr="00240038">
        <w:rPr>
          <w:lang w:val="pl-PL"/>
        </w:rPr>
        <w:t xml:space="preserve"> </w:t>
      </w:r>
      <w:proofErr w:type="spellStart"/>
      <w:r w:rsidRPr="00240038">
        <w:rPr>
          <w:lang w:val="pl-PL"/>
        </w:rPr>
        <w:t>if</w:t>
      </w:r>
      <w:proofErr w:type="spellEnd"/>
      <w:r w:rsidRPr="00240038">
        <w:rPr>
          <w:lang w:val="pl-PL"/>
        </w:rPr>
        <w:t xml:space="preserve"> </w:t>
      </w:r>
      <w:proofErr w:type="spellStart"/>
      <w:r w:rsidRPr="00240038">
        <w:rPr>
          <w:lang w:val="pl-PL"/>
        </w:rPr>
        <w:t>minority</w:t>
      </w:r>
      <w:proofErr w:type="spellEnd"/>
      <w:r w:rsidRPr="00240038">
        <w:rPr>
          <w:lang w:val="pl-PL"/>
        </w:rPr>
        <w:t xml:space="preserve"> </w:t>
      </w:r>
      <w:proofErr w:type="spellStart"/>
      <w:r w:rsidRPr="00240038">
        <w:rPr>
          <w:lang w:val="pl-PL"/>
        </w:rPr>
        <w:t>class</w:t>
      </w:r>
      <w:proofErr w:type="spellEnd"/>
      <w:r w:rsidRPr="00240038">
        <w:rPr>
          <w:lang w:val="pl-PL"/>
        </w:rPr>
        <w:t>, z drugiej równe wagi – trzeba ten problem lepiej opisać</w:t>
      </w:r>
    </w:p>
  </w:comment>
  <w:comment w:id="383" w:author="Kamil Matuszelański" w:date="2021-08-04T14:14:00Z" w:initials="KM">
    <w:p w14:paraId="38D341B9" w14:textId="3493FE0E" w:rsidR="002855C3" w:rsidRPr="006C4FCC" w:rsidRDefault="002855C3">
      <w:pPr>
        <w:pStyle w:val="Tekstkomentarza"/>
        <w:rPr>
          <w:lang w:val="pl-PL"/>
        </w:rPr>
      </w:pPr>
      <w:r>
        <w:rPr>
          <w:rStyle w:val="Odwoaniedokomentarza"/>
        </w:rPr>
        <w:annotationRef/>
      </w:r>
      <w:r w:rsidRPr="006C4FCC">
        <w:rPr>
          <w:lang w:val="pl-PL"/>
        </w:rPr>
        <w:t>Dopisałem</w:t>
      </w:r>
    </w:p>
  </w:comment>
  <w:comment w:id="404" w:author="Katarzyna Kopczewska" w:date="2021-08-01T18:46:00Z" w:initials="KK">
    <w:p w14:paraId="54807C21" w14:textId="7F9AAA33" w:rsidR="001E0E09" w:rsidRPr="00240038" w:rsidRDefault="001E0E09">
      <w:pPr>
        <w:pStyle w:val="Tekstkomentarza"/>
        <w:rPr>
          <w:lang w:val="pl-PL"/>
        </w:rPr>
      </w:pPr>
      <w:r>
        <w:rPr>
          <w:rStyle w:val="Odwoaniedokomentarza"/>
        </w:rPr>
        <w:annotationRef/>
      </w:r>
      <w:r w:rsidRPr="00240038">
        <w:rPr>
          <w:lang w:val="pl-PL"/>
        </w:rPr>
        <w:t>Czytelnik dostaje tu zagadki – DBSCAN, one-hot-</w:t>
      </w:r>
      <w:proofErr w:type="spellStart"/>
      <w:r w:rsidRPr="00240038">
        <w:rPr>
          <w:lang w:val="pl-PL"/>
        </w:rPr>
        <w:t>encode</w:t>
      </w:r>
      <w:proofErr w:type="spellEnd"/>
      <w:r w:rsidRPr="00240038">
        <w:rPr>
          <w:lang w:val="pl-PL"/>
        </w:rPr>
        <w:t xml:space="preserve">, - te sprawy trzeba </w:t>
      </w:r>
      <w:proofErr w:type="spellStart"/>
      <w:r w:rsidRPr="00240038">
        <w:rPr>
          <w:lang w:val="pl-PL"/>
        </w:rPr>
        <w:t>opisac</w:t>
      </w:r>
      <w:proofErr w:type="spellEnd"/>
      <w:r w:rsidRPr="00240038">
        <w:rPr>
          <w:lang w:val="pl-PL"/>
        </w:rPr>
        <w:t xml:space="preserve"> albo napisać gdzie będą dalej omówione</w:t>
      </w:r>
    </w:p>
  </w:comment>
  <w:comment w:id="405" w:author="Kamil Matuszelański" w:date="2021-08-04T12:01:00Z" w:initials="KM">
    <w:p w14:paraId="75371E91" w14:textId="3706660D" w:rsidR="00E96B03" w:rsidRPr="00E96B03" w:rsidRDefault="00E96B03">
      <w:pPr>
        <w:pStyle w:val="Tekstkomentarza"/>
        <w:rPr>
          <w:lang w:val="pl-PL"/>
        </w:rPr>
      </w:pPr>
      <w:r>
        <w:rPr>
          <w:rStyle w:val="Odwoaniedokomentarza"/>
        </w:rPr>
        <w:annotationRef/>
      </w:r>
      <w:r w:rsidRPr="00E96B03">
        <w:rPr>
          <w:lang w:val="pl-PL"/>
        </w:rPr>
        <w:t>Dopisałem z</w:t>
      </w:r>
      <w:r>
        <w:rPr>
          <w:lang w:val="pl-PL"/>
        </w:rPr>
        <w:t>danie, że omówione w kolejnych sekcjach – ewentualnie mogę też przenieść cały ten diagram na koniec tego rozdziału?</w:t>
      </w:r>
    </w:p>
  </w:comment>
  <w:comment w:id="415" w:author="Katarzyna Kopczewska" w:date="2021-08-01T18:53:00Z" w:initials="KK">
    <w:p w14:paraId="64FA9423" w14:textId="625B56F2" w:rsidR="00213AE2" w:rsidRPr="00240038" w:rsidRDefault="00213AE2">
      <w:pPr>
        <w:pStyle w:val="Tekstkomentarza"/>
        <w:rPr>
          <w:lang w:val="pl-PL"/>
        </w:rPr>
      </w:pPr>
      <w:r>
        <w:rPr>
          <w:rStyle w:val="Odwoaniedokomentarza"/>
        </w:rPr>
        <w:annotationRef/>
      </w:r>
      <w:r w:rsidRPr="00240038">
        <w:rPr>
          <w:lang w:val="pl-PL"/>
        </w:rPr>
        <w:t>Trzeba podpisać obrazek</w:t>
      </w:r>
    </w:p>
  </w:comment>
  <w:comment w:id="437" w:author="Kamil Matuszelański" w:date="2021-08-04T14:34:00Z" w:initials="KM">
    <w:p w14:paraId="6D9847D7" w14:textId="7304749E" w:rsidR="0053722F" w:rsidRPr="0053722F" w:rsidRDefault="0053722F">
      <w:pPr>
        <w:pStyle w:val="Tekstkomentarza"/>
        <w:rPr>
          <w:lang w:val="pl-PL"/>
        </w:rPr>
      </w:pPr>
      <w:r>
        <w:rPr>
          <w:rStyle w:val="Odwoaniedokomentarza"/>
        </w:rPr>
        <w:annotationRef/>
      </w:r>
      <w:r w:rsidRPr="0053722F">
        <w:rPr>
          <w:lang w:val="pl-PL"/>
        </w:rPr>
        <w:t>Tutaj lepiej opisałem co si</w:t>
      </w:r>
      <w:r>
        <w:rPr>
          <w:lang w:val="pl-PL"/>
        </w:rPr>
        <w:t xml:space="preserve">ę dzieje po zastosowaniu </w:t>
      </w:r>
      <w:proofErr w:type="spellStart"/>
      <w:r>
        <w:rPr>
          <w:lang w:val="pl-PL"/>
        </w:rPr>
        <w:t>topic</w:t>
      </w:r>
      <w:proofErr w:type="spellEnd"/>
      <w:r>
        <w:rPr>
          <w:lang w:val="pl-PL"/>
        </w:rPr>
        <w:t xml:space="preserve"> modeling – z komentarza z rezultatów</w:t>
      </w:r>
    </w:p>
  </w:comment>
  <w:comment w:id="463" w:author="Katarzyna Kopczewska" w:date="2021-08-01T20:14:00Z" w:initials="KK">
    <w:p w14:paraId="10F4B16D" w14:textId="10A79513" w:rsidR="00080706" w:rsidRPr="00240038" w:rsidRDefault="00080706">
      <w:pPr>
        <w:pStyle w:val="Tekstkomentarza"/>
        <w:rPr>
          <w:lang w:val="pl-PL"/>
        </w:rPr>
      </w:pPr>
      <w:r>
        <w:rPr>
          <w:rStyle w:val="Odwoaniedokomentarza"/>
        </w:rPr>
        <w:annotationRef/>
      </w:r>
      <w:r w:rsidRPr="00240038">
        <w:rPr>
          <w:lang w:val="pl-PL"/>
        </w:rPr>
        <w:t xml:space="preserve">Takie uporządkowanie jest super techniczne, a nie analityczne. Czytelnika raczej nie interesuje czy to </w:t>
      </w:r>
      <w:proofErr w:type="spellStart"/>
      <w:r w:rsidRPr="00240038">
        <w:rPr>
          <w:lang w:val="pl-PL"/>
        </w:rPr>
        <w:t>byla</w:t>
      </w:r>
      <w:proofErr w:type="spellEnd"/>
      <w:r w:rsidRPr="00240038">
        <w:rPr>
          <w:lang w:val="pl-PL"/>
        </w:rPr>
        <w:t xml:space="preserve"> faza </w:t>
      </w:r>
      <w:proofErr w:type="spellStart"/>
      <w:r w:rsidRPr="00240038">
        <w:rPr>
          <w:lang w:val="pl-PL"/>
        </w:rPr>
        <w:t>pre-processing</w:t>
      </w:r>
      <w:proofErr w:type="spellEnd"/>
      <w:r w:rsidRPr="00240038">
        <w:rPr>
          <w:lang w:val="pl-PL"/>
        </w:rPr>
        <w:t xml:space="preserve"> czy analiza, ale co z tego wyszło I jak wykorzystać dalej tę wiedzę</w:t>
      </w:r>
    </w:p>
    <w:p w14:paraId="080EBAF2" w14:textId="427799D5" w:rsidR="00080706" w:rsidRPr="00240038" w:rsidRDefault="00080706">
      <w:pPr>
        <w:pStyle w:val="Tekstkomentarza"/>
        <w:rPr>
          <w:lang w:val="pl-PL"/>
        </w:rPr>
      </w:pPr>
      <w:r w:rsidRPr="00240038">
        <w:rPr>
          <w:lang w:val="pl-PL"/>
        </w:rPr>
        <w:t xml:space="preserve">Wyniki powinny </w:t>
      </w:r>
      <w:proofErr w:type="spellStart"/>
      <w:r w:rsidRPr="00240038">
        <w:rPr>
          <w:lang w:val="pl-PL"/>
        </w:rPr>
        <w:t>byc</w:t>
      </w:r>
      <w:proofErr w:type="spellEnd"/>
      <w:r w:rsidRPr="00240038">
        <w:rPr>
          <w:lang w:val="pl-PL"/>
        </w:rPr>
        <w:t xml:space="preserve"> uporządkowane po hipotezach – pokazane grafiki, skomentowane, ocenione, zinterpretowane</w:t>
      </w:r>
    </w:p>
  </w:comment>
  <w:comment w:id="466" w:author="Katarzyna Kopczewska" w:date="2021-08-01T20:13:00Z" w:initials="KK">
    <w:p w14:paraId="587156B4" w14:textId="77777777" w:rsidR="00080706" w:rsidRPr="00240038" w:rsidRDefault="00080706" w:rsidP="00080706">
      <w:pPr>
        <w:pStyle w:val="Tekstkomentarza"/>
        <w:numPr>
          <w:ilvl w:val="0"/>
          <w:numId w:val="23"/>
        </w:numPr>
        <w:rPr>
          <w:lang w:val="pl-PL"/>
        </w:rPr>
      </w:pPr>
      <w:r>
        <w:rPr>
          <w:rStyle w:val="Odwoaniedokomentarza"/>
        </w:rPr>
        <w:annotationRef/>
      </w:r>
      <w:r w:rsidRPr="00240038">
        <w:rPr>
          <w:lang w:val="pl-PL"/>
        </w:rPr>
        <w:t xml:space="preserve">Czytelnik nie ma pojęcia co się wydarzyło z tymi </w:t>
      </w:r>
      <w:proofErr w:type="spellStart"/>
      <w:r w:rsidRPr="00240038">
        <w:rPr>
          <w:lang w:val="pl-PL"/>
        </w:rPr>
        <w:t>trrzema</w:t>
      </w:r>
      <w:proofErr w:type="spellEnd"/>
      <w:r w:rsidRPr="00240038">
        <w:rPr>
          <w:lang w:val="pl-PL"/>
        </w:rPr>
        <w:t xml:space="preserve"> metodami (LDA, Gibbs, AE) – trzeba to opisać</w:t>
      </w:r>
    </w:p>
    <w:p w14:paraId="10DF9391" w14:textId="216DDBA7" w:rsidR="00080706" w:rsidRPr="00240038" w:rsidRDefault="00080706" w:rsidP="00080706">
      <w:pPr>
        <w:pStyle w:val="Tekstkomentarza"/>
        <w:numPr>
          <w:ilvl w:val="0"/>
          <w:numId w:val="23"/>
        </w:numPr>
        <w:rPr>
          <w:lang w:val="pl-PL"/>
        </w:rPr>
      </w:pPr>
      <w:r w:rsidRPr="00240038">
        <w:rPr>
          <w:lang w:val="pl-PL"/>
        </w:rPr>
        <w:t xml:space="preserve">Czytelnikowi trzeba napisać co wyszło I ocenić – czy coś rozsądnego, czy śmieci, czy da się z tego skorzystać, </w:t>
      </w:r>
      <w:proofErr w:type="spellStart"/>
      <w:r w:rsidRPr="00240038">
        <w:rPr>
          <w:lang w:val="pl-PL"/>
        </w:rPr>
        <w:t>etc</w:t>
      </w:r>
      <w:proofErr w:type="spellEnd"/>
      <w:r w:rsidRPr="00240038">
        <w:rPr>
          <w:lang w:val="pl-PL"/>
        </w:rPr>
        <w:t xml:space="preserve"> – nie można odesłać czytelnika do </w:t>
      </w:r>
      <w:proofErr w:type="spellStart"/>
      <w:r w:rsidRPr="00240038">
        <w:rPr>
          <w:lang w:val="pl-PL"/>
        </w:rPr>
        <w:t>appendixu</w:t>
      </w:r>
      <w:proofErr w:type="spellEnd"/>
      <w:r w:rsidRPr="00240038">
        <w:rPr>
          <w:lang w:val="pl-PL"/>
        </w:rPr>
        <w:t xml:space="preserve"> bez słowa komentarza (na zasadzie zgadnij sobie co wyszło)</w:t>
      </w:r>
    </w:p>
  </w:comment>
  <w:comment w:id="467" w:author="Kamil Matuszelański" w:date="2021-08-04T14:35:00Z" w:initials="KM">
    <w:p w14:paraId="7F4CA003" w14:textId="77777777" w:rsidR="00B17683" w:rsidRDefault="0053722F" w:rsidP="0053722F">
      <w:pPr>
        <w:pStyle w:val="Tekstkomentarza"/>
        <w:ind w:firstLine="0"/>
        <w:rPr>
          <w:lang w:val="pl-PL"/>
        </w:rPr>
      </w:pPr>
      <w:r w:rsidRPr="0053722F">
        <w:rPr>
          <w:lang w:val="pl-PL"/>
        </w:rPr>
        <w:t>a)</w:t>
      </w:r>
      <w:r>
        <w:rPr>
          <w:lang w:val="pl-PL"/>
        </w:rPr>
        <w:t>dopisałem kilka zdań w opisie metod</w:t>
      </w:r>
      <w:r>
        <w:rPr>
          <w:rStyle w:val="Odwoaniedokomentarza"/>
        </w:rPr>
        <w:annotationRef/>
      </w:r>
    </w:p>
    <w:p w14:paraId="1E7667A8" w14:textId="305315BD" w:rsidR="0053722F" w:rsidRPr="0053722F" w:rsidRDefault="00B17683" w:rsidP="0053722F">
      <w:pPr>
        <w:pStyle w:val="Tekstkomentarza"/>
        <w:ind w:firstLine="0"/>
        <w:rPr>
          <w:lang w:val="pl-PL"/>
        </w:rPr>
      </w:pPr>
      <w:r>
        <w:rPr>
          <w:lang w:val="pl-PL"/>
        </w:rPr>
        <w:t>b)dopisałem</w:t>
      </w:r>
      <w:r w:rsidR="0053722F" w:rsidRPr="0053722F">
        <w:rPr>
          <w:lang w:val="pl-PL"/>
        </w:rPr>
        <w:t xml:space="preserve"> </w:t>
      </w:r>
    </w:p>
  </w:comment>
  <w:comment w:id="496" w:author="Katarzyna Kopczewska" w:date="2021-08-01T20:16:00Z" w:initials="KK">
    <w:p w14:paraId="68AB7671" w14:textId="372DDF0C" w:rsidR="00080706" w:rsidRPr="00240038" w:rsidRDefault="00080706">
      <w:pPr>
        <w:pStyle w:val="Tekstkomentarza"/>
        <w:rPr>
          <w:lang w:val="pl-PL"/>
        </w:rPr>
      </w:pPr>
      <w:r>
        <w:rPr>
          <w:rStyle w:val="Odwoaniedokomentarza"/>
        </w:rPr>
        <w:annotationRef/>
      </w:r>
      <w:r w:rsidRPr="00240038">
        <w:rPr>
          <w:lang w:val="pl-PL"/>
        </w:rPr>
        <w:t xml:space="preserve">Czytelnik po pierwsze nie wie czy epsilon=50 km to dużo czy mało, po drugie nie wie co ta analiza ma wnieść do sprawy, po trzecie nie potrafi sobie wyobrazić wyniki </w:t>
      </w:r>
      <w:proofErr w:type="spellStart"/>
      <w:r w:rsidRPr="00240038">
        <w:rPr>
          <w:lang w:val="pl-PL"/>
        </w:rPr>
        <w:t>dbscan</w:t>
      </w:r>
      <w:proofErr w:type="spellEnd"/>
      <w:r w:rsidRPr="00240038">
        <w:rPr>
          <w:lang w:val="pl-PL"/>
        </w:rPr>
        <w:t xml:space="preserve"> jeśli wcześniej nigdy nie widział. Trzeba to </w:t>
      </w:r>
      <w:proofErr w:type="spellStart"/>
      <w:r w:rsidRPr="00240038">
        <w:rPr>
          <w:lang w:val="pl-PL"/>
        </w:rPr>
        <w:t>ladnie</w:t>
      </w:r>
      <w:proofErr w:type="spellEnd"/>
      <w:r w:rsidRPr="00240038">
        <w:rPr>
          <w:lang w:val="pl-PL"/>
        </w:rPr>
        <w:t xml:space="preserve"> opisać co wyszło I co z tego wynika, jak</w:t>
      </w:r>
      <w:r w:rsidR="005D3672" w:rsidRPr="00240038">
        <w:rPr>
          <w:lang w:val="pl-PL"/>
        </w:rPr>
        <w:t xml:space="preserve"> dalej wykorzystać tę informację</w:t>
      </w:r>
    </w:p>
  </w:comment>
  <w:comment w:id="509" w:author="Katarzyna Kopczewska" w:date="2021-08-01T20:23:00Z" w:initials="KK">
    <w:p w14:paraId="3D2A503E" w14:textId="40F0A212" w:rsidR="005D3672" w:rsidRPr="00240038" w:rsidRDefault="005D3672">
      <w:pPr>
        <w:pStyle w:val="Tekstkomentarza"/>
        <w:rPr>
          <w:lang w:val="pl-PL"/>
        </w:rPr>
      </w:pPr>
      <w:r>
        <w:rPr>
          <w:rStyle w:val="Odwoaniedokomentarza"/>
        </w:rPr>
        <w:annotationRef/>
      </w:r>
      <w:r w:rsidRPr="00240038">
        <w:rPr>
          <w:lang w:val="pl-PL"/>
        </w:rPr>
        <w:t xml:space="preserve">Typowe pytanie – </w:t>
      </w:r>
      <w:proofErr w:type="spellStart"/>
      <w:r w:rsidRPr="00240038">
        <w:rPr>
          <w:lang w:val="pl-PL"/>
        </w:rPr>
        <w:t>so</w:t>
      </w:r>
      <w:proofErr w:type="spellEnd"/>
      <w:r w:rsidRPr="00240038">
        <w:rPr>
          <w:lang w:val="pl-PL"/>
        </w:rPr>
        <w:t xml:space="preserve"> </w:t>
      </w:r>
      <w:proofErr w:type="spellStart"/>
      <w:r w:rsidRPr="00240038">
        <w:rPr>
          <w:lang w:val="pl-PL"/>
        </w:rPr>
        <w:t>what</w:t>
      </w:r>
      <w:proofErr w:type="spellEnd"/>
      <w:r w:rsidRPr="00240038">
        <w:rPr>
          <w:lang w:val="pl-PL"/>
        </w:rPr>
        <w:t xml:space="preserve">? Trzeba </w:t>
      </w:r>
      <w:proofErr w:type="spellStart"/>
      <w:r w:rsidRPr="00240038">
        <w:rPr>
          <w:lang w:val="pl-PL"/>
        </w:rPr>
        <w:t>przypomniec</w:t>
      </w:r>
      <w:proofErr w:type="spellEnd"/>
      <w:r w:rsidRPr="00240038">
        <w:rPr>
          <w:lang w:val="pl-PL"/>
        </w:rPr>
        <w:t xml:space="preserve"> po co ta analiza była I napisać co z tego wynika dla dalszych kroków</w:t>
      </w:r>
    </w:p>
  </w:comment>
  <w:comment w:id="510" w:author="Kamil Matuszelański" w:date="2021-08-06T23:24:00Z" w:initials="KM">
    <w:p w14:paraId="1E72889C" w14:textId="6EB83EA8" w:rsidR="00AE56C2" w:rsidRDefault="00AE56C2">
      <w:pPr>
        <w:pStyle w:val="Tekstkomentarza"/>
      </w:pPr>
      <w:r>
        <w:rPr>
          <w:rStyle w:val="Odwoaniedokomentarza"/>
        </w:rPr>
        <w:annotationRef/>
      </w:r>
      <w:proofErr w:type="spellStart"/>
      <w:r>
        <w:t>Dopisałem</w:t>
      </w:r>
      <w:proofErr w:type="spellEnd"/>
    </w:p>
  </w:comment>
  <w:comment w:id="530" w:author="Katarzyna Kopczewska" w:date="2021-08-01T20:24:00Z" w:initials="KK">
    <w:p w14:paraId="342BC376" w14:textId="1C1C0D31" w:rsidR="005D3672" w:rsidRPr="00240038" w:rsidRDefault="005D3672">
      <w:pPr>
        <w:pStyle w:val="Tekstkomentarza"/>
        <w:rPr>
          <w:lang w:val="pl-PL"/>
        </w:rPr>
      </w:pPr>
      <w:r>
        <w:rPr>
          <w:rStyle w:val="Odwoaniedokomentarza"/>
        </w:rPr>
        <w:annotationRef/>
      </w:r>
      <w:proofErr w:type="spellStart"/>
      <w:r w:rsidRPr="00240038">
        <w:rPr>
          <w:lang w:val="pl-PL"/>
        </w:rPr>
        <w:t>jw</w:t>
      </w:r>
      <w:proofErr w:type="spellEnd"/>
    </w:p>
  </w:comment>
  <w:comment w:id="539" w:author="Katarzyna Kopczewska" w:date="2021-08-01T20:24:00Z" w:initials="KK">
    <w:p w14:paraId="13DB6B2F" w14:textId="77777777" w:rsidR="005D3672" w:rsidRPr="00240038" w:rsidRDefault="005D3672">
      <w:pPr>
        <w:pStyle w:val="Tekstkomentarza"/>
        <w:rPr>
          <w:lang w:val="pl-PL"/>
        </w:rPr>
      </w:pPr>
      <w:r>
        <w:rPr>
          <w:rStyle w:val="Odwoaniedokomentarza"/>
        </w:rPr>
        <w:annotationRef/>
      </w:r>
      <w:r w:rsidRPr="00240038">
        <w:rPr>
          <w:lang w:val="pl-PL"/>
        </w:rPr>
        <w:t>nawet nie wiemy, jaki jest ten model, co ma czym objaśniać</w:t>
      </w:r>
    </w:p>
    <w:p w14:paraId="11D9B29D" w14:textId="161BFF3B" w:rsidR="005D3672" w:rsidRPr="00240038" w:rsidRDefault="005D3672">
      <w:pPr>
        <w:pStyle w:val="Tekstkomentarza"/>
        <w:rPr>
          <w:lang w:val="pl-PL"/>
        </w:rPr>
      </w:pPr>
      <w:r w:rsidRPr="00240038">
        <w:rPr>
          <w:lang w:val="pl-PL"/>
        </w:rPr>
        <w:t>trzeba zacząć od tego, że porównamy LR I XGB, czym jest AUC I w jakiej skali, jaki wynik jest atrakcyjny</w:t>
      </w:r>
    </w:p>
  </w:comment>
  <w:comment w:id="540" w:author="Kamil Matuszelański" w:date="2021-08-06T20:59:00Z" w:initials="KM">
    <w:p w14:paraId="00EE2167" w14:textId="4177DF95" w:rsidR="00722364" w:rsidRPr="00722364" w:rsidRDefault="00722364">
      <w:pPr>
        <w:pStyle w:val="Tekstkomentarza"/>
        <w:rPr>
          <w:lang w:val="pl-PL"/>
        </w:rPr>
      </w:pPr>
      <w:r>
        <w:rPr>
          <w:rStyle w:val="Odwoaniedokomentarza"/>
        </w:rPr>
        <w:annotationRef/>
      </w:r>
      <w:r w:rsidRPr="00722364">
        <w:rPr>
          <w:lang w:val="pl-PL"/>
        </w:rPr>
        <w:t xml:space="preserve">Dopisałem opis </w:t>
      </w:r>
      <w:r w:rsidR="005A071F">
        <w:rPr>
          <w:lang w:val="pl-PL"/>
        </w:rPr>
        <w:t xml:space="preserve">i interpretację </w:t>
      </w:r>
      <w:r w:rsidRPr="00722364">
        <w:rPr>
          <w:lang w:val="pl-PL"/>
        </w:rPr>
        <w:t xml:space="preserve">AUC w </w:t>
      </w:r>
      <w:proofErr w:type="spellStart"/>
      <w:r w:rsidRPr="00722364">
        <w:rPr>
          <w:lang w:val="pl-PL"/>
        </w:rPr>
        <w:t>m</w:t>
      </w:r>
      <w:r>
        <w:rPr>
          <w:lang w:val="pl-PL"/>
        </w:rPr>
        <w:t>ethods</w:t>
      </w:r>
      <w:proofErr w:type="spellEnd"/>
      <w:r w:rsidR="00C10F8E">
        <w:rPr>
          <w:lang w:val="pl-PL"/>
        </w:rPr>
        <w:t>, tam też jest opis jak działa XGB, i do tego opis dlaczego te 2 modele są wybrane</w:t>
      </w:r>
    </w:p>
  </w:comment>
  <w:comment w:id="556" w:author="Katarzyna Kopczewska" w:date="2021-08-01T20:26:00Z" w:initials="KK">
    <w:p w14:paraId="12A3E769" w14:textId="38C7281D" w:rsidR="005D3672" w:rsidRPr="00240038" w:rsidRDefault="005D3672">
      <w:pPr>
        <w:pStyle w:val="Tekstkomentarza"/>
        <w:rPr>
          <w:lang w:val="pl-PL"/>
        </w:rPr>
      </w:pPr>
      <w:r>
        <w:rPr>
          <w:rStyle w:val="Odwoaniedokomentarza"/>
        </w:rPr>
        <w:annotationRef/>
      </w:r>
      <w:r w:rsidRPr="00240038">
        <w:rPr>
          <w:lang w:val="pl-PL"/>
        </w:rPr>
        <w:t>to nie jest jasne jak wyglądają te modele wymienione poniżej – trzeba precyzyjniej opisać</w:t>
      </w:r>
    </w:p>
  </w:comment>
  <w:comment w:id="557" w:author="Kamil Matuszelański" w:date="2021-08-06T21:11:00Z" w:initials="KM">
    <w:p w14:paraId="55347456" w14:textId="290A5349" w:rsidR="005A071F" w:rsidRDefault="005A071F">
      <w:pPr>
        <w:pStyle w:val="Tekstkomentarza"/>
      </w:pPr>
      <w:r>
        <w:rPr>
          <w:rStyle w:val="Odwoaniedokomentarza"/>
        </w:rPr>
        <w:annotationRef/>
      </w:r>
      <w:proofErr w:type="spellStart"/>
      <w:r>
        <w:t>Opisałem</w:t>
      </w:r>
      <w:proofErr w:type="spellEnd"/>
      <w:r>
        <w:t xml:space="preserve"> </w:t>
      </w:r>
      <w:proofErr w:type="spellStart"/>
      <w:r>
        <w:t>lepiej</w:t>
      </w:r>
      <w:proofErr w:type="spellEnd"/>
      <w:r>
        <w:t xml:space="preserve"> </w:t>
      </w:r>
      <w:proofErr w:type="spellStart"/>
      <w:r>
        <w:t>tabelę</w:t>
      </w:r>
      <w:proofErr w:type="spellEnd"/>
    </w:p>
  </w:comment>
  <w:comment w:id="561" w:author="Katarzyna Kopczewska" w:date="2021-08-01T20:28:00Z" w:initials="KK">
    <w:p w14:paraId="74F7499F" w14:textId="27992F38" w:rsidR="005D3672" w:rsidRPr="00240038" w:rsidRDefault="005D3672">
      <w:pPr>
        <w:pStyle w:val="Tekstkomentarza"/>
        <w:rPr>
          <w:lang w:val="pl-PL"/>
        </w:rPr>
      </w:pPr>
      <w:r>
        <w:rPr>
          <w:rStyle w:val="Odwoaniedokomentarza"/>
        </w:rPr>
        <w:annotationRef/>
      </w:r>
      <w:r w:rsidRPr="00240038">
        <w:rPr>
          <w:lang w:val="pl-PL"/>
        </w:rPr>
        <w:t xml:space="preserve">różnice między AUC </w:t>
      </w:r>
      <w:proofErr w:type="spellStart"/>
      <w:r w:rsidRPr="00240038">
        <w:rPr>
          <w:lang w:val="pl-PL"/>
        </w:rPr>
        <w:t>train</w:t>
      </w:r>
      <w:proofErr w:type="spellEnd"/>
      <w:r w:rsidRPr="00240038">
        <w:rPr>
          <w:lang w:val="pl-PL"/>
        </w:rPr>
        <w:t xml:space="preserve"> </w:t>
      </w:r>
      <w:proofErr w:type="spellStart"/>
      <w:r w:rsidRPr="00240038">
        <w:rPr>
          <w:lang w:val="pl-PL"/>
        </w:rPr>
        <w:t>sa</w:t>
      </w:r>
      <w:proofErr w:type="spellEnd"/>
      <w:r w:rsidRPr="00240038">
        <w:rPr>
          <w:lang w:val="pl-PL"/>
        </w:rPr>
        <w:t xml:space="preserve"> nieistotne – trudno mówić o lepszym / gorszym modelu</w:t>
      </w:r>
    </w:p>
  </w:comment>
  <w:comment w:id="562" w:author="Kamil Matuszelański" w:date="2021-08-06T21:01:00Z" w:initials="KM">
    <w:p w14:paraId="2980824D" w14:textId="51452665" w:rsidR="00572E63" w:rsidRPr="00572E63" w:rsidRDefault="00572E63">
      <w:pPr>
        <w:pStyle w:val="Tekstkomentarza"/>
        <w:rPr>
          <w:lang w:val="pl-PL"/>
        </w:rPr>
      </w:pPr>
      <w:r>
        <w:rPr>
          <w:rStyle w:val="Odwoaniedokomentarza"/>
        </w:rPr>
        <w:annotationRef/>
      </w:r>
      <w:r w:rsidRPr="00572E63">
        <w:rPr>
          <w:lang w:val="pl-PL"/>
        </w:rPr>
        <w:t>To jasne – ale później w</w:t>
      </w:r>
      <w:r>
        <w:rPr>
          <w:lang w:val="pl-PL"/>
        </w:rPr>
        <w:t xml:space="preserve"> tekście wspominam że wszystkie modele </w:t>
      </w:r>
      <w:proofErr w:type="spellStart"/>
      <w:r>
        <w:rPr>
          <w:lang w:val="pl-PL"/>
        </w:rPr>
        <w:t>overfitują</w:t>
      </w:r>
      <w:proofErr w:type="spellEnd"/>
      <w:r>
        <w:rPr>
          <w:lang w:val="pl-PL"/>
        </w:rPr>
        <w:t>, więc chciałem pokazać że to rzeczywiście wszystkie. Ale pewnie można też wyrzucić tą kolumnę.</w:t>
      </w:r>
    </w:p>
  </w:comment>
  <w:comment w:id="565" w:author="Katarzyna Kopczewska" w:date="2021-08-01T20:27:00Z" w:initials="KK">
    <w:p w14:paraId="2AD50CD8" w14:textId="0EDDEA2F" w:rsidR="005D3672" w:rsidRPr="00240038" w:rsidRDefault="005D3672">
      <w:pPr>
        <w:pStyle w:val="Tekstkomentarza"/>
        <w:rPr>
          <w:lang w:val="pl-PL"/>
        </w:rPr>
      </w:pPr>
      <w:r>
        <w:rPr>
          <w:rStyle w:val="Odwoaniedokomentarza"/>
        </w:rPr>
        <w:annotationRef/>
      </w:r>
      <w:r w:rsidRPr="00240038">
        <w:rPr>
          <w:lang w:val="pl-PL"/>
        </w:rPr>
        <w:t>czy wartości z minus oznaczają pogorszenie? Czy wszystkie modele są gorsze niż pierwszy? Jak to uzasadnić?</w:t>
      </w:r>
    </w:p>
  </w:comment>
  <w:comment w:id="566" w:author="Kamil Matuszelański" w:date="2021-08-06T21:03:00Z" w:initials="KM">
    <w:p w14:paraId="64DED6AB" w14:textId="64FDC44D" w:rsidR="00572E63" w:rsidRPr="00572E63" w:rsidRDefault="00572E63">
      <w:pPr>
        <w:pStyle w:val="Tekstkomentarza"/>
        <w:rPr>
          <w:lang w:val="pl-PL"/>
        </w:rPr>
      </w:pPr>
      <w:r>
        <w:rPr>
          <w:rStyle w:val="Odwoaniedokomentarza"/>
        </w:rPr>
        <w:annotationRef/>
      </w:r>
      <w:r w:rsidRPr="00572E63">
        <w:rPr>
          <w:lang w:val="pl-PL"/>
        </w:rPr>
        <w:t>Modele są posortowane od n</w:t>
      </w:r>
      <w:r>
        <w:rPr>
          <w:lang w:val="pl-PL"/>
        </w:rPr>
        <w:t xml:space="preserve">ajlepszego wg. AUC test– dopisałem </w:t>
      </w:r>
      <w:proofErr w:type="spellStart"/>
      <w:r>
        <w:rPr>
          <w:lang w:val="pl-PL"/>
        </w:rPr>
        <w:t>note</w:t>
      </w:r>
      <w:proofErr w:type="spellEnd"/>
    </w:p>
  </w:comment>
  <w:comment w:id="605" w:author="Katarzyna Kopczewska" w:date="2021-08-01T20:29:00Z" w:initials="KK">
    <w:p w14:paraId="70D72A21" w14:textId="2CA626C2" w:rsidR="005D3672" w:rsidRPr="00240038" w:rsidRDefault="005D3672">
      <w:pPr>
        <w:pStyle w:val="Tekstkomentarza"/>
        <w:rPr>
          <w:lang w:val="pl-PL"/>
        </w:rPr>
      </w:pPr>
      <w:r>
        <w:rPr>
          <w:rStyle w:val="Odwoaniedokomentarza"/>
        </w:rPr>
        <w:annotationRef/>
      </w:r>
      <w:r w:rsidRPr="00240038">
        <w:rPr>
          <w:lang w:val="pl-PL"/>
        </w:rPr>
        <w:t>Dlaczego jest mniej modeli niż XGB?</w:t>
      </w:r>
    </w:p>
  </w:comment>
  <w:comment w:id="606" w:author="Kamil Matuszelański" w:date="2021-08-05T16:11:00Z" w:initials="KM">
    <w:p w14:paraId="33BB77D8" w14:textId="11E348B2" w:rsidR="007538EC" w:rsidRPr="007538EC" w:rsidRDefault="007538EC">
      <w:pPr>
        <w:pStyle w:val="Tekstkomentarza"/>
        <w:rPr>
          <w:lang w:val="pl-PL"/>
        </w:rPr>
      </w:pPr>
      <w:r>
        <w:rPr>
          <w:rStyle w:val="Odwoaniedokomentarza"/>
        </w:rPr>
        <w:annotationRef/>
      </w:r>
      <w:r w:rsidRPr="007538EC">
        <w:rPr>
          <w:lang w:val="pl-PL"/>
        </w:rPr>
        <w:t>TODO: oba się odfiltrowały</w:t>
      </w:r>
      <w:r w:rsidR="00CF2023">
        <w:rPr>
          <w:lang w:val="pl-PL"/>
        </w:rPr>
        <w:t xml:space="preserve"> po złej nazwie</w:t>
      </w:r>
      <w:r w:rsidRPr="007538EC">
        <w:rPr>
          <w:lang w:val="pl-PL"/>
        </w:rPr>
        <w:t>, dod</w:t>
      </w:r>
      <w:r>
        <w:rPr>
          <w:lang w:val="pl-PL"/>
        </w:rPr>
        <w:t>a</w:t>
      </w:r>
      <w:r w:rsidR="001E16FD">
        <w:rPr>
          <w:lang w:val="pl-PL"/>
        </w:rPr>
        <w:t>ne</w:t>
      </w:r>
    </w:p>
  </w:comment>
  <w:comment w:id="795" w:author="Katarzyna Kopczewska" w:date="2021-08-01T20:30:00Z" w:initials="KK">
    <w:p w14:paraId="36AE8201" w14:textId="1AC71205" w:rsidR="005D3672" w:rsidRPr="00240038" w:rsidRDefault="005D3672">
      <w:pPr>
        <w:pStyle w:val="Tekstkomentarza"/>
        <w:rPr>
          <w:lang w:val="pl-PL"/>
        </w:rPr>
      </w:pPr>
      <w:r>
        <w:rPr>
          <w:rStyle w:val="Odwoaniedokomentarza"/>
        </w:rPr>
        <w:annotationRef/>
      </w:r>
      <w:r w:rsidRPr="00240038">
        <w:rPr>
          <w:lang w:val="pl-PL"/>
        </w:rPr>
        <w:t>Trzeba w przypisie napisać jak działa ten test</w:t>
      </w:r>
    </w:p>
  </w:comment>
  <w:comment w:id="804" w:author="Katarzyna Kopczewska" w:date="2021-08-01T20:30:00Z" w:initials="KK">
    <w:p w14:paraId="281F586E" w14:textId="1D14B77D" w:rsidR="005D3672" w:rsidRPr="00240038" w:rsidRDefault="005D3672">
      <w:pPr>
        <w:pStyle w:val="Tekstkomentarza"/>
        <w:rPr>
          <w:lang w:val="pl-PL"/>
        </w:rPr>
      </w:pPr>
      <w:r>
        <w:rPr>
          <w:rStyle w:val="Odwoaniedokomentarza"/>
        </w:rPr>
        <w:annotationRef/>
      </w:r>
      <w:r w:rsidRPr="00240038">
        <w:rPr>
          <w:lang w:val="pl-PL"/>
        </w:rPr>
        <w:t>Nie jest jasne, która hipoteza jest pierwsza</w:t>
      </w:r>
    </w:p>
  </w:comment>
  <w:comment w:id="805" w:author="Kamil Matuszelański" w:date="2021-08-04T13:37:00Z" w:initials="KM">
    <w:p w14:paraId="70603D4A" w14:textId="0EBFB6D2" w:rsidR="009459D1" w:rsidRPr="009459D1" w:rsidRDefault="009459D1">
      <w:pPr>
        <w:pStyle w:val="Tekstkomentarza"/>
        <w:rPr>
          <w:lang w:val="pl-PL"/>
        </w:rPr>
      </w:pPr>
      <w:r>
        <w:rPr>
          <w:rStyle w:val="Odwoaniedokomentarza"/>
        </w:rPr>
        <w:annotationRef/>
      </w:r>
      <w:r w:rsidRPr="009459D1">
        <w:rPr>
          <w:lang w:val="pl-PL"/>
        </w:rPr>
        <w:t>Nie r</w:t>
      </w:r>
      <w:r>
        <w:rPr>
          <w:lang w:val="pl-PL"/>
        </w:rPr>
        <w:t xml:space="preserve">ozumiem – w poprzednim zdaniu jest wprost </w:t>
      </w:r>
      <w:proofErr w:type="spellStart"/>
      <w:r>
        <w:rPr>
          <w:lang w:val="pl-PL"/>
        </w:rPr>
        <w:t>first</w:t>
      </w:r>
      <w:proofErr w:type="spellEnd"/>
      <w:r>
        <w:rPr>
          <w:lang w:val="pl-PL"/>
        </w:rPr>
        <w:t xml:space="preserve"> one .., </w:t>
      </w:r>
      <w:proofErr w:type="spellStart"/>
      <w:r>
        <w:rPr>
          <w:lang w:val="pl-PL"/>
        </w:rPr>
        <w:t>second</w:t>
      </w:r>
      <w:proofErr w:type="spellEnd"/>
      <w:r>
        <w:rPr>
          <w:lang w:val="pl-PL"/>
        </w:rPr>
        <w:t xml:space="preserve"> one…</w:t>
      </w:r>
    </w:p>
  </w:comment>
  <w:comment w:id="881" w:author="Katarzyna Kopczewska" w:date="2021-08-01T20:31:00Z" w:initials="KK">
    <w:p w14:paraId="391C817A" w14:textId="7E5F29E8" w:rsidR="005D3672" w:rsidRPr="00240038" w:rsidRDefault="005D3672">
      <w:pPr>
        <w:pStyle w:val="Tekstkomentarza"/>
        <w:rPr>
          <w:lang w:val="pl-PL"/>
        </w:rPr>
      </w:pPr>
      <w:r>
        <w:rPr>
          <w:rStyle w:val="Odwoaniedokomentarza"/>
        </w:rPr>
        <w:annotationRef/>
      </w:r>
      <w:r w:rsidRPr="00240038">
        <w:rPr>
          <w:lang w:val="pl-PL"/>
        </w:rPr>
        <w:t>Akapity jednozdaniowe głupio wyglądają</w:t>
      </w:r>
    </w:p>
  </w:comment>
  <w:comment w:id="882" w:author="Kamil Matuszelański" w:date="2021-08-06T15:21:00Z" w:initials="KM">
    <w:p w14:paraId="092F9AD8" w14:textId="2BDC7239" w:rsidR="00093FDD" w:rsidRPr="00093FDD" w:rsidRDefault="00093FDD">
      <w:pPr>
        <w:pStyle w:val="Tekstkomentarza"/>
        <w:rPr>
          <w:lang w:val="pl-PL"/>
        </w:rPr>
      </w:pPr>
      <w:r>
        <w:rPr>
          <w:rStyle w:val="Odwoaniedokomentarza"/>
        </w:rPr>
        <w:annotationRef/>
      </w:r>
      <w:r w:rsidRPr="00093FDD">
        <w:rPr>
          <w:lang w:val="pl-PL"/>
        </w:rPr>
        <w:t xml:space="preserve">Cały ten akapit jest </w:t>
      </w:r>
      <w:proofErr w:type="spellStart"/>
      <w:r w:rsidRPr="00093FDD">
        <w:rPr>
          <w:lang w:val="pl-PL"/>
        </w:rPr>
        <w:t>n</w:t>
      </w:r>
      <w:r>
        <w:rPr>
          <w:lang w:val="pl-PL"/>
        </w:rPr>
        <w:t>ipotrzebny</w:t>
      </w:r>
      <w:proofErr w:type="spellEnd"/>
      <w:r>
        <w:rPr>
          <w:lang w:val="pl-PL"/>
        </w:rPr>
        <w:t xml:space="preserve"> – wszystko zawarte w poprzednim</w:t>
      </w:r>
    </w:p>
  </w:comment>
  <w:comment w:id="921" w:author="Katarzyna Kopczewska" w:date="2021-08-01T20:32:00Z" w:initials="KK">
    <w:p w14:paraId="0F21EC13" w14:textId="5CCF8182" w:rsidR="005D3672" w:rsidRPr="00240038" w:rsidRDefault="005D3672">
      <w:pPr>
        <w:pStyle w:val="Tekstkomentarza"/>
        <w:rPr>
          <w:lang w:val="pl-PL"/>
        </w:rPr>
      </w:pPr>
      <w:r>
        <w:rPr>
          <w:rStyle w:val="Odwoaniedokomentarza"/>
        </w:rPr>
        <w:annotationRef/>
      </w:r>
      <w:r w:rsidRPr="00240038">
        <w:rPr>
          <w:lang w:val="pl-PL"/>
        </w:rPr>
        <w:t>Trzeba zdefiniować czym jest lift I jak się interpretuje</w:t>
      </w:r>
    </w:p>
  </w:comment>
  <w:comment w:id="922" w:author="Kamil Matuszelański" w:date="2021-08-06T16:07:00Z" w:initials="KM">
    <w:p w14:paraId="58A79E74" w14:textId="23E57002" w:rsidR="00635501" w:rsidRPr="00635501" w:rsidRDefault="00635501">
      <w:pPr>
        <w:pStyle w:val="Tekstkomentarza"/>
        <w:rPr>
          <w:lang w:val="pl-PL"/>
        </w:rPr>
      </w:pPr>
      <w:r>
        <w:rPr>
          <w:rStyle w:val="Odwoaniedokomentarza"/>
        </w:rPr>
        <w:annotationRef/>
      </w:r>
      <w:r w:rsidRPr="00635501">
        <w:rPr>
          <w:lang w:val="pl-PL"/>
        </w:rPr>
        <w:t xml:space="preserve">Dopisałem dokładną </w:t>
      </w:r>
      <w:proofErr w:type="spellStart"/>
      <w:r w:rsidRPr="00635501">
        <w:rPr>
          <w:lang w:val="pl-PL"/>
        </w:rPr>
        <w:t>procedure</w:t>
      </w:r>
      <w:proofErr w:type="spellEnd"/>
      <w:r w:rsidRPr="00635501">
        <w:rPr>
          <w:lang w:val="pl-PL"/>
        </w:rPr>
        <w:t xml:space="preserve"> – teraz t</w:t>
      </w:r>
      <w:r>
        <w:rPr>
          <w:lang w:val="pl-PL"/>
        </w:rPr>
        <w:t>en paragraf tak urósł że może też przenieść do opisu metod?</w:t>
      </w:r>
    </w:p>
  </w:comment>
  <w:comment w:id="928" w:author="Kamil Matuszelański" w:date="2021-08-05T12:29:00Z" w:initials="KM">
    <w:p w14:paraId="437AFF94" w14:textId="685C9454" w:rsidR="007F5B3E" w:rsidRPr="007F5B3E" w:rsidRDefault="007F5B3E">
      <w:pPr>
        <w:pStyle w:val="Tekstkomentarza"/>
        <w:rPr>
          <w:lang w:val="pl-PL"/>
        </w:rPr>
      </w:pPr>
      <w:r>
        <w:rPr>
          <w:rStyle w:val="Odwoaniedokomentarza"/>
        </w:rPr>
        <w:annotationRef/>
      </w:r>
      <w:r w:rsidRPr="007F5B3E">
        <w:rPr>
          <w:lang w:val="pl-PL"/>
        </w:rPr>
        <w:t>Zmienić tą sekcję tak ż</w:t>
      </w:r>
      <w:r>
        <w:rPr>
          <w:lang w:val="pl-PL"/>
        </w:rPr>
        <w:t>eby bardziej było o tym, że dotyczy weryfikacji hipotez o wpływie zmiennych</w:t>
      </w:r>
      <w:r w:rsidR="00F23C30">
        <w:rPr>
          <w:lang w:val="pl-PL"/>
        </w:rPr>
        <w:t>, może nawet zrobić oddzielny rozdział?</w:t>
      </w:r>
    </w:p>
  </w:comment>
  <w:comment w:id="929" w:author="Kamil Matuszelański" w:date="2021-08-05T12:30:00Z" w:initials="KM">
    <w:p w14:paraId="75207F8E" w14:textId="08461F16" w:rsidR="007F5B3E" w:rsidRPr="007F5B3E" w:rsidRDefault="007F5B3E">
      <w:pPr>
        <w:pStyle w:val="Tekstkomentarza"/>
        <w:rPr>
          <w:lang w:val="pl-PL"/>
        </w:rPr>
      </w:pPr>
      <w:r>
        <w:rPr>
          <w:rStyle w:val="Odwoaniedokomentarza"/>
        </w:rPr>
        <w:annotationRef/>
      </w:r>
      <w:r w:rsidRPr="007F5B3E">
        <w:rPr>
          <w:lang w:val="pl-PL"/>
        </w:rPr>
        <w:t xml:space="preserve">Opisać też w </w:t>
      </w:r>
      <w:proofErr w:type="spellStart"/>
      <w:r w:rsidRPr="007F5B3E">
        <w:rPr>
          <w:lang w:val="pl-PL"/>
        </w:rPr>
        <w:t>methods</w:t>
      </w:r>
      <w:proofErr w:type="spellEnd"/>
      <w:r w:rsidRPr="007F5B3E">
        <w:rPr>
          <w:lang w:val="pl-PL"/>
        </w:rPr>
        <w:t xml:space="preserve"> </w:t>
      </w:r>
      <w:proofErr w:type="spellStart"/>
      <w:r w:rsidRPr="007F5B3E">
        <w:rPr>
          <w:lang w:val="pl-PL"/>
        </w:rPr>
        <w:t>d</w:t>
      </w:r>
      <w:r>
        <w:rPr>
          <w:lang w:val="pl-PL"/>
        </w:rPr>
        <w:t>esc</w:t>
      </w:r>
      <w:proofErr w:type="spellEnd"/>
      <w:r>
        <w:rPr>
          <w:lang w:val="pl-PL"/>
        </w:rPr>
        <w:t>, tutaj zostawić zdanie</w:t>
      </w:r>
    </w:p>
  </w:comment>
  <w:comment w:id="932" w:author="Katarzyna Kopczewska" w:date="2021-08-01T20:33:00Z" w:initials="KK">
    <w:p w14:paraId="45056DDC" w14:textId="77777777" w:rsidR="00386855" w:rsidRPr="00240038" w:rsidRDefault="00386855">
      <w:pPr>
        <w:pStyle w:val="Tekstkomentarza"/>
        <w:rPr>
          <w:lang w:val="pl-PL"/>
        </w:rPr>
      </w:pPr>
      <w:r>
        <w:rPr>
          <w:rStyle w:val="Odwoaniedokomentarza"/>
        </w:rPr>
        <w:annotationRef/>
      </w:r>
      <w:r w:rsidRPr="00240038">
        <w:rPr>
          <w:lang w:val="pl-PL"/>
        </w:rPr>
        <w:t xml:space="preserve">Poniżej jest mieszanka metod, interpretacji </w:t>
      </w:r>
      <w:proofErr w:type="spellStart"/>
      <w:r w:rsidRPr="00240038">
        <w:rPr>
          <w:lang w:val="pl-PL"/>
        </w:rPr>
        <w:t>nuiansów</w:t>
      </w:r>
      <w:proofErr w:type="spellEnd"/>
      <w:r w:rsidRPr="00240038">
        <w:rPr>
          <w:lang w:val="pl-PL"/>
        </w:rPr>
        <w:t xml:space="preserve"> </w:t>
      </w:r>
      <w:proofErr w:type="spellStart"/>
      <w:r w:rsidRPr="00240038">
        <w:rPr>
          <w:lang w:val="pl-PL"/>
        </w:rPr>
        <w:t>tec</w:t>
      </w:r>
      <w:proofErr w:type="spellEnd"/>
      <w:r w:rsidRPr="00240038">
        <w:rPr>
          <w:lang w:val="pl-PL"/>
        </w:rPr>
        <w:t xml:space="preserve">. – tekst się ciężko czyta, bo nie wiadomo po co ta analiza i dokąd zmierza, </w:t>
      </w:r>
    </w:p>
    <w:p w14:paraId="7FA8AEDB" w14:textId="77777777" w:rsidR="00386855" w:rsidRPr="00240038" w:rsidRDefault="00386855">
      <w:pPr>
        <w:pStyle w:val="Tekstkomentarza"/>
        <w:rPr>
          <w:lang w:val="pl-PL"/>
        </w:rPr>
      </w:pPr>
    </w:p>
    <w:p w14:paraId="030031AC" w14:textId="3D60DBD5" w:rsidR="00386855" w:rsidRPr="00240038" w:rsidRDefault="00386855">
      <w:pPr>
        <w:pStyle w:val="Tekstkomentarza"/>
        <w:rPr>
          <w:lang w:val="pl-PL"/>
        </w:rPr>
      </w:pPr>
      <w:proofErr w:type="spellStart"/>
      <w:r w:rsidRPr="00240038">
        <w:rPr>
          <w:lang w:val="pl-PL"/>
        </w:rPr>
        <w:t>Permutation</w:t>
      </w:r>
      <w:proofErr w:type="spellEnd"/>
      <w:r w:rsidRPr="00240038">
        <w:rPr>
          <w:lang w:val="pl-PL"/>
        </w:rPr>
        <w:t xml:space="preserve"> </w:t>
      </w:r>
      <w:proofErr w:type="spellStart"/>
      <w:r w:rsidRPr="00240038">
        <w:rPr>
          <w:lang w:val="pl-PL"/>
        </w:rPr>
        <w:t>method</w:t>
      </w:r>
      <w:proofErr w:type="spellEnd"/>
      <w:r w:rsidRPr="00240038">
        <w:rPr>
          <w:lang w:val="pl-PL"/>
        </w:rPr>
        <w:t xml:space="preserve"> pojawia się tu po raz pierwszy – dlaczego wcześniej nie jest wspominana?</w:t>
      </w:r>
    </w:p>
  </w:comment>
  <w:comment w:id="931" w:author="Kamil Matuszelański" w:date="2021-08-05T12:29:00Z" w:initials="KM">
    <w:p w14:paraId="617D2E72" w14:textId="5D3048B7" w:rsidR="007F5B3E" w:rsidRPr="007F5B3E" w:rsidRDefault="007F5B3E">
      <w:pPr>
        <w:pStyle w:val="Tekstkomentarza"/>
        <w:rPr>
          <w:lang w:val="pl-PL"/>
        </w:rPr>
      </w:pPr>
      <w:r>
        <w:rPr>
          <w:rStyle w:val="Odwoaniedokomentarza"/>
        </w:rPr>
        <w:annotationRef/>
      </w:r>
      <w:r w:rsidRPr="007F5B3E">
        <w:rPr>
          <w:lang w:val="pl-PL"/>
        </w:rPr>
        <w:t xml:space="preserve">Można przenieść do </w:t>
      </w:r>
      <w:proofErr w:type="spellStart"/>
      <w:r w:rsidRPr="007F5B3E">
        <w:rPr>
          <w:lang w:val="pl-PL"/>
        </w:rPr>
        <w:t>me</w:t>
      </w:r>
      <w:r>
        <w:rPr>
          <w:lang w:val="pl-PL"/>
        </w:rPr>
        <w:t>thods</w:t>
      </w:r>
      <w:proofErr w:type="spellEnd"/>
      <w:r>
        <w:rPr>
          <w:lang w:val="pl-PL"/>
        </w:rPr>
        <w:t xml:space="preserve"> </w:t>
      </w:r>
      <w:proofErr w:type="spellStart"/>
      <w:r>
        <w:rPr>
          <w:lang w:val="pl-PL"/>
        </w:rPr>
        <w:t>desc</w:t>
      </w:r>
      <w:proofErr w:type="spellEnd"/>
      <w:r>
        <w:rPr>
          <w:lang w:val="pl-PL"/>
        </w:rPr>
        <w:t>, dopisać tylko zdanie o tym że w tej sekcji testowanie hipotez pomaga testować hipotezy</w:t>
      </w:r>
    </w:p>
  </w:comment>
  <w:comment w:id="937" w:author="Katarzyna Kopczewska" w:date="2021-08-01T20:36:00Z" w:initials="KK">
    <w:p w14:paraId="683ADDE4" w14:textId="7E7DB8A8" w:rsidR="00386855" w:rsidRPr="00240038" w:rsidRDefault="00386855">
      <w:pPr>
        <w:pStyle w:val="Tekstkomentarza"/>
        <w:rPr>
          <w:lang w:val="pl-PL"/>
        </w:rPr>
      </w:pPr>
      <w:r>
        <w:rPr>
          <w:rStyle w:val="Odwoaniedokomentarza"/>
        </w:rPr>
        <w:annotationRef/>
      </w:r>
      <w:proofErr w:type="spellStart"/>
      <w:r w:rsidRPr="00240038">
        <w:rPr>
          <w:lang w:val="pl-PL"/>
        </w:rPr>
        <w:t>jw</w:t>
      </w:r>
      <w:proofErr w:type="spellEnd"/>
    </w:p>
  </w:comment>
  <w:comment w:id="936" w:author="Kamil Matuszelański" w:date="2021-08-05T12:31:00Z" w:initials="KM">
    <w:p w14:paraId="6B46354F" w14:textId="03E4711E" w:rsidR="007F5B3E" w:rsidRPr="007F5B3E" w:rsidRDefault="007F5B3E">
      <w:pPr>
        <w:pStyle w:val="Tekstkomentarza"/>
        <w:rPr>
          <w:lang w:val="pl-PL"/>
        </w:rPr>
      </w:pPr>
      <w:r>
        <w:rPr>
          <w:rStyle w:val="Odwoaniedokomentarza"/>
        </w:rPr>
        <w:annotationRef/>
      </w:r>
      <w:proofErr w:type="spellStart"/>
      <w:r w:rsidRPr="007F5B3E">
        <w:rPr>
          <w:lang w:val="pl-PL"/>
        </w:rPr>
        <w:t>j.w</w:t>
      </w:r>
      <w:proofErr w:type="spellEnd"/>
      <w:r w:rsidRPr="007F5B3E">
        <w:rPr>
          <w:lang w:val="pl-PL"/>
        </w:rPr>
        <w:t>. – przenieść d</w:t>
      </w:r>
      <w:r>
        <w:rPr>
          <w:lang w:val="pl-PL"/>
        </w:rPr>
        <w:t xml:space="preserve">o </w:t>
      </w:r>
      <w:proofErr w:type="spellStart"/>
      <w:r>
        <w:rPr>
          <w:lang w:val="pl-PL"/>
        </w:rPr>
        <w:t>methods</w:t>
      </w:r>
      <w:proofErr w:type="spellEnd"/>
      <w:r>
        <w:rPr>
          <w:lang w:val="pl-PL"/>
        </w:rPr>
        <w:t xml:space="preserve"> </w:t>
      </w:r>
      <w:proofErr w:type="spellStart"/>
      <w:r>
        <w:rPr>
          <w:lang w:val="pl-PL"/>
        </w:rPr>
        <w:t>desc</w:t>
      </w:r>
      <w:proofErr w:type="spellEnd"/>
      <w:r>
        <w:rPr>
          <w:lang w:val="pl-PL"/>
        </w:rPr>
        <w:t>, dopisać paragraf o tym że w tej części analiza kierunku wpływu</w:t>
      </w:r>
    </w:p>
  </w:comment>
  <w:comment w:id="940" w:author="Katarzyna Kopczewska" w:date="2021-08-01T20:37:00Z" w:initials="KK">
    <w:p w14:paraId="1D9F9547" w14:textId="2DB40B3D" w:rsidR="00386855" w:rsidRPr="00240038" w:rsidRDefault="00386855">
      <w:pPr>
        <w:pStyle w:val="Tekstkomentarza"/>
        <w:rPr>
          <w:lang w:val="pl-PL"/>
        </w:rPr>
      </w:pPr>
      <w:r>
        <w:rPr>
          <w:rStyle w:val="Odwoaniedokomentarza"/>
        </w:rPr>
        <w:annotationRef/>
      </w:r>
      <w:r w:rsidRPr="00240038">
        <w:rPr>
          <w:lang w:val="pl-PL"/>
        </w:rPr>
        <w:t xml:space="preserve">trzeba streścić pracę, zweryfikować hipotezy, podać konkluzje dla biznesu I przeprowadzić dyskusję co można ulepszyć/poprawić </w:t>
      </w:r>
      <w:proofErr w:type="spellStart"/>
      <w:r w:rsidRPr="00240038">
        <w:rPr>
          <w:lang w:val="pl-PL"/>
        </w:rPr>
        <w:t>etc</w:t>
      </w:r>
      <w:proofErr w:type="spellEnd"/>
      <w:r w:rsidRPr="00240038">
        <w:rPr>
          <w:lang w:val="pl-PL"/>
        </w:rPr>
        <w:t xml:space="preserve"> – powinny być min, dwie strony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2A8FAF6" w15:done="1"/>
  <w15:commentEx w15:paraId="37B086BC" w15:done="0"/>
  <w15:commentEx w15:paraId="0A2DAC32" w15:done="1"/>
  <w15:commentEx w15:paraId="1533C219" w15:done="1"/>
  <w15:commentEx w15:paraId="19A38BB9" w15:paraIdParent="1533C219" w15:done="1"/>
  <w15:commentEx w15:paraId="7098DA3B" w15:done="0"/>
  <w15:commentEx w15:paraId="7DA9FAF1" w15:done="1"/>
  <w15:commentEx w15:paraId="4001E50F" w15:paraIdParent="7DA9FAF1" w15:done="1"/>
  <w15:commentEx w15:paraId="05487DE7" w15:paraIdParent="7DA9FAF1" w15:done="1"/>
  <w15:commentEx w15:paraId="24E6E57D" w15:done="1"/>
  <w15:commentEx w15:paraId="56826838" w15:done="0"/>
  <w15:commentEx w15:paraId="49E2961C" w15:done="0"/>
  <w15:commentEx w15:paraId="6BC3B5F6" w15:done="1"/>
  <w15:commentEx w15:paraId="77B3689F" w15:done="1"/>
  <w15:commentEx w15:paraId="7C4621B4" w15:paraIdParent="77B3689F" w15:done="1"/>
  <w15:commentEx w15:paraId="748BC90A" w15:done="1"/>
  <w15:commentEx w15:paraId="50F60D9C" w15:done="1"/>
  <w15:commentEx w15:paraId="57C8EE5B" w15:done="1"/>
  <w15:commentEx w15:paraId="4A21F865" w15:paraIdParent="57C8EE5B" w15:done="1"/>
  <w15:commentEx w15:paraId="76868C38" w15:done="0"/>
  <w15:commentEx w15:paraId="408ADD0F" w15:done="0"/>
  <w15:commentEx w15:paraId="44015FE8" w15:done="0"/>
  <w15:commentEx w15:paraId="6CA46F48" w15:done="1"/>
  <w15:commentEx w15:paraId="6A3E63E7" w15:paraIdParent="6CA46F48" w15:done="1"/>
  <w15:commentEx w15:paraId="76B24EDB" w15:done="1"/>
  <w15:commentEx w15:paraId="623E9E47" w15:paraIdParent="76B24EDB" w15:done="1"/>
  <w15:commentEx w15:paraId="0EFC7EE5" w15:done="1"/>
  <w15:commentEx w15:paraId="3F3E9B57" w15:paraIdParent="0EFC7EE5" w15:done="1"/>
  <w15:commentEx w15:paraId="09C25AC9" w15:done="1"/>
  <w15:commentEx w15:paraId="38D341B9" w15:paraIdParent="09C25AC9" w15:done="1"/>
  <w15:commentEx w15:paraId="54807C21" w15:done="0"/>
  <w15:commentEx w15:paraId="75371E91" w15:paraIdParent="54807C21" w15:done="0"/>
  <w15:commentEx w15:paraId="64FA9423" w15:done="0"/>
  <w15:commentEx w15:paraId="6D9847D7" w15:done="0"/>
  <w15:commentEx w15:paraId="080EBAF2" w15:done="0"/>
  <w15:commentEx w15:paraId="10DF9391" w15:done="1"/>
  <w15:commentEx w15:paraId="1E7667A8" w15:paraIdParent="10DF9391" w15:done="1"/>
  <w15:commentEx w15:paraId="68AB7671" w15:done="0"/>
  <w15:commentEx w15:paraId="3D2A503E" w15:done="1"/>
  <w15:commentEx w15:paraId="1E72889C" w15:paraIdParent="3D2A503E" w15:done="1"/>
  <w15:commentEx w15:paraId="342BC376" w15:done="0"/>
  <w15:commentEx w15:paraId="11D9B29D" w15:done="0"/>
  <w15:commentEx w15:paraId="00EE2167" w15:paraIdParent="11D9B29D" w15:done="0"/>
  <w15:commentEx w15:paraId="12A3E769" w15:done="0"/>
  <w15:commentEx w15:paraId="55347456" w15:paraIdParent="12A3E769" w15:done="0"/>
  <w15:commentEx w15:paraId="74F7499F" w15:done="0"/>
  <w15:commentEx w15:paraId="2980824D" w15:paraIdParent="74F7499F" w15:done="0"/>
  <w15:commentEx w15:paraId="2AD50CD8" w15:done="1"/>
  <w15:commentEx w15:paraId="64DED6AB" w15:paraIdParent="2AD50CD8" w15:done="1"/>
  <w15:commentEx w15:paraId="70D72A21" w15:done="1"/>
  <w15:commentEx w15:paraId="33BB77D8" w15:paraIdParent="70D72A21" w15:done="1"/>
  <w15:commentEx w15:paraId="36AE8201" w15:done="1"/>
  <w15:commentEx w15:paraId="281F586E" w15:done="0"/>
  <w15:commentEx w15:paraId="70603D4A" w15:paraIdParent="281F586E" w15:done="0"/>
  <w15:commentEx w15:paraId="391C817A" w15:done="1"/>
  <w15:commentEx w15:paraId="092F9AD8" w15:paraIdParent="391C817A" w15:done="1"/>
  <w15:commentEx w15:paraId="0F21EC13" w15:done="0"/>
  <w15:commentEx w15:paraId="58A79E74" w15:paraIdParent="0F21EC13" w15:done="0"/>
  <w15:commentEx w15:paraId="437AFF94" w15:done="0"/>
  <w15:commentEx w15:paraId="75207F8E" w15:done="0"/>
  <w15:commentEx w15:paraId="030031AC" w15:done="0"/>
  <w15:commentEx w15:paraId="617D2E72" w15:done="0"/>
  <w15:commentEx w15:paraId="683ADDE4" w15:done="0"/>
  <w15:commentEx w15:paraId="6B46354F" w15:done="0"/>
  <w15:commentEx w15:paraId="1D9F954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B674E7" w16cex:dateUtc="2021-08-05T12:32:00Z"/>
  <w16cex:commentExtensible w16cex:durableId="24B6740D" w16cex:dateUtc="2021-08-05T12:28:00Z"/>
  <w16cex:commentExtensible w16cex:durableId="24B66CCE" w16cex:dateUtc="2021-08-05T11:57:00Z"/>
  <w16cex:commentExtensible w16cex:durableId="24B677E5" w16cex:dateUtc="2021-08-05T12:44:00Z"/>
  <w16cex:commentExtensible w16cex:durableId="24B65BF0" w16cex:dateUtc="2021-08-05T10:45:00Z"/>
  <w16cex:commentExtensible w16cex:durableId="24B65BB2" w16cex:dateUtc="2021-08-05T10:44:00Z"/>
  <w16cex:commentExtensible w16cex:durableId="24B85118" w16cex:dateUtc="2021-08-06T22:23:00Z"/>
  <w16cex:commentExtensible w16cex:durableId="24B81E2B" w16cex:dateUtc="2021-08-06T18:46:00Z"/>
  <w16cex:commentExtensible w16cex:durableId="24B823D1" w16cex:dateUtc="2021-08-06T19:10:00Z"/>
  <w16cex:commentExtensible w16cex:durableId="24B4FF83" w16cex:dateUtc="2021-08-04T09:58:00Z"/>
  <w16cex:commentExtensible w16cex:durableId="24B51201" w16cex:dateUtc="2021-08-04T11:17:00Z"/>
  <w16cex:commentExtensible w16cex:durableId="24B51EBF" w16cex:dateUtc="2021-08-04T12:12:00Z"/>
  <w16cex:commentExtensible w16cex:durableId="24B51F29" w16cex:dateUtc="2021-08-04T12:14:00Z"/>
  <w16cex:commentExtensible w16cex:durableId="24B50024" w16cex:dateUtc="2021-08-04T10:01:00Z"/>
  <w16cex:commentExtensible w16cex:durableId="24B523F2" w16cex:dateUtc="2021-08-04T12:34:00Z"/>
  <w16cex:commentExtensible w16cex:durableId="24B52420" w16cex:dateUtc="2021-08-04T12:35:00Z"/>
  <w16cex:commentExtensible w16cex:durableId="24B84345" w16cex:dateUtc="2021-08-06T21:24:00Z"/>
  <w16cex:commentExtensible w16cex:durableId="24B82147" w16cex:dateUtc="2021-08-06T18:59:00Z"/>
  <w16cex:commentExtensible w16cex:durableId="24B82407" w16cex:dateUtc="2021-08-06T19:11:00Z"/>
  <w16cex:commentExtensible w16cex:durableId="24B821B9" w16cex:dateUtc="2021-08-06T19:01:00Z"/>
  <w16cex:commentExtensible w16cex:durableId="24B82233" w16cex:dateUtc="2021-08-06T19:03:00Z"/>
  <w16cex:commentExtensible w16cex:durableId="24B68C36" w16cex:dateUtc="2021-08-05T14:11:00Z"/>
  <w16cex:commentExtensible w16cex:durableId="24B51697" w16cex:dateUtc="2021-08-04T11:37:00Z"/>
  <w16cex:commentExtensible w16cex:durableId="24B7D1E4" w16cex:dateUtc="2021-08-06T13:21:00Z"/>
  <w16cex:commentExtensible w16cex:durableId="24B7DCDF" w16cex:dateUtc="2021-08-06T14:07:00Z"/>
  <w16cex:commentExtensible w16cex:durableId="24B6583D" w16cex:dateUtc="2021-08-05T10:29:00Z"/>
  <w16cex:commentExtensible w16cex:durableId="24B6586D" w16cex:dateUtc="2021-08-05T10:30:00Z"/>
  <w16cex:commentExtensible w16cex:durableId="24B65813" w16cex:dateUtc="2021-08-05T10:29:00Z"/>
  <w16cex:commentExtensible w16cex:durableId="24B658A3" w16cex:dateUtc="2021-08-05T10: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2A8FAF6" w16cid:durableId="24B4FA1D"/>
  <w16cid:commentId w16cid:paraId="37B086BC" w16cid:durableId="24B4FA1E"/>
  <w16cid:commentId w16cid:paraId="0A2DAC32" w16cid:durableId="24B4FA1F"/>
  <w16cid:commentId w16cid:paraId="1533C219" w16cid:durableId="24B4FA20"/>
  <w16cid:commentId w16cid:paraId="19A38BB9" w16cid:durableId="24B674E7"/>
  <w16cid:commentId w16cid:paraId="7098DA3B" w16cid:durableId="24B6740D"/>
  <w16cid:commentId w16cid:paraId="7DA9FAF1" w16cid:durableId="24B4FA21"/>
  <w16cid:commentId w16cid:paraId="4001E50F" w16cid:durableId="24B66CCE"/>
  <w16cid:commentId w16cid:paraId="05487DE7" w16cid:durableId="24B677E5"/>
  <w16cid:commentId w16cid:paraId="24E6E57D" w16cid:durableId="24B4FA22"/>
  <w16cid:commentId w16cid:paraId="56826838" w16cid:durableId="24B65BF0"/>
  <w16cid:commentId w16cid:paraId="49E2961C" w16cid:durableId="24B65BB2"/>
  <w16cid:commentId w16cid:paraId="6BC3B5F6" w16cid:durableId="24B4FA24"/>
  <w16cid:commentId w16cid:paraId="77B3689F" w16cid:durableId="24B4FA27"/>
  <w16cid:commentId w16cid:paraId="7C4621B4" w16cid:durableId="24B85118"/>
  <w16cid:commentId w16cid:paraId="748BC90A" w16cid:durableId="24B4FA28"/>
  <w16cid:commentId w16cid:paraId="50F60D9C" w16cid:durableId="24B4FA2A"/>
  <w16cid:commentId w16cid:paraId="57C8EE5B" w16cid:durableId="24B4FA2B"/>
  <w16cid:commentId w16cid:paraId="4A21F865" w16cid:durableId="24B81E2B"/>
  <w16cid:commentId w16cid:paraId="76868C38" w16cid:durableId="24B4FA2D"/>
  <w16cid:commentId w16cid:paraId="408ADD0F" w16cid:durableId="24B4FA2E"/>
  <w16cid:commentId w16cid:paraId="44015FE8" w16cid:durableId="24B823D1"/>
  <w16cid:commentId w16cid:paraId="6CA46F48" w16cid:durableId="24B4FA2F"/>
  <w16cid:commentId w16cid:paraId="6A3E63E7" w16cid:durableId="24B4FF83"/>
  <w16cid:commentId w16cid:paraId="76B24EDB" w16cid:durableId="24B4FA30"/>
  <w16cid:commentId w16cid:paraId="623E9E47" w16cid:durableId="24B51201"/>
  <w16cid:commentId w16cid:paraId="0EFC7EE5" w16cid:durableId="24B4FA31"/>
  <w16cid:commentId w16cid:paraId="3F3E9B57" w16cid:durableId="24B51EBF"/>
  <w16cid:commentId w16cid:paraId="09C25AC9" w16cid:durableId="24B4FA32"/>
  <w16cid:commentId w16cid:paraId="38D341B9" w16cid:durableId="24B51F29"/>
  <w16cid:commentId w16cid:paraId="54807C21" w16cid:durableId="24B4FA33"/>
  <w16cid:commentId w16cid:paraId="75371E91" w16cid:durableId="24B50024"/>
  <w16cid:commentId w16cid:paraId="64FA9423" w16cid:durableId="24B4FA34"/>
  <w16cid:commentId w16cid:paraId="6D9847D7" w16cid:durableId="24B523F2"/>
  <w16cid:commentId w16cid:paraId="080EBAF2" w16cid:durableId="24B4FA35"/>
  <w16cid:commentId w16cid:paraId="10DF9391" w16cid:durableId="24B4FA36"/>
  <w16cid:commentId w16cid:paraId="1E7667A8" w16cid:durableId="24B52420"/>
  <w16cid:commentId w16cid:paraId="68AB7671" w16cid:durableId="24B4FA37"/>
  <w16cid:commentId w16cid:paraId="3D2A503E" w16cid:durableId="24B4FA38"/>
  <w16cid:commentId w16cid:paraId="1E72889C" w16cid:durableId="24B84345"/>
  <w16cid:commentId w16cid:paraId="342BC376" w16cid:durableId="24B4FA39"/>
  <w16cid:commentId w16cid:paraId="11D9B29D" w16cid:durableId="24B4FA3A"/>
  <w16cid:commentId w16cid:paraId="00EE2167" w16cid:durableId="24B82147"/>
  <w16cid:commentId w16cid:paraId="12A3E769" w16cid:durableId="24B4FA3B"/>
  <w16cid:commentId w16cid:paraId="55347456" w16cid:durableId="24B82407"/>
  <w16cid:commentId w16cid:paraId="74F7499F" w16cid:durableId="24B4FA3C"/>
  <w16cid:commentId w16cid:paraId="2980824D" w16cid:durableId="24B821B9"/>
  <w16cid:commentId w16cid:paraId="2AD50CD8" w16cid:durableId="24B4FA3D"/>
  <w16cid:commentId w16cid:paraId="64DED6AB" w16cid:durableId="24B82233"/>
  <w16cid:commentId w16cid:paraId="70D72A21" w16cid:durableId="24B4FA3E"/>
  <w16cid:commentId w16cid:paraId="33BB77D8" w16cid:durableId="24B68C36"/>
  <w16cid:commentId w16cid:paraId="36AE8201" w16cid:durableId="24B4FA3F"/>
  <w16cid:commentId w16cid:paraId="281F586E" w16cid:durableId="24B4FA40"/>
  <w16cid:commentId w16cid:paraId="70603D4A" w16cid:durableId="24B51697"/>
  <w16cid:commentId w16cid:paraId="391C817A" w16cid:durableId="24B4FA41"/>
  <w16cid:commentId w16cid:paraId="092F9AD8" w16cid:durableId="24B7D1E4"/>
  <w16cid:commentId w16cid:paraId="0F21EC13" w16cid:durableId="24B4FA42"/>
  <w16cid:commentId w16cid:paraId="58A79E74" w16cid:durableId="24B7DCDF"/>
  <w16cid:commentId w16cid:paraId="437AFF94" w16cid:durableId="24B6583D"/>
  <w16cid:commentId w16cid:paraId="75207F8E" w16cid:durableId="24B6586D"/>
  <w16cid:commentId w16cid:paraId="030031AC" w16cid:durableId="24B4FA43"/>
  <w16cid:commentId w16cid:paraId="617D2E72" w16cid:durableId="24B65813"/>
  <w16cid:commentId w16cid:paraId="683ADDE4" w16cid:durableId="24B4FA44"/>
  <w16cid:commentId w16cid:paraId="6B46354F" w16cid:durableId="24B658A3"/>
  <w16cid:commentId w16cid:paraId="1D9F9547" w16cid:durableId="24B4FA4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64FD7C" w14:textId="77777777" w:rsidR="00D6021B" w:rsidRDefault="00D6021B">
      <w:pPr>
        <w:spacing w:before="0" w:after="0" w:line="240" w:lineRule="auto"/>
      </w:pPr>
      <w:r>
        <w:separator/>
      </w:r>
    </w:p>
  </w:endnote>
  <w:endnote w:type="continuationSeparator" w:id="0">
    <w:p w14:paraId="59A5A0C9" w14:textId="77777777" w:rsidR="00D6021B" w:rsidRDefault="00D6021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A09D6" w14:textId="77777777" w:rsidR="00DE1244" w:rsidRDefault="00DE1244">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2610891"/>
      <w:docPartObj>
        <w:docPartGallery w:val="Page Numbers (Bottom of Page)"/>
        <w:docPartUnique/>
      </w:docPartObj>
    </w:sdtPr>
    <w:sdtEndPr/>
    <w:sdtContent>
      <w:p w14:paraId="3CADA544" w14:textId="40D2EB7E" w:rsidR="00DE1244" w:rsidRDefault="00DE1244">
        <w:pPr>
          <w:pStyle w:val="Stopka"/>
          <w:jc w:val="center"/>
        </w:pPr>
        <w:r>
          <w:fldChar w:fldCharType="begin"/>
        </w:r>
        <w:r>
          <w:instrText>PAGE   \* MERGEFORMAT</w:instrText>
        </w:r>
        <w:r>
          <w:fldChar w:fldCharType="separate"/>
        </w:r>
        <w:r w:rsidR="00B0259C" w:rsidRPr="00B0259C">
          <w:rPr>
            <w:noProof/>
            <w:lang w:val="pl-PL"/>
          </w:rPr>
          <w:t>9</w:t>
        </w:r>
        <w:r>
          <w:fldChar w:fldCharType="end"/>
        </w:r>
      </w:p>
    </w:sdtContent>
  </w:sdt>
  <w:p w14:paraId="6CA9E4FD" w14:textId="77777777" w:rsidR="00DE1244" w:rsidRDefault="00DE1244">
    <w:pPr>
      <w:pStyle w:val="Stopk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58C801" w14:textId="77777777" w:rsidR="00DE1244" w:rsidRDefault="00DE1244">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849819" w14:textId="77777777" w:rsidR="00D6021B" w:rsidRDefault="00D6021B">
      <w:r>
        <w:separator/>
      </w:r>
    </w:p>
  </w:footnote>
  <w:footnote w:type="continuationSeparator" w:id="0">
    <w:p w14:paraId="3125D370" w14:textId="77777777" w:rsidR="00D6021B" w:rsidRDefault="00D6021B">
      <w:r>
        <w:continuationSeparator/>
      </w:r>
    </w:p>
  </w:footnote>
  <w:footnote w:id="1">
    <w:p w14:paraId="47F9A5EF" w14:textId="6F373C0B" w:rsidR="00DE1244" w:rsidRPr="00C01659" w:rsidRDefault="00DE1244">
      <w:pPr>
        <w:pStyle w:val="Tekstprzypisudolnego"/>
        <w:rPr>
          <w:lang w:val="en-GB"/>
        </w:rPr>
      </w:pPr>
      <w:r>
        <w:rPr>
          <w:rStyle w:val="Odwoanieprzypisudolnego"/>
        </w:rPr>
        <w:footnoteRef/>
      </w:r>
      <w:r w:rsidRPr="00C01659">
        <w:rPr>
          <w:lang w:val="en-GB"/>
        </w:rPr>
        <w:t xml:space="preserve"> </w:t>
      </w:r>
      <w:r w:rsidR="00AD5DF9">
        <w:fldChar w:fldCharType="begin"/>
      </w:r>
      <w:r w:rsidR="00AD5DF9" w:rsidRPr="00240038">
        <w:rPr>
          <w:lang w:val="en-GB"/>
          <w:rPrChange w:id="251" w:author="Kamil Matuszelański" w:date="2021-08-04T11:36:00Z">
            <w:rPr/>
          </w:rPrChange>
        </w:rPr>
        <w:instrText xml:space="preserve"> HYPERLINK "https://www.kaggle.com/olistbr/brazilian-ecommerce" \h </w:instrText>
      </w:r>
      <w:r w:rsidR="00AD5DF9">
        <w:fldChar w:fldCharType="separate"/>
      </w:r>
      <w:r w:rsidRPr="00C01659">
        <w:rPr>
          <w:rStyle w:val="Hipercze"/>
          <w:lang w:val="en-GB"/>
        </w:rPr>
        <w:t>https://www.kaggle.com/olistbr/brazilian-ecommerce</w:t>
      </w:r>
      <w:r w:rsidR="00AD5DF9">
        <w:rPr>
          <w:rStyle w:val="Hipercze"/>
          <w:lang w:val="en-GB"/>
        </w:rPr>
        <w:fldChar w:fldCharType="end"/>
      </w:r>
      <w:r w:rsidRPr="00C01659">
        <w:rPr>
          <w:lang w:val="en-GB"/>
        </w:rPr>
        <w:t xml:space="preserve"> </w:t>
      </w:r>
      <w:ins w:id="252" w:author="Katarzyna Kopczewska" w:date="2021-07-30T17:20:00Z">
        <w:r>
          <w:rPr>
            <w:lang w:val="en-GB"/>
          </w:rPr>
          <w:t>[</w:t>
        </w:r>
      </w:ins>
      <w:r w:rsidRPr="00C01659">
        <w:rPr>
          <w:lang w:val="en-GB"/>
        </w:rPr>
        <w:t>access 14.03.2020</w:t>
      </w:r>
      <w:ins w:id="253" w:author="Katarzyna Kopczewska" w:date="2021-07-30T17:20:00Z">
        <w:r>
          <w:rPr>
            <w:lang w:val="en-GB"/>
          </w:rPr>
          <w:t>]</w:t>
        </w:r>
      </w:ins>
    </w:p>
  </w:footnote>
  <w:footnote w:id="2">
    <w:p w14:paraId="4F5FADB8" w14:textId="289FF2FC" w:rsidR="00DE1244" w:rsidRPr="00C01659" w:rsidRDefault="00DE1244">
      <w:pPr>
        <w:pStyle w:val="Tekstprzypisudolnego"/>
        <w:rPr>
          <w:lang w:val="en-GB"/>
        </w:rPr>
      </w:pPr>
      <w:r>
        <w:rPr>
          <w:rStyle w:val="Odwoanieprzypisudolnego"/>
        </w:rPr>
        <w:footnoteRef/>
      </w:r>
      <w:r w:rsidRPr="00C01659">
        <w:rPr>
          <w:lang w:val="en-GB"/>
        </w:rPr>
        <w:t xml:space="preserve"> </w:t>
      </w:r>
      <w:r w:rsidR="00AD5DF9">
        <w:fldChar w:fldCharType="begin"/>
      </w:r>
      <w:r w:rsidR="00AD5DF9" w:rsidRPr="00240038">
        <w:rPr>
          <w:lang w:val="en-GB"/>
          <w:rPrChange w:id="254" w:author="Kamil Matuszelański" w:date="2021-08-04T11:36:00Z">
            <w:rPr/>
          </w:rPrChange>
        </w:rPr>
        <w:instrText xml:space="preserve"> HYPERLINK "https://sidra.ibge.gov.br/tabela/3548" \h </w:instrText>
      </w:r>
      <w:r w:rsidR="00AD5DF9">
        <w:fldChar w:fldCharType="separate"/>
      </w:r>
      <w:r w:rsidRPr="00C01659">
        <w:rPr>
          <w:rStyle w:val="Hipercze"/>
          <w:lang w:val="en-GB"/>
        </w:rPr>
        <w:t>https://sidra.ibge.gov.br/tabela/3548</w:t>
      </w:r>
      <w:r w:rsidR="00AD5DF9">
        <w:rPr>
          <w:rStyle w:val="Hipercze"/>
          <w:lang w:val="en-GB"/>
        </w:rPr>
        <w:fldChar w:fldCharType="end"/>
      </w:r>
      <w:r w:rsidRPr="00C01659">
        <w:rPr>
          <w:lang w:val="en-GB"/>
        </w:rPr>
        <w:t xml:space="preserve"> </w:t>
      </w:r>
      <w:ins w:id="255" w:author="Katarzyna Kopczewska" w:date="2021-07-30T17:20:00Z">
        <w:r>
          <w:rPr>
            <w:lang w:val="en-GB"/>
          </w:rPr>
          <w:t>[</w:t>
        </w:r>
      </w:ins>
      <w:r w:rsidRPr="00C01659">
        <w:rPr>
          <w:lang w:val="en-GB"/>
        </w:rPr>
        <w:t>access 26.09.2020</w:t>
      </w:r>
      <w:ins w:id="256" w:author="Katarzyna Kopczewska" w:date="2021-07-30T17:20:00Z">
        <w:r>
          <w:rPr>
            <w:lang w:val="en-GB"/>
          </w:rPr>
          <w:t>]</w:t>
        </w:r>
      </w:ins>
    </w:p>
  </w:footnote>
  <w:footnote w:id="3">
    <w:p w14:paraId="24985B44" w14:textId="77777777" w:rsidR="00DE1244" w:rsidRPr="00C01659" w:rsidRDefault="00DE1244">
      <w:pPr>
        <w:pStyle w:val="Tekstprzypisudolnego"/>
        <w:rPr>
          <w:lang w:val="en-GB"/>
        </w:rPr>
      </w:pPr>
      <w:r>
        <w:rPr>
          <w:rStyle w:val="Odwoanieprzypisudolnego"/>
        </w:rPr>
        <w:footnoteRef/>
      </w:r>
      <w:r w:rsidRPr="00C01659">
        <w:rPr>
          <w:lang w:val="en-GB"/>
        </w:rPr>
        <w:t xml:space="preserve"> source: </w:t>
      </w:r>
      <w:r w:rsidR="00AD5DF9">
        <w:fldChar w:fldCharType="begin"/>
      </w:r>
      <w:r w:rsidR="00AD5DF9" w:rsidRPr="00240038">
        <w:rPr>
          <w:lang w:val="en-GB"/>
          <w:rPrChange w:id="268" w:author="Kamil Matuszelański" w:date="2021-08-04T11:36:00Z">
            <w:rPr/>
          </w:rPrChange>
        </w:rPr>
        <w:instrText xml:space="preserve"> HYPERLINK "https://www.gifex.com/detail2-en/2018-12-15-15407/Population_density_of_Brazil.html" \h </w:instrText>
      </w:r>
      <w:r w:rsidR="00AD5DF9">
        <w:fldChar w:fldCharType="separate"/>
      </w:r>
      <w:r w:rsidRPr="00C01659">
        <w:rPr>
          <w:rStyle w:val="Hipercze"/>
          <w:lang w:val="en-GB"/>
        </w:rPr>
        <w:t>https://www.gifex.com/detail2-en/2018-12-15-15407/Population_density_of_Brazil.html</w:t>
      </w:r>
      <w:r w:rsidR="00AD5DF9">
        <w:rPr>
          <w:rStyle w:val="Hipercze"/>
          <w:lang w:val="en-GB"/>
        </w:rPr>
        <w:fldChar w:fldCharType="end"/>
      </w:r>
    </w:p>
  </w:footnote>
  <w:footnote w:id="4">
    <w:p w14:paraId="03F1F701" w14:textId="77777777" w:rsidR="00DE1244" w:rsidRPr="00C01659" w:rsidRDefault="00DE1244">
      <w:pPr>
        <w:pStyle w:val="Tekstprzypisudolnego"/>
        <w:ind w:firstLine="0"/>
        <w:rPr>
          <w:lang w:val="en-GB"/>
        </w:rPr>
        <w:pPrChange w:id="423" w:author="Katarzyna Kopczewska" w:date="2021-08-01T19:57:00Z">
          <w:pPr>
            <w:pStyle w:val="Tekstprzypisudolnego"/>
          </w:pPr>
        </w:pPrChange>
      </w:pPr>
      <w:r>
        <w:rPr>
          <w:rStyle w:val="Odwoanieprzypisudolnego"/>
        </w:rPr>
        <w:footnoteRef/>
      </w:r>
      <w:r w:rsidRPr="00C01659">
        <w:rPr>
          <w:lang w:val="en-GB"/>
        </w:rPr>
        <w:t xml:space="preserve"> Because in one order there can be multiple product categories, it is not guaranteed that there will be only one “1” entry per each row as in the classical one-hot-encoding method.</w:t>
      </w:r>
    </w:p>
  </w:footnote>
  <w:footnote w:id="5">
    <w:p w14:paraId="749D96C9" w14:textId="77777777" w:rsidR="00DE1244" w:rsidRPr="00C01659" w:rsidRDefault="00DE1244">
      <w:pPr>
        <w:pStyle w:val="Tekstprzypisudolnego"/>
        <w:ind w:firstLine="0"/>
        <w:rPr>
          <w:lang w:val="en-GB"/>
        </w:rPr>
        <w:pPrChange w:id="429" w:author="Katarzyna Kopczewska" w:date="2021-08-01T19:58:00Z">
          <w:pPr>
            <w:pStyle w:val="Tekstprzypisudolnego"/>
          </w:pPr>
        </w:pPrChange>
      </w:pPr>
      <w:r>
        <w:rPr>
          <w:rStyle w:val="Odwoanieprzypisudolnego"/>
        </w:rPr>
        <w:footnoteRef/>
      </w:r>
      <w:r w:rsidRPr="00C01659">
        <w:rPr>
          <w:lang w:val="en-GB"/>
        </w:rPr>
        <w:t xml:space="preserve"> Joining the data coming from this source and main transaction dataset proved to be challenging. The details of such spatial join are presented in Appendix A.</w:t>
      </w:r>
    </w:p>
  </w:footnote>
  <w:footnote w:id="6">
    <w:p w14:paraId="5CAE8A6A" w14:textId="77777777" w:rsidR="00DE1244" w:rsidRPr="00C01659" w:rsidRDefault="00DE1244">
      <w:pPr>
        <w:pStyle w:val="Tekstprzypisudolnego"/>
        <w:ind w:firstLine="0"/>
        <w:rPr>
          <w:lang w:val="en-GB"/>
        </w:rPr>
        <w:pPrChange w:id="434" w:author="Katarzyna Kopczewska" w:date="2021-08-01T20:00:00Z">
          <w:pPr>
            <w:pStyle w:val="Tekstprzypisudolnego"/>
          </w:pPr>
        </w:pPrChange>
      </w:pPr>
      <w:r>
        <w:rPr>
          <w:rStyle w:val="Odwoanieprzypisudolnego"/>
        </w:rPr>
        <w:footnoteRef/>
      </w:r>
      <w:r w:rsidRPr="00C01659">
        <w:rPr>
          <w:lang w:val="en-GB"/>
        </w:rPr>
        <w:t xml:space="preserve"> Words “Aspect” and “Topic” are often used interchangeably in the NLP literature</w:t>
      </w:r>
    </w:p>
  </w:footnote>
  <w:footnote w:id="7">
    <w:p w14:paraId="2F00E5D7" w14:textId="2CBDBD36" w:rsidR="00DE1244" w:rsidRPr="00C01659" w:rsidRDefault="00DE1244">
      <w:pPr>
        <w:pStyle w:val="Tekstprzypisudolnego"/>
        <w:ind w:firstLine="0"/>
        <w:rPr>
          <w:lang w:val="en-GB"/>
        </w:rPr>
        <w:pPrChange w:id="449" w:author="Katarzyna Kopczewska" w:date="2021-08-01T20:02:00Z">
          <w:pPr>
            <w:pStyle w:val="Tekstprzypisudolnego"/>
          </w:pPr>
        </w:pPrChange>
      </w:pPr>
      <w:r>
        <w:rPr>
          <w:rStyle w:val="Odwoanieprzypisudolnego"/>
        </w:rPr>
        <w:footnoteRef/>
      </w:r>
      <w:r w:rsidRPr="00C01659">
        <w:rPr>
          <w:lang w:val="en-GB"/>
        </w:rPr>
        <w:t xml:space="preserve"> I have not run the model containing all variables with demographic features without PCA </w:t>
      </w:r>
      <w:proofErr w:type="spellStart"/>
      <w:r w:rsidRPr="00C01659">
        <w:rPr>
          <w:lang w:val="en-GB"/>
        </w:rPr>
        <w:t>preprocessing</w:t>
      </w:r>
      <w:proofErr w:type="spellEnd"/>
      <w:r w:rsidRPr="00C01659">
        <w:rPr>
          <w:lang w:val="en-GB"/>
        </w:rPr>
        <w:t xml:space="preserve">. There are </w:t>
      </w:r>
      <w:r w:rsidR="008A684B">
        <w:rPr>
          <w:lang w:val="en-GB"/>
        </w:rPr>
        <w:t>two</w:t>
      </w:r>
      <w:r w:rsidRPr="00C01659">
        <w:rPr>
          <w:lang w:val="en-GB"/>
        </w:rPr>
        <w:t xml:space="preserve"> reasons for that - one is that number of variables in this set is very big, which poses performance reasons - model training simply would take a very long time. The other is that the model with only included PCA demographic variables performed better than the full set of variables.</w:t>
      </w:r>
    </w:p>
  </w:footnote>
  <w:footnote w:id="8">
    <w:p w14:paraId="279CEB87" w14:textId="2DB0BD70" w:rsidR="009459D1" w:rsidRPr="009459D1" w:rsidRDefault="009459D1">
      <w:pPr>
        <w:pStyle w:val="Tekstprzypisudolnego"/>
        <w:rPr>
          <w:lang w:val="en-GB"/>
          <w:rPrChange w:id="797" w:author="Kamil Matuszelański" w:date="2021-08-04T13:36:00Z">
            <w:rPr/>
          </w:rPrChange>
        </w:rPr>
      </w:pPr>
      <w:ins w:id="798" w:author="Kamil Matuszelański" w:date="2021-08-04T13:35:00Z">
        <w:r>
          <w:rPr>
            <w:rStyle w:val="Odwoanieprzypisudolnego"/>
          </w:rPr>
          <w:footnoteRef/>
        </w:r>
        <w:r w:rsidRPr="009459D1">
          <w:rPr>
            <w:lang w:val="en-GB"/>
            <w:rPrChange w:id="799" w:author="Kamil Matuszelański" w:date="2021-08-04T13:36:00Z">
              <w:rPr/>
            </w:rPrChange>
          </w:rPr>
          <w:t xml:space="preserve"> </w:t>
        </w:r>
        <w:proofErr w:type="spellStart"/>
        <w:r w:rsidRPr="009459D1">
          <w:rPr>
            <w:lang w:val="en-GB"/>
            <w:rPrChange w:id="800" w:author="Kamil Matuszelański" w:date="2021-08-04T13:36:00Z">
              <w:rPr/>
            </w:rPrChange>
          </w:rPr>
          <w:t>Kolmorogov</w:t>
        </w:r>
        <w:proofErr w:type="spellEnd"/>
        <w:r w:rsidRPr="009459D1">
          <w:rPr>
            <w:lang w:val="en-GB"/>
            <w:rPrChange w:id="801" w:author="Kamil Matuszelański" w:date="2021-08-04T13:36:00Z">
              <w:rPr/>
            </w:rPrChange>
          </w:rPr>
          <w:t xml:space="preserve">-Smirnov (K-S) test is a non-parametric test to assess whether two empirical samples come from the same distribution. K-S statistic is calculated based on the largest distance between empirical distribution functions of both samples. Then, this statistic is compared against </w:t>
        </w:r>
        <w:proofErr w:type="spellStart"/>
        <w:r w:rsidRPr="009459D1">
          <w:rPr>
            <w:lang w:val="en-GB"/>
            <w:rPrChange w:id="802" w:author="Kamil Matuszelański" w:date="2021-08-04T13:36:00Z">
              <w:rPr/>
            </w:rPrChange>
          </w:rPr>
          <w:t>Kolmorogov</w:t>
        </w:r>
        <w:proofErr w:type="spellEnd"/>
        <w:r w:rsidRPr="009459D1">
          <w:rPr>
            <w:lang w:val="en-GB"/>
            <w:rPrChange w:id="803" w:author="Kamil Matuszelański" w:date="2021-08-04T13:36:00Z">
              <w:rPr/>
            </w:rPrChange>
          </w:rPr>
          <w:t xml:space="preserve"> distribution. Null hypothesis in this test is that two samples come from the same underlying distribution.</w:t>
        </w:r>
      </w:ins>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A087E" w14:textId="77777777" w:rsidR="00DE1244" w:rsidRDefault="00DE1244">
    <w:pPr>
      <w:pStyle w:val="Nagwek"/>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BC16C" w14:textId="77777777" w:rsidR="00DE1244" w:rsidRDefault="00DE1244">
    <w:pPr>
      <w:pStyle w:val="Nagwek"/>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B2AFF" w14:textId="77777777" w:rsidR="00DE1244" w:rsidRDefault="00DE1244">
    <w:pPr>
      <w:pStyle w:val="Nagwek"/>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5782668C"/>
    <w:lvl w:ilvl="0">
      <w:start w:val="1"/>
      <w:numFmt w:val="bullet"/>
      <w:pStyle w:val="Compact"/>
      <w:lvlText w:val=""/>
      <w:lvlJc w:val="left"/>
      <w:pPr>
        <w:ind w:left="360" w:hanging="360"/>
      </w:pPr>
      <w:rPr>
        <w:rFonts w:ascii="Symbol" w:hAnsi="Symbol" w:hint="default"/>
      </w:r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66F5B5D"/>
    <w:multiLevelType w:val="hybridMultilevel"/>
    <w:tmpl w:val="5100D21C"/>
    <w:lvl w:ilvl="0" w:tplc="4398690C">
      <w:start w:val="1"/>
      <w:numFmt w:val="lowerLetter"/>
      <w:lvlText w:val="%1)"/>
      <w:lvlJc w:val="left"/>
      <w:pPr>
        <w:ind w:left="927" w:hanging="360"/>
      </w:pPr>
      <w:rPr>
        <w:rFonts w:hint="default"/>
      </w:rPr>
    </w:lvl>
    <w:lvl w:ilvl="1" w:tplc="04150019" w:tentative="1">
      <w:start w:val="1"/>
      <w:numFmt w:val="lowerLetter"/>
      <w:lvlText w:val="%2."/>
      <w:lvlJc w:val="left"/>
      <w:pPr>
        <w:ind w:left="1647" w:hanging="360"/>
      </w:pPr>
    </w:lvl>
    <w:lvl w:ilvl="2" w:tplc="0415001B" w:tentative="1">
      <w:start w:val="1"/>
      <w:numFmt w:val="lowerRoman"/>
      <w:lvlText w:val="%3."/>
      <w:lvlJc w:val="right"/>
      <w:pPr>
        <w:ind w:left="2367" w:hanging="180"/>
      </w:pPr>
    </w:lvl>
    <w:lvl w:ilvl="3" w:tplc="0415000F" w:tentative="1">
      <w:start w:val="1"/>
      <w:numFmt w:val="decimal"/>
      <w:lvlText w:val="%4."/>
      <w:lvlJc w:val="left"/>
      <w:pPr>
        <w:ind w:left="3087" w:hanging="360"/>
      </w:pPr>
    </w:lvl>
    <w:lvl w:ilvl="4" w:tplc="04150019" w:tentative="1">
      <w:start w:val="1"/>
      <w:numFmt w:val="lowerLetter"/>
      <w:lvlText w:val="%5."/>
      <w:lvlJc w:val="left"/>
      <w:pPr>
        <w:ind w:left="3807" w:hanging="360"/>
      </w:pPr>
    </w:lvl>
    <w:lvl w:ilvl="5" w:tplc="0415001B" w:tentative="1">
      <w:start w:val="1"/>
      <w:numFmt w:val="lowerRoman"/>
      <w:lvlText w:val="%6."/>
      <w:lvlJc w:val="right"/>
      <w:pPr>
        <w:ind w:left="4527" w:hanging="180"/>
      </w:pPr>
    </w:lvl>
    <w:lvl w:ilvl="6" w:tplc="0415000F" w:tentative="1">
      <w:start w:val="1"/>
      <w:numFmt w:val="decimal"/>
      <w:lvlText w:val="%7."/>
      <w:lvlJc w:val="left"/>
      <w:pPr>
        <w:ind w:left="5247" w:hanging="360"/>
      </w:pPr>
    </w:lvl>
    <w:lvl w:ilvl="7" w:tplc="04150019" w:tentative="1">
      <w:start w:val="1"/>
      <w:numFmt w:val="lowerLetter"/>
      <w:lvlText w:val="%8."/>
      <w:lvlJc w:val="left"/>
      <w:pPr>
        <w:ind w:left="5967" w:hanging="360"/>
      </w:pPr>
    </w:lvl>
    <w:lvl w:ilvl="8" w:tplc="0415001B" w:tentative="1">
      <w:start w:val="1"/>
      <w:numFmt w:val="lowerRoman"/>
      <w:lvlText w:val="%9."/>
      <w:lvlJc w:val="right"/>
      <w:pPr>
        <w:ind w:left="6687" w:hanging="180"/>
      </w:pPr>
    </w:lvl>
  </w:abstractNum>
  <w:abstractNum w:abstractNumId="2" w15:restartNumberingAfterBreak="0">
    <w:nsid w:val="22A420D5"/>
    <w:multiLevelType w:val="hybridMultilevel"/>
    <w:tmpl w:val="8AB25578"/>
    <w:lvl w:ilvl="0" w:tplc="9CE43E32">
      <w:start w:val="1"/>
      <w:numFmt w:val="lowerLetter"/>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3" w15:restartNumberingAfterBreak="0">
    <w:nsid w:val="544D6638"/>
    <w:multiLevelType w:val="hybridMultilevel"/>
    <w:tmpl w:val="941EC454"/>
    <w:lvl w:ilvl="0" w:tplc="DA20AE26">
      <w:start w:val="10"/>
      <w:numFmt w:val="bullet"/>
      <w:lvlText w:val="-"/>
      <w:lvlJc w:val="left"/>
      <w:pPr>
        <w:ind w:left="927" w:hanging="360"/>
      </w:pPr>
      <w:rPr>
        <w:rFonts w:ascii="Times New Roman" w:eastAsia="Times New Roman" w:hAnsi="Times New Roman" w:cs="Times New Roman"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4" w15:restartNumberingAfterBreak="0">
    <w:nsid w:val="6B5865FC"/>
    <w:multiLevelType w:val="hybridMultilevel"/>
    <w:tmpl w:val="1F6A8464"/>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6EBD0589"/>
    <w:multiLevelType w:val="hybridMultilevel"/>
    <w:tmpl w:val="365CD2F0"/>
    <w:lvl w:ilvl="0" w:tplc="D12E873A">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71315DCA"/>
    <w:multiLevelType w:val="multilevel"/>
    <w:tmpl w:val="7CFEA3A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
  </w:num>
  <w:num w:numId="23">
    <w:abstractNumId w:val="4"/>
  </w:num>
  <w:num w:numId="24">
    <w:abstractNumId w:val="2"/>
  </w:num>
  <w:num w:numId="25">
    <w:abstractNumId w:val="3"/>
  </w:num>
  <w:num w:numId="26">
    <w:abstractNumId w:val="5"/>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atarzyna Kopczewska">
    <w15:presenceInfo w15:providerId="Windows Live" w15:userId="7501915fde785178"/>
  </w15:person>
  <w15:person w15:author="Kamil Matuszelański">
    <w15:presenceInfo w15:providerId="AD" w15:userId="S::k.matuszelansk@student.wne.uw.edu.pl::beeafc0c-b2e9-4728-a14f-4d8889cd73d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11C8B"/>
    <w:rsid w:val="00080706"/>
    <w:rsid w:val="00086F07"/>
    <w:rsid w:val="00093FDD"/>
    <w:rsid w:val="00096397"/>
    <w:rsid w:val="000D6BEF"/>
    <w:rsid w:val="000F2161"/>
    <w:rsid w:val="001112B1"/>
    <w:rsid w:val="0012202B"/>
    <w:rsid w:val="001374D6"/>
    <w:rsid w:val="00170BC1"/>
    <w:rsid w:val="00172134"/>
    <w:rsid w:val="001C108F"/>
    <w:rsid w:val="001C3BE7"/>
    <w:rsid w:val="001D49A9"/>
    <w:rsid w:val="001E0E09"/>
    <w:rsid w:val="001E16FD"/>
    <w:rsid w:val="002020B7"/>
    <w:rsid w:val="00213AE2"/>
    <w:rsid w:val="0023375B"/>
    <w:rsid w:val="00240038"/>
    <w:rsid w:val="002855C3"/>
    <w:rsid w:val="002A1DC5"/>
    <w:rsid w:val="002D4CF1"/>
    <w:rsid w:val="002F3BD6"/>
    <w:rsid w:val="00310BA1"/>
    <w:rsid w:val="0031148D"/>
    <w:rsid w:val="00312F21"/>
    <w:rsid w:val="0033795D"/>
    <w:rsid w:val="003557AC"/>
    <w:rsid w:val="00377CFE"/>
    <w:rsid w:val="00386855"/>
    <w:rsid w:val="003B2FC4"/>
    <w:rsid w:val="00445B3B"/>
    <w:rsid w:val="00482A91"/>
    <w:rsid w:val="00492C11"/>
    <w:rsid w:val="00493130"/>
    <w:rsid w:val="004E29B3"/>
    <w:rsid w:val="005044A5"/>
    <w:rsid w:val="00517ABB"/>
    <w:rsid w:val="0053722F"/>
    <w:rsid w:val="00554E94"/>
    <w:rsid w:val="00572E63"/>
    <w:rsid w:val="00590D07"/>
    <w:rsid w:val="005A071F"/>
    <w:rsid w:val="005D3672"/>
    <w:rsid w:val="005E6E6D"/>
    <w:rsid w:val="0062755F"/>
    <w:rsid w:val="00635501"/>
    <w:rsid w:val="00641E44"/>
    <w:rsid w:val="00671807"/>
    <w:rsid w:val="006C4FCC"/>
    <w:rsid w:val="00722364"/>
    <w:rsid w:val="00747BEC"/>
    <w:rsid w:val="007538EC"/>
    <w:rsid w:val="007551A9"/>
    <w:rsid w:val="00761D4A"/>
    <w:rsid w:val="00784D58"/>
    <w:rsid w:val="007B02D2"/>
    <w:rsid w:val="007B4251"/>
    <w:rsid w:val="007E2A10"/>
    <w:rsid w:val="007F5B3E"/>
    <w:rsid w:val="00854699"/>
    <w:rsid w:val="00867025"/>
    <w:rsid w:val="0089292F"/>
    <w:rsid w:val="008A684B"/>
    <w:rsid w:val="008B436C"/>
    <w:rsid w:val="008C5D77"/>
    <w:rsid w:val="008D4614"/>
    <w:rsid w:val="008D6863"/>
    <w:rsid w:val="008E3E91"/>
    <w:rsid w:val="00901625"/>
    <w:rsid w:val="00935275"/>
    <w:rsid w:val="009401B2"/>
    <w:rsid w:val="009459D1"/>
    <w:rsid w:val="009616FA"/>
    <w:rsid w:val="009838E8"/>
    <w:rsid w:val="009C35BA"/>
    <w:rsid w:val="009E2B7B"/>
    <w:rsid w:val="00A51469"/>
    <w:rsid w:val="00A5309E"/>
    <w:rsid w:val="00A8102F"/>
    <w:rsid w:val="00AD5DF9"/>
    <w:rsid w:val="00AE56C2"/>
    <w:rsid w:val="00B0259C"/>
    <w:rsid w:val="00B17683"/>
    <w:rsid w:val="00B3280D"/>
    <w:rsid w:val="00B4519B"/>
    <w:rsid w:val="00B73CE5"/>
    <w:rsid w:val="00B86B75"/>
    <w:rsid w:val="00BC48D5"/>
    <w:rsid w:val="00BD4181"/>
    <w:rsid w:val="00C01659"/>
    <w:rsid w:val="00C10F8E"/>
    <w:rsid w:val="00C36279"/>
    <w:rsid w:val="00C4731D"/>
    <w:rsid w:val="00C90D8A"/>
    <w:rsid w:val="00CB18A3"/>
    <w:rsid w:val="00CD0BCF"/>
    <w:rsid w:val="00CF2023"/>
    <w:rsid w:val="00D6021B"/>
    <w:rsid w:val="00D8065A"/>
    <w:rsid w:val="00DA3679"/>
    <w:rsid w:val="00DE1244"/>
    <w:rsid w:val="00E15755"/>
    <w:rsid w:val="00E315A3"/>
    <w:rsid w:val="00E332F0"/>
    <w:rsid w:val="00E35DB1"/>
    <w:rsid w:val="00E40251"/>
    <w:rsid w:val="00E96B03"/>
    <w:rsid w:val="00EA6108"/>
    <w:rsid w:val="00ED6BB7"/>
    <w:rsid w:val="00EF6CEA"/>
    <w:rsid w:val="00F23C30"/>
    <w:rsid w:val="00F7374C"/>
    <w:rsid w:val="00F76013"/>
    <w:rsid w:val="00F8233E"/>
    <w:rsid w:val="00F9320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DE035"/>
  <w15:docId w15:val="{83DBC129-BFE8-49F4-86BD-8CCFA3394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ny">
    <w:name w:val="Normal"/>
    <w:qFormat/>
    <w:rsid w:val="00722364"/>
    <w:pPr>
      <w:spacing w:before="180" w:after="180" w:line="360" w:lineRule="auto"/>
      <w:ind w:firstLine="567"/>
      <w:jc w:val="both"/>
    </w:pPr>
    <w:rPr>
      <w:rFonts w:ascii="Times New Roman" w:hAnsi="Times New Roman" w:cs="Times New Roman"/>
    </w:rPr>
  </w:style>
  <w:style w:type="paragraph" w:styleId="Nagwek1">
    <w:name w:val="heading 1"/>
    <w:basedOn w:val="Nagwek4"/>
    <w:next w:val="Tekstpodstawowy"/>
    <w:uiPriority w:val="9"/>
    <w:qFormat/>
    <w:rsid w:val="004F714D"/>
    <w:pPr>
      <w:jc w:val="center"/>
      <w:outlineLvl w:val="0"/>
    </w:pPr>
  </w:style>
  <w:style w:type="paragraph" w:styleId="Nagwek2">
    <w:name w:val="heading 2"/>
    <w:basedOn w:val="Normalny"/>
    <w:next w:val="Tekstpodstawowy"/>
    <w:uiPriority w:val="9"/>
    <w:unhideWhenUsed/>
    <w:qFormat/>
    <w:rsid w:val="008A2322"/>
    <w:pPr>
      <w:keepNext/>
      <w:keepLines/>
      <w:spacing w:before="200" w:after="0"/>
      <w:ind w:left="720" w:hanging="720"/>
      <w:outlineLvl w:val="1"/>
    </w:pPr>
    <w:rPr>
      <w:rFonts w:eastAsia="Times New Roman"/>
      <w:b/>
      <w:lang w:val="en-GB" w:eastAsia="pl-PL"/>
    </w:rPr>
  </w:style>
  <w:style w:type="paragraph" w:styleId="Nagwek3">
    <w:name w:val="heading 3"/>
    <w:basedOn w:val="Nagwek2"/>
    <w:next w:val="Tekstpodstawowy"/>
    <w:uiPriority w:val="9"/>
    <w:unhideWhenUsed/>
    <w:qFormat/>
    <w:rsid w:val="008A2322"/>
    <w:pPr>
      <w:outlineLvl w:val="2"/>
    </w:pPr>
  </w:style>
  <w:style w:type="paragraph" w:styleId="Nagwek4">
    <w:name w:val="heading 4"/>
    <w:basedOn w:val="Nagwek3"/>
    <w:next w:val="Tekstpodstawowy"/>
    <w:uiPriority w:val="9"/>
    <w:unhideWhenUsed/>
    <w:qFormat/>
    <w:rsid w:val="008A2322"/>
    <w:pPr>
      <w:outlineLvl w:val="3"/>
    </w:pPr>
  </w:style>
  <w:style w:type="paragraph" w:styleId="Nagwek5">
    <w:name w:val="heading 5"/>
    <w:basedOn w:val="Nagwek4"/>
    <w:next w:val="Tekstpodstawowy"/>
    <w:uiPriority w:val="9"/>
    <w:unhideWhenUsed/>
    <w:qFormat/>
    <w:rsid w:val="008A2322"/>
    <w:pPr>
      <w:outlineLvl w:val="4"/>
    </w:pPr>
  </w:style>
  <w:style w:type="paragraph" w:styleId="Nagwek6">
    <w:name w:val="heading 6"/>
    <w:basedOn w:val="Nagwek5"/>
    <w:next w:val="Tekstpodstawowy"/>
    <w:uiPriority w:val="9"/>
    <w:unhideWhenUsed/>
    <w:qFormat/>
    <w:rsid w:val="008A2322"/>
    <w:pPr>
      <w:outlineLvl w:val="5"/>
    </w:pPr>
  </w:style>
  <w:style w:type="paragraph" w:styleId="Nagwek7">
    <w:name w:val="heading 7"/>
    <w:basedOn w:val="Normalny"/>
    <w:next w:val="Tekstpodstawowy"/>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Nagwek8">
    <w:name w:val="heading 8"/>
    <w:basedOn w:val="Normalny"/>
    <w:next w:val="Tekstpodstawowy"/>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Nagwek9">
    <w:name w:val="heading 9"/>
    <w:basedOn w:val="Normalny"/>
    <w:next w:val="Tekstpodstawowy"/>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odstawowy">
    <w:name w:val="Body Text"/>
    <w:basedOn w:val="Normalny"/>
    <w:link w:val="TekstpodstawowyZnak"/>
    <w:qFormat/>
    <w:rsid w:val="008A2322"/>
    <w:rPr>
      <w:rFonts w:eastAsia="Times New Roman"/>
      <w:lang w:val="pl-PL" w:eastAsia="pl-PL"/>
    </w:rPr>
  </w:style>
  <w:style w:type="paragraph" w:customStyle="1" w:styleId="FirstParagraph">
    <w:name w:val="First Paragraph"/>
    <w:basedOn w:val="Tekstpodstawowy"/>
    <w:next w:val="Tekstpodstawowy"/>
    <w:qFormat/>
    <w:rsid w:val="00DA5C6A"/>
  </w:style>
  <w:style w:type="paragraph" w:customStyle="1" w:styleId="Compact">
    <w:name w:val="Compact"/>
    <w:basedOn w:val="Normalny"/>
    <w:qFormat/>
    <w:rsid w:val="00817D93"/>
    <w:pPr>
      <w:numPr>
        <w:numId w:val="1"/>
      </w:numPr>
      <w:tabs>
        <w:tab w:val="left" w:pos="360"/>
        <w:tab w:val="left" w:pos="8738"/>
      </w:tabs>
      <w:spacing w:before="0" w:after="0"/>
    </w:pPr>
    <w:rPr>
      <w:rFonts w:eastAsia="Times New Roman"/>
      <w:lang w:val="en-GB" w:eastAsia="pl-PL"/>
    </w:rPr>
  </w:style>
  <w:style w:type="paragraph" w:styleId="Tytu">
    <w:name w:val="Title"/>
    <w:basedOn w:val="Normalny"/>
    <w:next w:val="Tekstpodstawowy"/>
    <w:qFormat/>
    <w:rsid w:val="000E0425"/>
    <w:pPr>
      <w:keepNext/>
      <w:keepLines/>
      <w:spacing w:before="480" w:after="240"/>
      <w:jc w:val="center"/>
    </w:pPr>
    <w:rPr>
      <w:rFonts w:eastAsia="Times New Roman"/>
      <w:b/>
      <w:caps/>
      <w:lang w:val="pl-PL" w:eastAsia="pl-PL"/>
    </w:rPr>
  </w:style>
  <w:style w:type="paragraph" w:styleId="Podtytu">
    <w:name w:val="Subtitle"/>
    <w:basedOn w:val="Tytu"/>
    <w:next w:val="Tekstpodstawowy"/>
    <w:qFormat/>
    <w:pPr>
      <w:spacing w:before="240"/>
    </w:pPr>
    <w:rPr>
      <w:sz w:val="30"/>
      <w:szCs w:val="30"/>
    </w:rPr>
  </w:style>
  <w:style w:type="paragraph" w:customStyle="1" w:styleId="Author">
    <w:name w:val="Author"/>
    <w:next w:val="Tekstpodstawowy"/>
    <w:qFormat/>
    <w:pPr>
      <w:keepNext/>
      <w:keepLines/>
      <w:jc w:val="center"/>
    </w:pPr>
  </w:style>
  <w:style w:type="paragraph" w:styleId="Data">
    <w:name w:val="Date"/>
    <w:next w:val="Tekstpodstawowy"/>
    <w:qFormat/>
    <w:pPr>
      <w:keepNext/>
      <w:keepLines/>
      <w:jc w:val="center"/>
    </w:pPr>
  </w:style>
  <w:style w:type="paragraph" w:customStyle="1" w:styleId="Abstract">
    <w:name w:val="Abstract"/>
    <w:basedOn w:val="Normalny"/>
    <w:next w:val="Tekstpodstawowy"/>
    <w:qFormat/>
    <w:pPr>
      <w:keepNext/>
      <w:keepLines/>
      <w:spacing w:before="300" w:after="300"/>
    </w:pPr>
    <w:rPr>
      <w:sz w:val="20"/>
      <w:szCs w:val="20"/>
    </w:rPr>
  </w:style>
  <w:style w:type="paragraph" w:styleId="Bibliografia">
    <w:name w:val="Bibliography"/>
    <w:basedOn w:val="Normalny"/>
    <w:qFormat/>
  </w:style>
  <w:style w:type="paragraph" w:styleId="Tekstblokowy">
    <w:name w:val="Block Text"/>
    <w:basedOn w:val="Tekstpodstawowy"/>
    <w:next w:val="Tekstpodstawowy"/>
    <w:uiPriority w:val="9"/>
    <w:unhideWhenUsed/>
    <w:qFormat/>
    <w:pPr>
      <w:spacing w:before="100" w:after="100"/>
      <w:ind w:left="480" w:right="480"/>
    </w:pPr>
  </w:style>
  <w:style w:type="paragraph" w:styleId="Tekstprzypisudolnego">
    <w:name w:val="footnote text"/>
    <w:basedOn w:val="Normalny"/>
    <w:uiPriority w:val="9"/>
    <w:unhideWhenUsed/>
    <w:qFormat/>
    <w:rsid w:val="007E6E85"/>
    <w:rPr>
      <w:rFonts w:eastAsia="Times New Roman"/>
      <w:sz w:val="20"/>
      <w:szCs w:val="20"/>
      <w:lang w:val="pl-PL" w:eastAsia="pl-PL"/>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ny"/>
    <w:next w:val="Definition"/>
    <w:pPr>
      <w:keepNext/>
      <w:keepLines/>
      <w:spacing w:after="0"/>
    </w:pPr>
    <w:rPr>
      <w:b/>
    </w:rPr>
  </w:style>
  <w:style w:type="paragraph" w:customStyle="1" w:styleId="Definition">
    <w:name w:val="Definition"/>
    <w:basedOn w:val="Normalny"/>
  </w:style>
  <w:style w:type="paragraph" w:styleId="Legenda">
    <w:name w:val="caption"/>
    <w:basedOn w:val="Normalny"/>
    <w:link w:val="LegendaZnak"/>
    <w:pPr>
      <w:spacing w:after="120"/>
    </w:pPr>
    <w:rPr>
      <w:i/>
    </w:rPr>
  </w:style>
  <w:style w:type="paragraph" w:customStyle="1" w:styleId="TableCaption">
    <w:name w:val="Table Caption"/>
    <w:basedOn w:val="Legenda"/>
    <w:pPr>
      <w:keepNext/>
    </w:pPr>
  </w:style>
  <w:style w:type="paragraph" w:customStyle="1" w:styleId="ImageCaption">
    <w:name w:val="Image Caption"/>
    <w:basedOn w:val="Legenda"/>
    <w:rsid w:val="000D6BEF"/>
    <w:pPr>
      <w:spacing w:line="240" w:lineRule="auto"/>
      <w:ind w:firstLine="0"/>
    </w:pPr>
    <w:rPr>
      <w:b/>
      <w:i w:val="0"/>
    </w:rPr>
  </w:style>
  <w:style w:type="paragraph" w:customStyle="1" w:styleId="Figure">
    <w:name w:val="Figure"/>
    <w:basedOn w:val="Normalny"/>
  </w:style>
  <w:style w:type="paragraph" w:customStyle="1" w:styleId="CaptionedFigure">
    <w:name w:val="Captioned Figure"/>
    <w:basedOn w:val="Figure"/>
    <w:pPr>
      <w:keepNext/>
    </w:pPr>
  </w:style>
  <w:style w:type="character" w:customStyle="1" w:styleId="LegendaZnak">
    <w:name w:val="Legenda Znak"/>
    <w:basedOn w:val="Domylnaczcionkaakapitu"/>
    <w:link w:val="Legenda"/>
  </w:style>
  <w:style w:type="character" w:customStyle="1" w:styleId="VerbatimChar">
    <w:name w:val="Verbatim Char"/>
    <w:basedOn w:val="LegendaZnak"/>
    <w:link w:val="SourceCode"/>
    <w:rPr>
      <w:rFonts w:ascii="Consolas" w:hAnsi="Consolas"/>
      <w:sz w:val="22"/>
    </w:rPr>
  </w:style>
  <w:style w:type="character" w:customStyle="1" w:styleId="SectionNumber">
    <w:name w:val="Section Number"/>
    <w:basedOn w:val="LegendaZnak"/>
  </w:style>
  <w:style w:type="character" w:styleId="Odwoanieprzypisudolnego">
    <w:name w:val="footnote reference"/>
    <w:basedOn w:val="LegendaZnak"/>
    <w:rPr>
      <w:vertAlign w:val="superscript"/>
    </w:rPr>
  </w:style>
  <w:style w:type="character" w:styleId="Hipercze">
    <w:name w:val="Hyperlink"/>
    <w:basedOn w:val="LegendaZnak"/>
    <w:uiPriority w:val="99"/>
    <w:rsid w:val="00434978"/>
    <w:rPr>
      <w:color w:val="auto"/>
    </w:rPr>
  </w:style>
  <w:style w:type="paragraph" w:styleId="Nagwekspisutreci">
    <w:name w:val="TOC Heading"/>
    <w:basedOn w:val="Nagwek1"/>
    <w:next w:val="Tekstpodstawowy"/>
    <w:uiPriority w:val="39"/>
    <w:unhideWhenUsed/>
    <w:qFormat/>
    <w:pPr>
      <w:spacing w:before="240" w:line="259" w:lineRule="auto"/>
      <w:outlineLvl w:val="9"/>
    </w:pPr>
    <w:rPr>
      <w:rFonts w:asciiTheme="majorHAnsi" w:eastAsiaTheme="majorEastAsia" w:hAnsiTheme="majorHAnsi" w:cstheme="majorBidi"/>
      <w:b w:val="0"/>
      <w:bCs/>
      <w:color w:val="365F91" w:themeColor="accent1" w:themeShade="BF"/>
    </w:rPr>
  </w:style>
  <w:style w:type="paragraph" w:customStyle="1" w:styleId="SourceCode">
    <w:name w:val="Source Code"/>
    <w:basedOn w:val="Normalny"/>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Akapitzlist">
    <w:name w:val="List Paragraph"/>
    <w:basedOn w:val="Normalny"/>
    <w:rsid w:val="00EC01F4"/>
    <w:pPr>
      <w:ind w:left="720"/>
      <w:contextualSpacing/>
    </w:pPr>
  </w:style>
  <w:style w:type="paragraph" w:customStyle="1" w:styleId="chapters">
    <w:name w:val="chapters"/>
    <w:basedOn w:val="Tekstpodstawowy"/>
    <w:link w:val="chaptersZnak"/>
    <w:qFormat/>
    <w:rsid w:val="00C15808"/>
    <w:pPr>
      <w:ind w:firstLine="0"/>
      <w:jc w:val="center"/>
    </w:pPr>
    <w:rPr>
      <w:b/>
      <w:caps/>
      <w:lang w:val="en-GB"/>
    </w:rPr>
  </w:style>
  <w:style w:type="character" w:customStyle="1" w:styleId="TekstpodstawowyZnak">
    <w:name w:val="Tekst podstawowy Znak"/>
    <w:basedOn w:val="Domylnaczcionkaakapitu"/>
    <w:link w:val="Tekstpodstawowy"/>
    <w:rsid w:val="008C331C"/>
    <w:rPr>
      <w:rFonts w:ascii="Times New Roman" w:eastAsia="Times New Roman" w:hAnsi="Times New Roman" w:cs="Times New Roman"/>
      <w:lang w:val="pl-PL" w:eastAsia="pl-PL"/>
    </w:rPr>
  </w:style>
  <w:style w:type="character" w:customStyle="1" w:styleId="chaptersZnak">
    <w:name w:val="chapters Znak"/>
    <w:basedOn w:val="TekstpodstawowyZnak"/>
    <w:link w:val="chapters"/>
    <w:rsid w:val="00C15808"/>
    <w:rPr>
      <w:rFonts w:ascii="Times New Roman" w:eastAsia="Times New Roman" w:hAnsi="Times New Roman" w:cs="Times New Roman"/>
      <w:b/>
      <w:caps/>
      <w:lang w:val="en-GB" w:eastAsia="pl-PL"/>
    </w:rPr>
  </w:style>
  <w:style w:type="paragraph" w:styleId="Spistreci2">
    <w:name w:val="toc 2"/>
    <w:basedOn w:val="Normalny"/>
    <w:next w:val="Normalny"/>
    <w:autoRedefine/>
    <w:uiPriority w:val="39"/>
    <w:unhideWhenUsed/>
    <w:rsid w:val="008723E6"/>
    <w:pPr>
      <w:spacing w:after="100"/>
      <w:ind w:left="238" w:firstLine="0"/>
    </w:pPr>
  </w:style>
  <w:style w:type="paragraph" w:styleId="Spistreci3">
    <w:name w:val="toc 3"/>
    <w:basedOn w:val="Normalny"/>
    <w:next w:val="Normalny"/>
    <w:autoRedefine/>
    <w:uiPriority w:val="39"/>
    <w:unhideWhenUsed/>
    <w:rsid w:val="008723E6"/>
    <w:pPr>
      <w:spacing w:after="100"/>
      <w:ind w:left="480"/>
    </w:pPr>
  </w:style>
  <w:style w:type="paragraph" w:customStyle="1" w:styleId="tableformat">
    <w:name w:val="table_format"/>
    <w:basedOn w:val="Tekstpodstawowy"/>
    <w:link w:val="tableformatZnak"/>
    <w:qFormat/>
    <w:rsid w:val="000D6BEF"/>
    <w:pPr>
      <w:spacing w:line="240" w:lineRule="auto"/>
      <w:ind w:firstLine="0"/>
    </w:pPr>
    <w:rPr>
      <w:b/>
    </w:rPr>
  </w:style>
  <w:style w:type="table" w:styleId="Tabela-Siatka">
    <w:name w:val="Table Grid"/>
    <w:basedOn w:val="Standardowy"/>
    <w:rsid w:val="00D632FE"/>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bleformatZnak">
    <w:name w:val="table_format Znak"/>
    <w:basedOn w:val="TekstpodstawowyZnak"/>
    <w:link w:val="tableformat"/>
    <w:rsid w:val="000D6BEF"/>
    <w:rPr>
      <w:rFonts w:ascii="Times New Roman" w:eastAsia="Times New Roman" w:hAnsi="Times New Roman" w:cs="Times New Roman"/>
      <w:b/>
      <w:lang w:val="pl-PL" w:eastAsia="pl-PL"/>
    </w:rPr>
  </w:style>
  <w:style w:type="character" w:customStyle="1" w:styleId="Nierozpoznanawzmianka1">
    <w:name w:val="Nierozpoznana wzmianka1"/>
    <w:basedOn w:val="Domylnaczcionkaakapitu"/>
    <w:uiPriority w:val="99"/>
    <w:semiHidden/>
    <w:unhideWhenUsed/>
    <w:rsid w:val="00434978"/>
    <w:rPr>
      <w:color w:val="605E5C"/>
      <w:shd w:val="clear" w:color="auto" w:fill="E1DFDD"/>
    </w:rPr>
  </w:style>
  <w:style w:type="paragraph" w:styleId="Nagwek">
    <w:name w:val="header"/>
    <w:basedOn w:val="Normalny"/>
    <w:link w:val="NagwekZnak"/>
    <w:unhideWhenUsed/>
    <w:rsid w:val="00E842C4"/>
    <w:pPr>
      <w:tabs>
        <w:tab w:val="center" w:pos="4536"/>
        <w:tab w:val="right" w:pos="9072"/>
      </w:tabs>
      <w:spacing w:before="0" w:after="0" w:line="240" w:lineRule="auto"/>
    </w:pPr>
  </w:style>
  <w:style w:type="character" w:customStyle="1" w:styleId="NagwekZnak">
    <w:name w:val="Nagłówek Znak"/>
    <w:basedOn w:val="Domylnaczcionkaakapitu"/>
    <w:link w:val="Nagwek"/>
    <w:rsid w:val="00E842C4"/>
    <w:rPr>
      <w:rFonts w:ascii="Times New Roman" w:hAnsi="Times New Roman" w:cs="Times New Roman"/>
    </w:rPr>
  </w:style>
  <w:style w:type="paragraph" w:styleId="Stopka">
    <w:name w:val="footer"/>
    <w:basedOn w:val="Normalny"/>
    <w:link w:val="StopkaZnak"/>
    <w:uiPriority w:val="99"/>
    <w:unhideWhenUsed/>
    <w:rsid w:val="00E842C4"/>
    <w:pPr>
      <w:tabs>
        <w:tab w:val="center" w:pos="4536"/>
        <w:tab w:val="right" w:pos="9072"/>
      </w:tabs>
      <w:spacing w:before="0" w:after="0" w:line="240" w:lineRule="auto"/>
    </w:pPr>
  </w:style>
  <w:style w:type="character" w:customStyle="1" w:styleId="StopkaZnak">
    <w:name w:val="Stopka Znak"/>
    <w:basedOn w:val="Domylnaczcionkaakapitu"/>
    <w:link w:val="Stopka"/>
    <w:uiPriority w:val="99"/>
    <w:rsid w:val="00E842C4"/>
    <w:rPr>
      <w:rFonts w:ascii="Times New Roman" w:hAnsi="Times New Roman" w:cs="Times New Roman"/>
    </w:rPr>
  </w:style>
  <w:style w:type="character" w:styleId="Odwoaniedokomentarza">
    <w:name w:val="annotation reference"/>
    <w:basedOn w:val="Domylnaczcionkaakapitu"/>
    <w:semiHidden/>
    <w:unhideWhenUsed/>
    <w:rsid w:val="00310BA1"/>
    <w:rPr>
      <w:sz w:val="16"/>
      <w:szCs w:val="16"/>
    </w:rPr>
  </w:style>
  <w:style w:type="paragraph" w:styleId="Tekstkomentarza">
    <w:name w:val="annotation text"/>
    <w:basedOn w:val="Normalny"/>
    <w:link w:val="TekstkomentarzaZnak"/>
    <w:semiHidden/>
    <w:unhideWhenUsed/>
    <w:rsid w:val="00310BA1"/>
    <w:pPr>
      <w:spacing w:line="240" w:lineRule="auto"/>
    </w:pPr>
    <w:rPr>
      <w:sz w:val="20"/>
      <w:szCs w:val="20"/>
    </w:rPr>
  </w:style>
  <w:style w:type="character" w:customStyle="1" w:styleId="TekstkomentarzaZnak">
    <w:name w:val="Tekst komentarza Znak"/>
    <w:basedOn w:val="Domylnaczcionkaakapitu"/>
    <w:link w:val="Tekstkomentarza"/>
    <w:semiHidden/>
    <w:rsid w:val="00310BA1"/>
    <w:rPr>
      <w:rFonts w:ascii="Times New Roman" w:hAnsi="Times New Roman" w:cs="Times New Roman"/>
      <w:sz w:val="20"/>
      <w:szCs w:val="20"/>
    </w:rPr>
  </w:style>
  <w:style w:type="paragraph" w:styleId="Tematkomentarza">
    <w:name w:val="annotation subject"/>
    <w:basedOn w:val="Tekstkomentarza"/>
    <w:next w:val="Tekstkomentarza"/>
    <w:link w:val="TematkomentarzaZnak"/>
    <w:semiHidden/>
    <w:unhideWhenUsed/>
    <w:rsid w:val="00310BA1"/>
    <w:rPr>
      <w:b/>
      <w:bCs/>
    </w:rPr>
  </w:style>
  <w:style w:type="character" w:customStyle="1" w:styleId="TematkomentarzaZnak">
    <w:name w:val="Temat komentarza Znak"/>
    <w:basedOn w:val="TekstkomentarzaZnak"/>
    <w:link w:val="Tematkomentarza"/>
    <w:semiHidden/>
    <w:rsid w:val="00310BA1"/>
    <w:rPr>
      <w:rFonts w:ascii="Times New Roman" w:hAnsi="Times New Roman" w:cs="Times New Roman"/>
      <w:b/>
      <w:bCs/>
      <w:sz w:val="20"/>
      <w:szCs w:val="20"/>
    </w:rPr>
  </w:style>
  <w:style w:type="paragraph" w:styleId="Tekstdymka">
    <w:name w:val="Balloon Text"/>
    <w:basedOn w:val="Normalny"/>
    <w:link w:val="TekstdymkaZnak"/>
    <w:semiHidden/>
    <w:unhideWhenUsed/>
    <w:rsid w:val="00310BA1"/>
    <w:pPr>
      <w:spacing w:before="0" w:after="0" w:line="240" w:lineRule="auto"/>
    </w:pPr>
    <w:rPr>
      <w:rFonts w:ascii="Segoe UI" w:hAnsi="Segoe UI" w:cs="Segoe UI"/>
      <w:sz w:val="18"/>
      <w:szCs w:val="18"/>
    </w:rPr>
  </w:style>
  <w:style w:type="character" w:customStyle="1" w:styleId="TekstdymkaZnak">
    <w:name w:val="Tekst dymka Znak"/>
    <w:basedOn w:val="Domylnaczcionkaakapitu"/>
    <w:link w:val="Tekstdymka"/>
    <w:semiHidden/>
    <w:rsid w:val="00310BA1"/>
    <w:rPr>
      <w:rFonts w:ascii="Segoe UI" w:hAnsi="Segoe UI" w:cs="Segoe UI"/>
      <w:sz w:val="18"/>
      <w:szCs w:val="18"/>
    </w:rPr>
  </w:style>
  <w:style w:type="paragraph" w:styleId="Poprawka">
    <w:name w:val="Revision"/>
    <w:hidden/>
    <w:semiHidden/>
    <w:rsid w:val="009401B2"/>
    <w:pPr>
      <w:spacing w:after="0"/>
    </w:pPr>
    <w:rPr>
      <w:rFonts w:ascii="Times New Roman" w:hAnsi="Times New Roman" w:cs="Times New Roman"/>
    </w:rPr>
  </w:style>
  <w:style w:type="paragraph" w:customStyle="1" w:styleId="sources">
    <w:name w:val="sources"/>
    <w:basedOn w:val="Tekstpodstawowy"/>
    <w:link w:val="sourcesZnak"/>
    <w:qFormat/>
    <w:rsid w:val="00CB18A3"/>
    <w:pPr>
      <w:ind w:firstLine="0"/>
    </w:pPr>
    <w:rPr>
      <w:sz w:val="20"/>
      <w:szCs w:val="20"/>
      <w:lang w:val="en-GB"/>
    </w:rPr>
  </w:style>
  <w:style w:type="character" w:styleId="Nierozpoznanawzmianka">
    <w:name w:val="Unresolved Mention"/>
    <w:basedOn w:val="Domylnaczcionkaakapitu"/>
    <w:uiPriority w:val="99"/>
    <w:semiHidden/>
    <w:unhideWhenUsed/>
    <w:rsid w:val="00CB18A3"/>
    <w:rPr>
      <w:color w:val="605E5C"/>
      <w:shd w:val="clear" w:color="auto" w:fill="E1DFDD"/>
    </w:rPr>
  </w:style>
  <w:style w:type="character" w:customStyle="1" w:styleId="sourcesZnak">
    <w:name w:val="sources Znak"/>
    <w:basedOn w:val="TekstpodstawowyZnak"/>
    <w:link w:val="sources"/>
    <w:rsid w:val="00CB18A3"/>
    <w:rPr>
      <w:rFonts w:ascii="Times New Roman" w:eastAsia="Times New Roman" w:hAnsi="Times New Roman" w:cs="Times New Roman"/>
      <w:sz w:val="20"/>
      <w:szCs w:val="20"/>
      <w:lang w:val="en-GB"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256749">
      <w:bodyDiv w:val="1"/>
      <w:marLeft w:val="0"/>
      <w:marRight w:val="0"/>
      <w:marTop w:val="0"/>
      <w:marBottom w:val="0"/>
      <w:divBdr>
        <w:top w:val="none" w:sz="0" w:space="0" w:color="auto"/>
        <w:left w:val="none" w:sz="0" w:space="0" w:color="auto"/>
        <w:bottom w:val="none" w:sz="0" w:space="0" w:color="auto"/>
        <w:right w:val="none" w:sz="0" w:space="0" w:color="auto"/>
      </w:divBdr>
    </w:div>
    <w:div w:id="728265056">
      <w:bodyDiv w:val="1"/>
      <w:marLeft w:val="0"/>
      <w:marRight w:val="0"/>
      <w:marTop w:val="0"/>
      <w:marBottom w:val="0"/>
      <w:divBdr>
        <w:top w:val="none" w:sz="0" w:space="0" w:color="auto"/>
        <w:left w:val="none" w:sz="0" w:space="0" w:color="auto"/>
        <w:bottom w:val="none" w:sz="0" w:space="0" w:color="auto"/>
        <w:right w:val="none" w:sz="0" w:space="0" w:color="auto"/>
      </w:divBdr>
    </w:div>
    <w:div w:id="1652516166">
      <w:bodyDiv w:val="1"/>
      <w:marLeft w:val="0"/>
      <w:marRight w:val="0"/>
      <w:marTop w:val="0"/>
      <w:marBottom w:val="0"/>
      <w:divBdr>
        <w:top w:val="none" w:sz="0" w:space="0" w:color="auto"/>
        <w:left w:val="none" w:sz="0" w:space="0" w:color="auto"/>
        <w:bottom w:val="none" w:sz="0" w:space="0" w:color="auto"/>
        <w:right w:val="none" w:sz="0" w:space="0" w:color="auto"/>
      </w:divBdr>
    </w:div>
    <w:div w:id="1780635514">
      <w:bodyDiv w:val="1"/>
      <w:marLeft w:val="0"/>
      <w:marRight w:val="0"/>
      <w:marTop w:val="0"/>
      <w:marBottom w:val="0"/>
      <w:divBdr>
        <w:top w:val="none" w:sz="0" w:space="0" w:color="auto"/>
        <w:left w:val="none" w:sz="0" w:space="0" w:color="auto"/>
        <w:bottom w:val="none" w:sz="0" w:space="0" w:color="auto"/>
        <w:right w:val="none" w:sz="0" w:space="0" w:color="auto"/>
      </w:divBdr>
    </w:div>
    <w:div w:id="187776628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footer" Target="footer1.xml"/><Relationship Id="rId21" Type="http://schemas.openxmlformats.org/officeDocument/2006/relationships/image" Target="media/image10.png"/><Relationship Id="rId34" Type="http://schemas.openxmlformats.org/officeDocument/2006/relationships/hyperlink" Target="https://doi.org/10.18653/v1/2020.acl-main.290" TargetMode="External"/><Relationship Id="rId42"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hyperlink" Target="https://jmlr.org/papers/v19/18-416.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13.png"/><Relationship Id="rId32" Type="http://schemas.openxmlformats.org/officeDocument/2006/relationships/hyperlink" Target="https://doi.org/10.24963/ijcai.2019/712" TargetMode="External"/><Relationship Id="rId37" Type="http://schemas.openxmlformats.org/officeDocument/2006/relationships/header" Target="header1.xml"/><Relationship Id="rId40" Type="http://schemas.openxmlformats.org/officeDocument/2006/relationships/footer" Target="footer2.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hyperlink" Target="https://doi.org/10.1145/2623330.2623715" TargetMode="External"/><Relationship Id="rId10" Type="http://schemas.microsoft.com/office/2016/09/relationships/commentsIds" Target="commentsIds.xml"/><Relationship Id="rId19" Type="http://schemas.openxmlformats.org/officeDocument/2006/relationships/image" Target="media/image8.png"/><Relationship Id="rId31" Type="http://schemas.openxmlformats.org/officeDocument/2006/relationships/hyperlink" Target="https://github.com/dmlc/xgboost/tree/master/demo" TargetMode="External"/><Relationship Id="rId44"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hyperlink" Target="https://doi.org/10.1016/j.ijforecast.2019.03.029" TargetMode="External"/><Relationship Id="rId35" Type="http://schemas.openxmlformats.org/officeDocument/2006/relationships/hyperlink" Target="https://doi.org/10.1109/TEVC.2003.819264" TargetMode="External"/><Relationship Id="rId43" Type="http://schemas.openxmlformats.org/officeDocument/2006/relationships/fontTable" Target="fontTable.xml"/><Relationship Id="rId8" Type="http://schemas.openxmlformats.org/officeDocument/2006/relationships/comments" Target="comments.xm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yperlink" Target="https://doi.org/10.1109/ICDABI51230.2020.9325646" TargetMode="External"/><Relationship Id="rId38" Type="http://schemas.openxmlformats.org/officeDocument/2006/relationships/header" Target="header2.xml"/><Relationship Id="rId20" Type="http://schemas.openxmlformats.org/officeDocument/2006/relationships/image" Target="media/image9.png"/><Relationship Id="rId41"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2E6267-04B8-4A1B-AA35-F3286DBBBF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2323</TotalTime>
  <Pages>72</Pages>
  <Words>16588</Words>
  <Characters>94556</Characters>
  <Application>Microsoft Office Word</Application>
  <DocSecurity>0</DocSecurity>
  <Lines>787</Lines>
  <Paragraphs>221</Paragraphs>
  <ScaleCrop>false</ScaleCrop>
  <HeadingPairs>
    <vt:vector size="2" baseType="variant">
      <vt:variant>
        <vt:lpstr>Tytuł</vt:lpstr>
      </vt:variant>
      <vt:variant>
        <vt:i4>1</vt:i4>
      </vt:variant>
    </vt:vector>
  </HeadingPairs>
  <TitlesOfParts>
    <vt:vector size="1" baseType="lpstr">
      <vt:lpstr>Machine Learning for churn prediction</vt:lpstr>
    </vt:vector>
  </TitlesOfParts>
  <Company/>
  <LinksUpToDate>false</LinksUpToDate>
  <CharactersWithSpaces>110923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 for churn prediction</dc:title>
  <dc:creator>Kamil Matuszelański</dc:creator>
  <cp:keywords/>
  <cp:lastModifiedBy>Kamil Matuszelański</cp:lastModifiedBy>
  <cp:revision>38</cp:revision>
  <dcterms:created xsi:type="dcterms:W3CDTF">2021-08-01T18:38:00Z</dcterms:created>
  <dcterms:modified xsi:type="dcterms:W3CDTF">2021-08-06T22:24:00Z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resources/bib.bibtex</vt:lpwstr>
  </property>
  <property fmtid="{D5CDD505-2E9C-101B-9397-08002B2CF9AE}" pid="4" name="output">
    <vt:lpwstr/>
  </property>
  <property fmtid="{D5CDD505-2E9C-101B-9397-08002B2CF9AE}" pid="5" name="params">
    <vt:lpwstr/>
  </property>
</Properties>
</file>